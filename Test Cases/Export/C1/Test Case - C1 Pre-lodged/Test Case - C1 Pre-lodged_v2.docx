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EE55" w14:textId="771490EB" w:rsidR="00FC33AB" w:rsidRPr="00CD2536" w:rsidRDefault="00FC33AB" w:rsidP="00FC33AB">
      <w:pPr>
        <w:pStyle w:val="BodyText"/>
        <w:ind w:left="284"/>
        <w:rPr>
          <w:lang w:val="en-GB"/>
        </w:rPr>
      </w:pPr>
      <w:bookmarkStart w:id="0" w:name="_Hlk522784503"/>
      <w:bookmarkStart w:id="1" w:name="_Hlk522784489"/>
    </w:p>
    <w:p w14:paraId="6E7325F6" w14:textId="77777777" w:rsidR="00FC33AB" w:rsidRPr="00CD2536" w:rsidRDefault="00FC33AB" w:rsidP="00FC33AB">
      <w:pPr>
        <w:pStyle w:val="BodyText"/>
        <w:ind w:left="284"/>
        <w:rPr>
          <w:lang w:val="en-GB"/>
        </w:rPr>
      </w:pPr>
    </w:p>
    <w:p w14:paraId="52844221" w14:textId="0A17E10C" w:rsidR="00FC33AB" w:rsidRPr="00CD2536" w:rsidRDefault="000D671C"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94795">
            <w:rPr>
              <w:b/>
              <w:caps/>
              <w:color w:val="0F2147" w:themeColor="text1"/>
              <w:sz w:val="72"/>
              <w:szCs w:val="72"/>
              <w:lang w:val="en-GB"/>
            </w:rPr>
            <w:t xml:space="preserve">Test Case – </w:t>
          </w:r>
          <w:r w:rsidR="00301881">
            <w:rPr>
              <w:b/>
              <w:caps/>
              <w:color w:val="0F2147" w:themeColor="text1"/>
              <w:sz w:val="72"/>
              <w:szCs w:val="72"/>
              <w:lang w:val="en-GB"/>
            </w:rPr>
            <w:t>C1</w:t>
          </w:r>
          <w:r w:rsidR="00094795">
            <w:rPr>
              <w:b/>
              <w:caps/>
              <w:color w:val="0F2147" w:themeColor="text1"/>
              <w:sz w:val="72"/>
              <w:szCs w:val="72"/>
              <w:lang w:val="en-GB"/>
            </w:rPr>
            <w:t xml:space="preserve"> Pre-lodged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A2490D">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A2490D">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34021DF5" w:rsidR="00FC33AB" w:rsidRPr="00CD2536" w:rsidRDefault="00E73F54" w:rsidP="00A2490D">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sidR="00B54686">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A2490D">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A2490D">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2490D">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2490D">
            <w:pPr>
              <w:rPr>
                <w:lang w:val="en-GB"/>
              </w:rPr>
            </w:pPr>
            <w:r w:rsidRPr="00CD2536">
              <w:rPr>
                <w:lang w:val="en-GB"/>
              </w:rPr>
              <w:t>Version</w:t>
            </w:r>
          </w:p>
        </w:tc>
        <w:tc>
          <w:tcPr>
            <w:tcW w:w="1275" w:type="dxa"/>
          </w:tcPr>
          <w:p w14:paraId="39F6CF2C" w14:textId="77777777" w:rsidR="00AC34F8" w:rsidRPr="00CD2536" w:rsidRDefault="00AC34F8" w:rsidP="00A2490D">
            <w:pPr>
              <w:rPr>
                <w:lang w:val="en-GB"/>
              </w:rPr>
            </w:pPr>
            <w:r w:rsidRPr="00CD2536">
              <w:rPr>
                <w:lang w:val="en-GB"/>
              </w:rPr>
              <w:t>Date</w:t>
            </w:r>
          </w:p>
        </w:tc>
        <w:tc>
          <w:tcPr>
            <w:tcW w:w="3119" w:type="dxa"/>
          </w:tcPr>
          <w:p w14:paraId="4C769FCE" w14:textId="77777777" w:rsidR="00AC34F8" w:rsidRPr="00CD2536" w:rsidRDefault="00AC34F8" w:rsidP="00A2490D">
            <w:pPr>
              <w:rPr>
                <w:lang w:val="en-GB"/>
              </w:rPr>
            </w:pPr>
            <w:r w:rsidRPr="00CD2536">
              <w:rPr>
                <w:lang w:val="en-GB"/>
              </w:rPr>
              <w:t>Author</w:t>
            </w:r>
          </w:p>
        </w:tc>
        <w:tc>
          <w:tcPr>
            <w:tcW w:w="1134" w:type="dxa"/>
          </w:tcPr>
          <w:p w14:paraId="7DDD83FD" w14:textId="77777777" w:rsidR="00AC34F8" w:rsidRPr="00CD2536" w:rsidRDefault="00AC34F8" w:rsidP="00A2490D">
            <w:pPr>
              <w:rPr>
                <w:lang w:val="en-GB"/>
              </w:rPr>
            </w:pPr>
            <w:r w:rsidRPr="00CD2536">
              <w:rPr>
                <w:lang w:val="en-GB"/>
              </w:rPr>
              <w:t>Status</w:t>
            </w:r>
          </w:p>
        </w:tc>
        <w:tc>
          <w:tcPr>
            <w:tcW w:w="2932" w:type="dxa"/>
          </w:tcPr>
          <w:p w14:paraId="361D7F2A" w14:textId="77777777" w:rsidR="00AC34F8" w:rsidRPr="00CD2536" w:rsidRDefault="00AC34F8" w:rsidP="00A2490D">
            <w:pPr>
              <w:rPr>
                <w:lang w:val="en-GB"/>
              </w:rPr>
            </w:pPr>
            <w:r w:rsidRPr="00CD2536">
              <w:rPr>
                <w:lang w:val="en-GB"/>
              </w:rPr>
              <w:t>Comments</w:t>
            </w:r>
          </w:p>
        </w:tc>
      </w:tr>
      <w:tr w:rsidR="00AC34F8" w:rsidRPr="00CD2536" w14:paraId="7433C7E2" w14:textId="77777777" w:rsidTr="00A2490D">
        <w:tc>
          <w:tcPr>
            <w:tcW w:w="988" w:type="dxa"/>
          </w:tcPr>
          <w:p w14:paraId="4DD0745B" w14:textId="77777777" w:rsidR="00AC34F8" w:rsidRPr="00CD2536" w:rsidRDefault="00AC34F8" w:rsidP="00A2490D">
            <w:pPr>
              <w:rPr>
                <w:lang w:val="en-GB"/>
              </w:rPr>
            </w:pPr>
            <w:r w:rsidRPr="00CD2536">
              <w:rPr>
                <w:lang w:val="en-GB"/>
              </w:rPr>
              <w:t>0.1</w:t>
            </w:r>
          </w:p>
        </w:tc>
        <w:tc>
          <w:tcPr>
            <w:tcW w:w="1275" w:type="dxa"/>
          </w:tcPr>
          <w:p w14:paraId="510CADC9" w14:textId="77777777" w:rsidR="00AC34F8" w:rsidRPr="00CD2536" w:rsidRDefault="00AC34F8" w:rsidP="00A2490D">
            <w:pPr>
              <w:rPr>
                <w:lang w:val="en-GB"/>
              </w:rPr>
            </w:pPr>
            <w:r>
              <w:rPr>
                <w:lang w:val="en-GB"/>
              </w:rPr>
              <w:t>10-10-2022</w:t>
            </w:r>
          </w:p>
        </w:tc>
        <w:tc>
          <w:tcPr>
            <w:tcW w:w="3119" w:type="dxa"/>
          </w:tcPr>
          <w:p w14:paraId="6E73D2FB" w14:textId="77777777" w:rsidR="00AC34F8" w:rsidRPr="00CD2536" w:rsidRDefault="00AC34F8" w:rsidP="00A2490D">
            <w:pPr>
              <w:rPr>
                <w:lang w:val="en-GB"/>
              </w:rPr>
            </w:pPr>
            <w:r>
              <w:rPr>
                <w:lang w:val="en-GB"/>
              </w:rPr>
              <w:t>Alexander Vejling Sennefelder</w:t>
            </w:r>
          </w:p>
        </w:tc>
        <w:tc>
          <w:tcPr>
            <w:tcW w:w="1134" w:type="dxa"/>
          </w:tcPr>
          <w:p w14:paraId="6C71D4A7" w14:textId="77777777" w:rsidR="00AC34F8" w:rsidRPr="00CD2536" w:rsidRDefault="00AC34F8" w:rsidP="00A2490D">
            <w:pPr>
              <w:rPr>
                <w:lang w:val="en-GB"/>
              </w:rPr>
            </w:pPr>
            <w:r w:rsidRPr="00CD2536">
              <w:rPr>
                <w:lang w:val="en-GB"/>
              </w:rPr>
              <w:t>Draft</w:t>
            </w:r>
          </w:p>
        </w:tc>
        <w:tc>
          <w:tcPr>
            <w:tcW w:w="2932" w:type="dxa"/>
          </w:tcPr>
          <w:p w14:paraId="65F7F30B" w14:textId="77777777" w:rsidR="00AC34F8" w:rsidRPr="00CD2536" w:rsidRDefault="00AC34F8" w:rsidP="00A2490D">
            <w:pPr>
              <w:rPr>
                <w:lang w:val="en-GB"/>
              </w:rPr>
            </w:pPr>
            <w:r>
              <w:rPr>
                <w:lang w:val="en-GB"/>
              </w:rPr>
              <w:t>Original Draft</w:t>
            </w:r>
          </w:p>
        </w:tc>
      </w:tr>
      <w:tr w:rsidR="00AC34F8" w:rsidRPr="00CD2536" w14:paraId="0ED51E95" w14:textId="77777777" w:rsidTr="00A2490D">
        <w:tc>
          <w:tcPr>
            <w:tcW w:w="988" w:type="dxa"/>
          </w:tcPr>
          <w:p w14:paraId="01880F9C" w14:textId="77777777" w:rsidR="00AC34F8" w:rsidRPr="00CD2536" w:rsidRDefault="00AC34F8" w:rsidP="00A2490D">
            <w:pPr>
              <w:rPr>
                <w:lang w:val="en-GB"/>
              </w:rPr>
            </w:pPr>
            <w:r>
              <w:rPr>
                <w:lang w:val="en-GB"/>
              </w:rPr>
              <w:t>0.2</w:t>
            </w:r>
          </w:p>
        </w:tc>
        <w:tc>
          <w:tcPr>
            <w:tcW w:w="1275" w:type="dxa"/>
          </w:tcPr>
          <w:p w14:paraId="5BCB735D" w14:textId="77777777" w:rsidR="00AC34F8" w:rsidRPr="00CD2536" w:rsidRDefault="00AC34F8" w:rsidP="00A2490D">
            <w:pPr>
              <w:rPr>
                <w:lang w:val="en-GB"/>
              </w:rPr>
            </w:pPr>
            <w:r>
              <w:rPr>
                <w:lang w:val="en-GB"/>
              </w:rPr>
              <w:t>11-10-2022</w:t>
            </w:r>
          </w:p>
        </w:tc>
        <w:tc>
          <w:tcPr>
            <w:tcW w:w="3119" w:type="dxa"/>
          </w:tcPr>
          <w:p w14:paraId="2715B09F" w14:textId="77777777" w:rsidR="00AC34F8" w:rsidRPr="00CD2536" w:rsidRDefault="00AC34F8" w:rsidP="00A2490D">
            <w:pPr>
              <w:rPr>
                <w:lang w:val="en-GB"/>
              </w:rPr>
            </w:pPr>
            <w:r>
              <w:rPr>
                <w:lang w:val="en-GB"/>
              </w:rPr>
              <w:t>Alexander Vejling Sennefelder</w:t>
            </w:r>
          </w:p>
        </w:tc>
        <w:tc>
          <w:tcPr>
            <w:tcW w:w="1134" w:type="dxa"/>
          </w:tcPr>
          <w:p w14:paraId="0625900B" w14:textId="77777777" w:rsidR="00AC34F8" w:rsidRPr="00CD2536" w:rsidRDefault="00AC34F8" w:rsidP="00A2490D">
            <w:pPr>
              <w:rPr>
                <w:lang w:val="en-GB"/>
              </w:rPr>
            </w:pPr>
            <w:r>
              <w:rPr>
                <w:lang w:val="en-GB"/>
              </w:rPr>
              <w:t>Draft</w:t>
            </w:r>
          </w:p>
        </w:tc>
        <w:tc>
          <w:tcPr>
            <w:tcW w:w="2932" w:type="dxa"/>
          </w:tcPr>
          <w:p w14:paraId="6A13A606" w14:textId="77777777" w:rsidR="00AC34F8" w:rsidRPr="00CD2536" w:rsidRDefault="00AC34F8" w:rsidP="00A2490D">
            <w:pPr>
              <w:rPr>
                <w:lang w:val="en-GB"/>
              </w:rPr>
            </w:pPr>
            <w:r>
              <w:rPr>
                <w:lang w:val="en-GB"/>
              </w:rPr>
              <w:t>Improved</w:t>
            </w:r>
          </w:p>
        </w:tc>
      </w:tr>
      <w:tr w:rsidR="00AC34F8" w:rsidRPr="00CD2536" w14:paraId="3F8858DF" w14:textId="77777777" w:rsidTr="00A2490D">
        <w:trPr>
          <w:trHeight w:val="345"/>
        </w:trPr>
        <w:tc>
          <w:tcPr>
            <w:tcW w:w="988" w:type="dxa"/>
          </w:tcPr>
          <w:p w14:paraId="2102EAE9" w14:textId="77777777" w:rsidR="00AC34F8" w:rsidRDefault="00AC34F8" w:rsidP="00A2490D">
            <w:pPr>
              <w:rPr>
                <w:lang w:val="en-GB"/>
              </w:rPr>
            </w:pPr>
            <w:r>
              <w:rPr>
                <w:lang w:val="en-GB"/>
              </w:rPr>
              <w:t>0.3</w:t>
            </w:r>
          </w:p>
        </w:tc>
        <w:tc>
          <w:tcPr>
            <w:tcW w:w="1275" w:type="dxa"/>
          </w:tcPr>
          <w:p w14:paraId="07FAA9A4" w14:textId="77777777" w:rsidR="00AC34F8" w:rsidRDefault="00AC34F8" w:rsidP="00A2490D">
            <w:pPr>
              <w:rPr>
                <w:lang w:val="en-GB"/>
              </w:rPr>
            </w:pPr>
            <w:r>
              <w:rPr>
                <w:lang w:val="en-GB"/>
              </w:rPr>
              <w:t>11-10-2022</w:t>
            </w:r>
          </w:p>
        </w:tc>
        <w:tc>
          <w:tcPr>
            <w:tcW w:w="3119" w:type="dxa"/>
          </w:tcPr>
          <w:p w14:paraId="364AA683" w14:textId="77777777" w:rsidR="00AC34F8" w:rsidRDefault="00AC34F8" w:rsidP="00A2490D">
            <w:pPr>
              <w:rPr>
                <w:lang w:val="en-GB"/>
              </w:rPr>
            </w:pPr>
            <w:r>
              <w:rPr>
                <w:lang w:val="en-GB"/>
              </w:rPr>
              <w:t>Tobias Heide Kaihøj</w:t>
            </w:r>
          </w:p>
        </w:tc>
        <w:tc>
          <w:tcPr>
            <w:tcW w:w="1134" w:type="dxa"/>
          </w:tcPr>
          <w:p w14:paraId="68E2B053" w14:textId="77777777" w:rsidR="00AC34F8" w:rsidRDefault="00AC34F8" w:rsidP="00A2490D">
            <w:pPr>
              <w:rPr>
                <w:lang w:val="en-GB"/>
              </w:rPr>
            </w:pPr>
            <w:r>
              <w:rPr>
                <w:lang w:val="en-GB"/>
              </w:rPr>
              <w:t>Review</w:t>
            </w:r>
          </w:p>
        </w:tc>
        <w:tc>
          <w:tcPr>
            <w:tcW w:w="2932" w:type="dxa"/>
          </w:tcPr>
          <w:p w14:paraId="5B935DF5" w14:textId="77777777" w:rsidR="00AC34F8" w:rsidRDefault="00AC34F8" w:rsidP="00A2490D">
            <w:pPr>
              <w:rPr>
                <w:lang w:val="en-GB"/>
              </w:rPr>
            </w:pPr>
            <w:r>
              <w:rPr>
                <w:lang w:val="en-GB"/>
              </w:rPr>
              <w:t>Comments and grammatical</w:t>
            </w:r>
          </w:p>
        </w:tc>
      </w:tr>
      <w:tr w:rsidR="00AC34F8" w:rsidRPr="00CD2536" w14:paraId="364D8C68" w14:textId="77777777" w:rsidTr="00A2490D">
        <w:tc>
          <w:tcPr>
            <w:tcW w:w="988" w:type="dxa"/>
          </w:tcPr>
          <w:p w14:paraId="6CC626D2" w14:textId="77777777" w:rsidR="00AC34F8" w:rsidRDefault="00AC34F8" w:rsidP="00A2490D">
            <w:pPr>
              <w:rPr>
                <w:lang w:val="en-GB"/>
              </w:rPr>
            </w:pPr>
            <w:r>
              <w:rPr>
                <w:lang w:val="en-GB"/>
              </w:rPr>
              <w:t>1.0</w:t>
            </w:r>
          </w:p>
        </w:tc>
        <w:tc>
          <w:tcPr>
            <w:tcW w:w="1275" w:type="dxa"/>
          </w:tcPr>
          <w:p w14:paraId="08CC2EE5" w14:textId="77777777" w:rsidR="00AC34F8" w:rsidRDefault="00AC34F8" w:rsidP="00A2490D">
            <w:pPr>
              <w:rPr>
                <w:lang w:val="en-GB"/>
              </w:rPr>
            </w:pPr>
          </w:p>
        </w:tc>
        <w:tc>
          <w:tcPr>
            <w:tcW w:w="3119" w:type="dxa"/>
          </w:tcPr>
          <w:p w14:paraId="1C2FAA2F" w14:textId="77777777" w:rsidR="00AC34F8" w:rsidRDefault="00AC34F8" w:rsidP="00A2490D">
            <w:pPr>
              <w:rPr>
                <w:lang w:val="en-GB"/>
              </w:rPr>
            </w:pPr>
            <w:r>
              <w:rPr>
                <w:lang w:val="en-GB"/>
              </w:rPr>
              <w:t>Alexander Vejling Sennefelder</w:t>
            </w:r>
          </w:p>
        </w:tc>
        <w:tc>
          <w:tcPr>
            <w:tcW w:w="1134" w:type="dxa"/>
          </w:tcPr>
          <w:p w14:paraId="6BA0A03E" w14:textId="2AA7E73E" w:rsidR="00AC34F8" w:rsidRDefault="00AC34F8" w:rsidP="00A2490D">
            <w:pPr>
              <w:rPr>
                <w:lang w:val="en-GB"/>
              </w:rPr>
            </w:pPr>
            <w:r>
              <w:rPr>
                <w:lang w:val="en-GB"/>
              </w:rPr>
              <w:t>D</w:t>
            </w:r>
            <w:r w:rsidR="00934038">
              <w:rPr>
                <w:lang w:val="en-GB"/>
              </w:rPr>
              <w:t>raft</w:t>
            </w:r>
          </w:p>
        </w:tc>
        <w:tc>
          <w:tcPr>
            <w:tcW w:w="2932" w:type="dxa"/>
          </w:tcPr>
          <w:p w14:paraId="0C305C31" w14:textId="77777777" w:rsidR="00AC34F8" w:rsidRDefault="00AC34F8" w:rsidP="00A2490D">
            <w:pPr>
              <w:rPr>
                <w:lang w:val="en-GB"/>
              </w:rPr>
            </w:pPr>
          </w:p>
        </w:tc>
      </w:tr>
      <w:tr w:rsidR="00DC5999" w14:paraId="1FD7FDED" w14:textId="77777777" w:rsidTr="00DC599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10D426A7" w14:textId="77777777" w:rsidR="00DC5999" w:rsidRPr="00DC5999" w:rsidRDefault="00DC5999" w:rsidP="00A27627">
            <w:pPr>
              <w:rPr>
                <w:b w:val="0"/>
                <w:bCs/>
                <w:lang w:val="en-GB"/>
              </w:rPr>
            </w:pPr>
            <w:r w:rsidRPr="00DC5999">
              <w:rPr>
                <w:b w:val="0"/>
                <w:bCs/>
                <w:lang w:val="en-GB"/>
              </w:rPr>
              <w:t>1.1</w:t>
            </w:r>
          </w:p>
        </w:tc>
        <w:tc>
          <w:tcPr>
            <w:tcW w:w="1275" w:type="dxa"/>
          </w:tcPr>
          <w:p w14:paraId="35DB7CFB"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p>
        </w:tc>
        <w:tc>
          <w:tcPr>
            <w:tcW w:w="3119" w:type="dxa"/>
          </w:tcPr>
          <w:p w14:paraId="40567862"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Ida Mørck Jørgensen </w:t>
            </w:r>
          </w:p>
        </w:tc>
        <w:tc>
          <w:tcPr>
            <w:tcW w:w="1134" w:type="dxa"/>
          </w:tcPr>
          <w:p w14:paraId="50552137"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Review</w:t>
            </w:r>
          </w:p>
        </w:tc>
        <w:tc>
          <w:tcPr>
            <w:tcW w:w="2932" w:type="dxa"/>
          </w:tcPr>
          <w:p w14:paraId="6CE81E1C"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p>
        </w:tc>
      </w:tr>
      <w:tr w:rsidR="00DC5999" w:rsidRPr="000D671C" w14:paraId="5ECAF8E9" w14:textId="77777777" w:rsidTr="00DC599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3C353A59" w14:textId="77777777" w:rsidR="00DC5999" w:rsidRPr="00DC5999" w:rsidRDefault="00DC5999" w:rsidP="00A27627">
            <w:pPr>
              <w:rPr>
                <w:b w:val="0"/>
                <w:bCs/>
                <w:lang w:val="en-GB"/>
              </w:rPr>
            </w:pPr>
            <w:r w:rsidRPr="00DC5999">
              <w:rPr>
                <w:b w:val="0"/>
                <w:bCs/>
                <w:lang w:val="en-GB"/>
              </w:rPr>
              <w:t>2.0</w:t>
            </w:r>
          </w:p>
        </w:tc>
        <w:tc>
          <w:tcPr>
            <w:tcW w:w="1275" w:type="dxa"/>
          </w:tcPr>
          <w:p w14:paraId="610C4C96"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22-10-2022</w:t>
            </w:r>
          </w:p>
        </w:tc>
        <w:tc>
          <w:tcPr>
            <w:tcW w:w="3119" w:type="dxa"/>
          </w:tcPr>
          <w:p w14:paraId="2FE2F1AE"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Emma Hagerup</w:t>
            </w:r>
          </w:p>
        </w:tc>
        <w:tc>
          <w:tcPr>
            <w:tcW w:w="1134" w:type="dxa"/>
          </w:tcPr>
          <w:p w14:paraId="305E7C39"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Preliminary approval</w:t>
            </w:r>
          </w:p>
        </w:tc>
        <w:tc>
          <w:tcPr>
            <w:tcW w:w="2932" w:type="dxa"/>
          </w:tcPr>
          <w:p w14:paraId="33D072A5"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Document might be subject to change</w:t>
            </w: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58FEAF26" w14:textId="7AAA2F6B" w:rsidR="0014228A" w:rsidRDefault="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927983" w:history="1">
            <w:r w:rsidR="0014228A" w:rsidRPr="006F69C3">
              <w:rPr>
                <w:rStyle w:val="Hyperlink"/>
                <w:noProof/>
                <w:lang w:val="en-GB"/>
              </w:rPr>
              <w:t>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Preconditions</w:t>
            </w:r>
            <w:r w:rsidR="0014228A">
              <w:rPr>
                <w:noProof/>
                <w:webHidden/>
              </w:rPr>
              <w:tab/>
            </w:r>
            <w:r w:rsidR="0014228A">
              <w:rPr>
                <w:noProof/>
                <w:webHidden/>
              </w:rPr>
              <w:fldChar w:fldCharType="begin"/>
            </w:r>
            <w:r w:rsidR="0014228A">
              <w:rPr>
                <w:noProof/>
                <w:webHidden/>
              </w:rPr>
              <w:instrText xml:space="preserve"> PAGEREF _Toc116927983 \h </w:instrText>
            </w:r>
            <w:r w:rsidR="0014228A">
              <w:rPr>
                <w:noProof/>
                <w:webHidden/>
              </w:rPr>
            </w:r>
            <w:r w:rsidR="0014228A">
              <w:rPr>
                <w:noProof/>
                <w:webHidden/>
              </w:rPr>
              <w:fldChar w:fldCharType="separate"/>
            </w:r>
            <w:r w:rsidR="0014228A">
              <w:rPr>
                <w:noProof/>
                <w:webHidden/>
              </w:rPr>
              <w:t>3</w:t>
            </w:r>
            <w:r w:rsidR="0014228A">
              <w:rPr>
                <w:noProof/>
                <w:webHidden/>
              </w:rPr>
              <w:fldChar w:fldCharType="end"/>
            </w:r>
          </w:hyperlink>
        </w:p>
        <w:p w14:paraId="3D922B88" w14:textId="48DDED89" w:rsidR="0014228A" w:rsidRDefault="000D671C">
          <w:pPr>
            <w:pStyle w:val="TOC2"/>
            <w:rPr>
              <w:rFonts w:asciiTheme="minorHAnsi" w:eastAsiaTheme="minorEastAsia" w:hAnsiTheme="minorHAnsi" w:cstheme="minorBidi"/>
              <w:b w:val="0"/>
              <w:bCs w:val="0"/>
              <w:noProof/>
              <w:sz w:val="22"/>
              <w:szCs w:val="22"/>
              <w:lang w:eastAsia="da-DK"/>
            </w:rPr>
          </w:pPr>
          <w:hyperlink w:anchor="_Toc116927984" w:history="1">
            <w:r w:rsidR="0014228A" w:rsidRPr="006F69C3">
              <w:rPr>
                <w:rStyle w:val="Hyperlink"/>
                <w:noProof/>
                <w:lang w:val="en-GB"/>
              </w:rPr>
              <w:t>1.1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Process flow</w:t>
            </w:r>
            <w:r w:rsidR="0014228A">
              <w:rPr>
                <w:noProof/>
                <w:webHidden/>
              </w:rPr>
              <w:tab/>
            </w:r>
            <w:r w:rsidR="0014228A">
              <w:rPr>
                <w:noProof/>
                <w:webHidden/>
              </w:rPr>
              <w:fldChar w:fldCharType="begin"/>
            </w:r>
            <w:r w:rsidR="0014228A">
              <w:rPr>
                <w:noProof/>
                <w:webHidden/>
              </w:rPr>
              <w:instrText xml:space="preserve"> PAGEREF _Toc116927984 \h </w:instrText>
            </w:r>
            <w:r w:rsidR="0014228A">
              <w:rPr>
                <w:noProof/>
                <w:webHidden/>
              </w:rPr>
            </w:r>
            <w:r w:rsidR="0014228A">
              <w:rPr>
                <w:noProof/>
                <w:webHidden/>
              </w:rPr>
              <w:fldChar w:fldCharType="separate"/>
            </w:r>
            <w:r w:rsidR="0014228A">
              <w:rPr>
                <w:noProof/>
                <w:webHidden/>
              </w:rPr>
              <w:t>3</w:t>
            </w:r>
            <w:r w:rsidR="0014228A">
              <w:rPr>
                <w:noProof/>
                <w:webHidden/>
              </w:rPr>
              <w:fldChar w:fldCharType="end"/>
            </w:r>
          </w:hyperlink>
        </w:p>
        <w:p w14:paraId="2B9CDB5F" w14:textId="3B7498FF" w:rsidR="0014228A" w:rsidRDefault="000D671C">
          <w:pPr>
            <w:pStyle w:val="TOC1"/>
            <w:rPr>
              <w:rFonts w:asciiTheme="minorHAnsi" w:eastAsiaTheme="minorEastAsia" w:hAnsiTheme="minorHAnsi" w:cstheme="minorBidi"/>
              <w:b w:val="0"/>
              <w:bCs w:val="0"/>
              <w:noProof/>
              <w:sz w:val="22"/>
              <w:szCs w:val="22"/>
              <w:lang w:eastAsia="da-DK"/>
            </w:rPr>
          </w:pPr>
          <w:hyperlink w:anchor="_Toc116927985" w:history="1">
            <w:r w:rsidR="0014228A" w:rsidRPr="006F69C3">
              <w:rPr>
                <w:rStyle w:val="Hyperlink"/>
                <w:noProof/>
                <w:lang w:val="en-GB"/>
              </w:rPr>
              <w:t>2</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Scenarios</w:t>
            </w:r>
            <w:r w:rsidR="0014228A">
              <w:rPr>
                <w:noProof/>
                <w:webHidden/>
              </w:rPr>
              <w:tab/>
            </w:r>
            <w:r w:rsidR="0014228A">
              <w:rPr>
                <w:noProof/>
                <w:webHidden/>
              </w:rPr>
              <w:fldChar w:fldCharType="begin"/>
            </w:r>
            <w:r w:rsidR="0014228A">
              <w:rPr>
                <w:noProof/>
                <w:webHidden/>
              </w:rPr>
              <w:instrText xml:space="preserve"> PAGEREF _Toc116927985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3B98929F" w14:textId="244E200E" w:rsidR="0014228A" w:rsidRDefault="000D671C">
          <w:pPr>
            <w:pStyle w:val="TOC2"/>
            <w:rPr>
              <w:rFonts w:asciiTheme="minorHAnsi" w:eastAsiaTheme="minorEastAsia" w:hAnsiTheme="minorHAnsi" w:cstheme="minorBidi"/>
              <w:b w:val="0"/>
              <w:bCs w:val="0"/>
              <w:noProof/>
              <w:sz w:val="22"/>
              <w:szCs w:val="22"/>
              <w:lang w:eastAsia="da-DK"/>
            </w:rPr>
          </w:pPr>
          <w:hyperlink w:anchor="_Toc116927986" w:history="1">
            <w:r w:rsidR="0014228A" w:rsidRPr="006F69C3">
              <w:rPr>
                <w:rStyle w:val="Hyperlink"/>
                <w:noProof/>
                <w:lang w:val="en-GB"/>
              </w:rPr>
              <w:t>2.1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Description of test scenarios</w:t>
            </w:r>
            <w:r w:rsidR="0014228A">
              <w:rPr>
                <w:noProof/>
                <w:webHidden/>
              </w:rPr>
              <w:tab/>
            </w:r>
            <w:r w:rsidR="0014228A">
              <w:rPr>
                <w:noProof/>
                <w:webHidden/>
              </w:rPr>
              <w:fldChar w:fldCharType="begin"/>
            </w:r>
            <w:r w:rsidR="0014228A">
              <w:rPr>
                <w:noProof/>
                <w:webHidden/>
              </w:rPr>
              <w:instrText xml:space="preserve"> PAGEREF _Toc116927986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673D9FB2" w14:textId="31EC5727" w:rsidR="0014228A" w:rsidRDefault="000D671C">
          <w:pPr>
            <w:pStyle w:val="TOC2"/>
            <w:rPr>
              <w:rFonts w:asciiTheme="minorHAnsi" w:eastAsiaTheme="minorEastAsia" w:hAnsiTheme="minorHAnsi" w:cstheme="minorBidi"/>
              <w:b w:val="0"/>
              <w:bCs w:val="0"/>
              <w:noProof/>
              <w:sz w:val="22"/>
              <w:szCs w:val="22"/>
              <w:lang w:eastAsia="da-DK"/>
            </w:rPr>
          </w:pPr>
          <w:hyperlink w:anchor="_Toc116927987" w:history="1">
            <w:r w:rsidR="0014228A" w:rsidRPr="006F69C3">
              <w:rPr>
                <w:rStyle w:val="Hyperlink"/>
                <w:noProof/>
                <w:lang w:val="en-GB"/>
              </w:rPr>
              <w:t>2.2</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 1 – Acceptance</w:t>
            </w:r>
            <w:r w:rsidR="0014228A">
              <w:rPr>
                <w:noProof/>
                <w:webHidden/>
              </w:rPr>
              <w:tab/>
            </w:r>
            <w:r w:rsidR="0014228A">
              <w:rPr>
                <w:noProof/>
                <w:webHidden/>
              </w:rPr>
              <w:fldChar w:fldCharType="begin"/>
            </w:r>
            <w:r w:rsidR="0014228A">
              <w:rPr>
                <w:noProof/>
                <w:webHidden/>
              </w:rPr>
              <w:instrText xml:space="preserve"> PAGEREF _Toc116927987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422469DF" w14:textId="00A39DDC" w:rsidR="0014228A" w:rsidRDefault="000D671C">
          <w:pPr>
            <w:pStyle w:val="TOC3"/>
            <w:rPr>
              <w:rFonts w:asciiTheme="minorHAnsi" w:eastAsiaTheme="minorEastAsia" w:hAnsiTheme="minorHAnsi" w:cstheme="minorBidi"/>
              <w:noProof/>
              <w:sz w:val="22"/>
              <w:szCs w:val="22"/>
              <w:lang w:eastAsia="da-DK"/>
            </w:rPr>
          </w:pPr>
          <w:hyperlink w:anchor="_Toc116927988" w:history="1">
            <w:r w:rsidR="0014228A" w:rsidRPr="006F69C3">
              <w:rPr>
                <w:rStyle w:val="Hyperlink"/>
                <w:noProof/>
                <w:lang w:val="en-GB"/>
              </w:rPr>
              <w:t>2.2.1</w:t>
            </w:r>
            <w:r w:rsidR="0014228A">
              <w:rPr>
                <w:rFonts w:asciiTheme="minorHAnsi" w:eastAsiaTheme="minorEastAsia" w:hAnsiTheme="minorHAnsi" w:cstheme="minorBidi"/>
                <w:noProof/>
                <w:sz w:val="22"/>
                <w:szCs w:val="22"/>
                <w:lang w:eastAsia="da-DK"/>
              </w:rPr>
              <w:tab/>
            </w:r>
            <w:r w:rsidR="0014228A" w:rsidRPr="006F69C3">
              <w:rPr>
                <w:rStyle w:val="Hyperlink"/>
                <w:noProof/>
                <w:lang w:val="en-GB"/>
              </w:rPr>
              <w:t>XML example</w:t>
            </w:r>
            <w:r w:rsidR="0014228A">
              <w:rPr>
                <w:noProof/>
                <w:webHidden/>
              </w:rPr>
              <w:tab/>
            </w:r>
            <w:r w:rsidR="0014228A">
              <w:rPr>
                <w:noProof/>
                <w:webHidden/>
              </w:rPr>
              <w:fldChar w:fldCharType="begin"/>
            </w:r>
            <w:r w:rsidR="0014228A">
              <w:rPr>
                <w:noProof/>
                <w:webHidden/>
              </w:rPr>
              <w:instrText xml:space="preserve"> PAGEREF _Toc116927988 \h </w:instrText>
            </w:r>
            <w:r w:rsidR="0014228A">
              <w:rPr>
                <w:noProof/>
                <w:webHidden/>
              </w:rPr>
            </w:r>
            <w:r w:rsidR="0014228A">
              <w:rPr>
                <w:noProof/>
                <w:webHidden/>
              </w:rPr>
              <w:fldChar w:fldCharType="separate"/>
            </w:r>
            <w:r w:rsidR="0014228A">
              <w:rPr>
                <w:noProof/>
                <w:webHidden/>
              </w:rPr>
              <w:t>5</w:t>
            </w:r>
            <w:r w:rsidR="0014228A">
              <w:rPr>
                <w:noProof/>
                <w:webHidden/>
              </w:rPr>
              <w:fldChar w:fldCharType="end"/>
            </w:r>
          </w:hyperlink>
        </w:p>
        <w:p w14:paraId="09FE73AC" w14:textId="28754260" w:rsidR="0014228A" w:rsidRDefault="000D671C">
          <w:pPr>
            <w:pStyle w:val="TOC2"/>
            <w:rPr>
              <w:rFonts w:asciiTheme="minorHAnsi" w:eastAsiaTheme="minorEastAsia" w:hAnsiTheme="minorHAnsi" w:cstheme="minorBidi"/>
              <w:b w:val="0"/>
              <w:bCs w:val="0"/>
              <w:noProof/>
              <w:sz w:val="22"/>
              <w:szCs w:val="22"/>
              <w:lang w:eastAsia="da-DK"/>
            </w:rPr>
          </w:pPr>
          <w:hyperlink w:anchor="_Toc116927989" w:history="1">
            <w:r w:rsidR="0014228A" w:rsidRPr="006F69C3">
              <w:rPr>
                <w:rStyle w:val="Hyperlink"/>
                <w:noProof/>
                <w:lang w:val="en-GB"/>
              </w:rPr>
              <w:t>2.3</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 2 – Rejection</w:t>
            </w:r>
            <w:r w:rsidR="0014228A">
              <w:rPr>
                <w:noProof/>
                <w:webHidden/>
              </w:rPr>
              <w:tab/>
            </w:r>
            <w:r w:rsidR="0014228A">
              <w:rPr>
                <w:noProof/>
                <w:webHidden/>
              </w:rPr>
              <w:fldChar w:fldCharType="begin"/>
            </w:r>
            <w:r w:rsidR="0014228A">
              <w:rPr>
                <w:noProof/>
                <w:webHidden/>
              </w:rPr>
              <w:instrText xml:space="preserve"> PAGEREF _Toc116927989 \h </w:instrText>
            </w:r>
            <w:r w:rsidR="0014228A">
              <w:rPr>
                <w:noProof/>
                <w:webHidden/>
              </w:rPr>
            </w:r>
            <w:r w:rsidR="0014228A">
              <w:rPr>
                <w:noProof/>
                <w:webHidden/>
              </w:rPr>
              <w:fldChar w:fldCharType="separate"/>
            </w:r>
            <w:r w:rsidR="0014228A">
              <w:rPr>
                <w:noProof/>
                <w:webHidden/>
              </w:rPr>
              <w:t>6</w:t>
            </w:r>
            <w:r w:rsidR="0014228A">
              <w:rPr>
                <w:noProof/>
                <w:webHidden/>
              </w:rPr>
              <w:fldChar w:fldCharType="end"/>
            </w:r>
          </w:hyperlink>
        </w:p>
        <w:p w14:paraId="01A830EE" w14:textId="3F930849" w:rsidR="0014228A" w:rsidRDefault="000D671C">
          <w:pPr>
            <w:pStyle w:val="TOC3"/>
            <w:rPr>
              <w:rFonts w:asciiTheme="minorHAnsi" w:eastAsiaTheme="minorEastAsia" w:hAnsiTheme="minorHAnsi" w:cstheme="minorBidi"/>
              <w:noProof/>
              <w:sz w:val="22"/>
              <w:szCs w:val="22"/>
              <w:lang w:eastAsia="da-DK"/>
            </w:rPr>
          </w:pPr>
          <w:hyperlink w:anchor="_Toc116927990" w:history="1">
            <w:r w:rsidR="0014228A" w:rsidRPr="006F69C3">
              <w:rPr>
                <w:rStyle w:val="Hyperlink"/>
                <w:noProof/>
                <w:lang w:val="en-GB"/>
              </w:rPr>
              <w:t>2.3.1</w:t>
            </w:r>
            <w:r w:rsidR="0014228A">
              <w:rPr>
                <w:rFonts w:asciiTheme="minorHAnsi" w:eastAsiaTheme="minorEastAsia" w:hAnsiTheme="minorHAnsi" w:cstheme="minorBidi"/>
                <w:noProof/>
                <w:sz w:val="22"/>
                <w:szCs w:val="22"/>
                <w:lang w:eastAsia="da-DK"/>
              </w:rPr>
              <w:tab/>
            </w:r>
            <w:r w:rsidR="0014228A" w:rsidRPr="006F69C3">
              <w:rPr>
                <w:rStyle w:val="Hyperlink"/>
                <w:noProof/>
                <w:lang w:val="en-GB"/>
              </w:rPr>
              <w:t>XML example</w:t>
            </w:r>
            <w:r w:rsidR="0014228A">
              <w:rPr>
                <w:noProof/>
                <w:webHidden/>
              </w:rPr>
              <w:tab/>
            </w:r>
            <w:r w:rsidR="0014228A">
              <w:rPr>
                <w:noProof/>
                <w:webHidden/>
              </w:rPr>
              <w:fldChar w:fldCharType="begin"/>
            </w:r>
            <w:r w:rsidR="0014228A">
              <w:rPr>
                <w:noProof/>
                <w:webHidden/>
              </w:rPr>
              <w:instrText xml:space="preserve"> PAGEREF _Toc116927990 \h </w:instrText>
            </w:r>
            <w:r w:rsidR="0014228A">
              <w:rPr>
                <w:noProof/>
                <w:webHidden/>
              </w:rPr>
            </w:r>
            <w:r w:rsidR="0014228A">
              <w:rPr>
                <w:noProof/>
                <w:webHidden/>
              </w:rPr>
              <w:fldChar w:fldCharType="separate"/>
            </w:r>
            <w:r w:rsidR="0014228A">
              <w:rPr>
                <w:noProof/>
                <w:webHidden/>
              </w:rPr>
              <w:t>6</w:t>
            </w:r>
            <w:r w:rsidR="0014228A">
              <w:rPr>
                <w:noProof/>
                <w:webHidden/>
              </w:rPr>
              <w:fldChar w:fldCharType="end"/>
            </w:r>
          </w:hyperlink>
        </w:p>
        <w:p w14:paraId="4682F915" w14:textId="2C69CAB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77777777"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927983"/>
      <w:r>
        <w:rPr>
          <w:lang w:val="en-GB"/>
        </w:rPr>
        <w:lastRenderedPageBreak/>
        <w:t>Preconditions</w:t>
      </w:r>
      <w:bookmarkEnd w:id="3"/>
    </w:p>
    <w:p w14:paraId="0A79C392" w14:textId="79D3EC31" w:rsidR="00AC34F8" w:rsidRDefault="00AC34F8" w:rsidP="00AC34F8">
      <w:pPr>
        <w:pStyle w:val="BodyText"/>
        <w:rPr>
          <w:lang w:val="en-GB"/>
        </w:rPr>
      </w:pPr>
      <w:r w:rsidRPr="425B5E5E">
        <w:rPr>
          <w:lang w:val="en-GB"/>
        </w:rPr>
        <w:t>To complete the functional test case for “</w:t>
      </w:r>
      <w:r w:rsidR="00301881">
        <w:rPr>
          <w:lang w:val="en-GB"/>
        </w:rPr>
        <w:t>C1</w:t>
      </w:r>
      <w:r w:rsidRPr="425B5E5E">
        <w:rPr>
          <w:lang w:val="en-GB"/>
        </w:rPr>
        <w:t xml:space="preserve"> </w:t>
      </w:r>
      <w:r w:rsidR="00B8785F">
        <w:rPr>
          <w:lang w:val="en-GB"/>
        </w:rPr>
        <w:t>Pre-lodged</w:t>
      </w:r>
      <w:r w:rsidRPr="425B5E5E">
        <w:rPr>
          <w:lang w:val="en-GB"/>
        </w:rPr>
        <w:t>”, the company must have an established connection to the AS4</w:t>
      </w:r>
      <w:r w:rsidR="00DB650F">
        <w:rPr>
          <w:lang w:val="en-GB"/>
        </w:rPr>
        <w:t>-g</w:t>
      </w:r>
      <w:r w:rsidRPr="425B5E5E">
        <w:rPr>
          <w:lang w:val="en-GB"/>
        </w:rPr>
        <w:t xml:space="preserve">ateway, </w:t>
      </w:r>
      <w:r w:rsidR="00A01479">
        <w:rPr>
          <w:lang w:val="en-GB"/>
        </w:rPr>
        <w:t xml:space="preserve">and have a </w:t>
      </w:r>
      <w:r w:rsidRPr="425B5E5E">
        <w:rPr>
          <w:lang w:val="en-GB"/>
        </w:rPr>
        <w:t xml:space="preserve">functioning system user to DMS Export, see </w:t>
      </w:r>
      <w:hyperlink r:id="rId16">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p>
    <w:p w14:paraId="7C50679D" w14:textId="6CC269C7" w:rsidR="00AC34F8" w:rsidRDefault="00AC34F8" w:rsidP="00AC34F8">
      <w:pPr>
        <w:pStyle w:val="BodyText"/>
        <w:rPr>
          <w:lang w:val="en-GB"/>
        </w:rPr>
      </w:pPr>
      <w:r w:rsidRPr="62A18E61">
        <w:rPr>
          <w:lang w:val="en-GB"/>
        </w:rPr>
        <w:t>Furthermore, ensure that you for this test case have the correct URL</w:t>
      </w:r>
      <w:r w:rsidR="00A53C53">
        <w:rPr>
          <w:lang w:val="en-GB"/>
        </w:rPr>
        <w:t>s</w:t>
      </w:r>
      <w:r w:rsidRPr="62A18E61">
        <w:rPr>
          <w:lang w:val="en-GB"/>
        </w:rPr>
        <w:t>, Service</w:t>
      </w:r>
      <w:r w:rsidR="00A53C53">
        <w:rPr>
          <w:lang w:val="en-GB"/>
        </w:rPr>
        <w:t>s</w:t>
      </w:r>
      <w:r w:rsidRPr="62A18E61">
        <w:rPr>
          <w:lang w:val="en-GB"/>
        </w:rPr>
        <w:t>, and Action</w:t>
      </w:r>
      <w:r w:rsidR="00A53C53">
        <w:rPr>
          <w:lang w:val="en-GB"/>
        </w:rPr>
        <w:t>s</w:t>
      </w:r>
      <w:r w:rsidRPr="62A18E61">
        <w:rPr>
          <w:lang w:val="en-GB"/>
        </w:rPr>
        <w:t xml:space="preserve">, as seen below. In place of </w:t>
      </w:r>
      <w:r w:rsidR="00A01479">
        <w:rPr>
          <w:lang w:val="en-GB"/>
        </w:rPr>
        <w:t>{</w:t>
      </w:r>
      <w:r w:rsidRPr="62A18E61">
        <w:rPr>
          <w:lang w:val="en-GB"/>
        </w:rPr>
        <w:t>CVR</w:t>
      </w:r>
      <w:r w:rsidR="00A01479">
        <w:rPr>
          <w:lang w:val="en-GB"/>
        </w:rPr>
        <w:t>}</w:t>
      </w:r>
      <w:r w:rsidRPr="62A18E61">
        <w:rPr>
          <w:lang w:val="en-GB"/>
        </w:rPr>
        <w:t xml:space="preserve"> and </w:t>
      </w:r>
      <w:r w:rsidR="00A01479">
        <w:rPr>
          <w:lang w:val="en-GB"/>
        </w:rPr>
        <w:t>{</w:t>
      </w:r>
      <w:r w:rsidRPr="62A18E61">
        <w:rPr>
          <w:lang w:val="en-GB"/>
        </w:rPr>
        <w:t>UID</w:t>
      </w:r>
      <w:r w:rsidR="00A01479">
        <w:rPr>
          <w:lang w:val="en-GB"/>
        </w:rPr>
        <w:t>}</w:t>
      </w:r>
      <w:r w:rsidRPr="62A18E61">
        <w:rPr>
          <w:lang w:val="en-GB"/>
        </w:rPr>
        <w:t>, fill out your own CVR and UID in the URL below. While the URL</w:t>
      </w:r>
      <w:r w:rsidR="00A53C53">
        <w:rPr>
          <w:lang w:val="en-GB"/>
        </w:rPr>
        <w:t>s</w:t>
      </w:r>
      <w:r w:rsidRPr="62A18E61">
        <w:rPr>
          <w:lang w:val="en-GB"/>
        </w:rPr>
        <w:t xml:space="preserve"> and Service</w:t>
      </w:r>
      <w:r w:rsidR="00A53C53">
        <w:rPr>
          <w:lang w:val="en-GB"/>
        </w:rPr>
        <w:t>s</w:t>
      </w:r>
      <w:r w:rsidRPr="62A18E61">
        <w:rPr>
          <w:lang w:val="en-GB"/>
        </w:rPr>
        <w:t xml:space="preserve"> </w:t>
      </w:r>
      <w:r w:rsidR="00A53C53">
        <w:rPr>
          <w:lang w:val="en-GB"/>
        </w:rPr>
        <w:t>are</w:t>
      </w:r>
      <w:r w:rsidRPr="62A18E61">
        <w:rPr>
          <w:lang w:val="en-GB"/>
        </w:rPr>
        <w:t xml:space="preserve"> the same for all the test cases, the Action</w:t>
      </w:r>
      <w:r w:rsidR="00A53C53">
        <w:rPr>
          <w:lang w:val="en-GB"/>
        </w:rPr>
        <w:t>s</w:t>
      </w:r>
      <w:r w:rsidRPr="62A18E61">
        <w:rPr>
          <w:lang w:val="en-GB"/>
        </w:rPr>
        <w:t xml:space="preserve"> however, will change depending on the test case you are performing, please keep an eye out that you have the correct Action</w:t>
      </w:r>
      <w:r w:rsidR="00A53C53">
        <w:rPr>
          <w:lang w:val="en-GB"/>
        </w:rPr>
        <w:t xml:space="preserve"> for the test case in hand</w:t>
      </w:r>
      <w:r w:rsidRPr="62A18E61">
        <w:rPr>
          <w:lang w:val="en-GB"/>
        </w:rPr>
        <w:t xml:space="preserve">. </w:t>
      </w:r>
    </w:p>
    <w:p w14:paraId="33A3FF5A" w14:textId="5B932A26" w:rsidR="00AC34F8" w:rsidRDefault="00AC34F8" w:rsidP="00AC34F8">
      <w:pPr>
        <w:pStyle w:val="BodyText"/>
        <w:rPr>
          <w:lang w:val="en-GB"/>
        </w:rPr>
      </w:pPr>
      <w:r w:rsidRPr="72B77C50">
        <w:rPr>
          <w:lang w:val="en-GB"/>
        </w:rPr>
        <w:t>To submit the XML</w:t>
      </w:r>
      <w:r w:rsidR="1D2FED7B" w:rsidRPr="72B77C50">
        <w:rPr>
          <w:lang w:val="en-GB"/>
        </w:rPr>
        <w:t>s</w:t>
      </w:r>
      <w:r w:rsidRPr="72B77C50">
        <w:rPr>
          <w:lang w:val="en-GB"/>
        </w:rPr>
        <w:t xml:space="preserve"> for this test case, use the following endpoint:</w:t>
      </w:r>
    </w:p>
    <w:tbl>
      <w:tblPr>
        <w:tblStyle w:val="Netcompany"/>
        <w:tblW w:w="9448" w:type="dxa"/>
        <w:tblLayout w:type="fixed"/>
        <w:tblLook w:val="04A0" w:firstRow="1" w:lastRow="0" w:firstColumn="1" w:lastColumn="0" w:noHBand="0" w:noVBand="1"/>
      </w:tblPr>
      <w:tblGrid>
        <w:gridCol w:w="5240"/>
        <w:gridCol w:w="1336"/>
        <w:gridCol w:w="37"/>
        <w:gridCol w:w="1179"/>
        <w:gridCol w:w="1656"/>
      </w:tblGrid>
      <w:tr w:rsidR="00C75B75" w14:paraId="6C4F777A"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587E95A" w14:textId="77777777" w:rsidR="00BC3AD8" w:rsidRDefault="00BC3AD8" w:rsidP="00A2490D">
            <w:pPr>
              <w:pStyle w:val="BodyText"/>
              <w:rPr>
                <w:lang w:val="en-GB"/>
              </w:rPr>
            </w:pPr>
            <w:r>
              <w:rPr>
                <w:lang w:val="en-GB"/>
              </w:rPr>
              <w:t>URL</w:t>
            </w:r>
          </w:p>
        </w:tc>
        <w:tc>
          <w:tcPr>
            <w:tcW w:w="1336" w:type="dxa"/>
          </w:tcPr>
          <w:p w14:paraId="3A0FEA60" w14:textId="0152A6FF" w:rsidR="00BC3AD8"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1216" w:type="dxa"/>
            <w:gridSpan w:val="2"/>
          </w:tcPr>
          <w:p w14:paraId="62735B56" w14:textId="6E395AEC" w:rsidR="00BC3AD8"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656" w:type="dxa"/>
          </w:tcPr>
          <w:p w14:paraId="0F9F460F" w14:textId="10B09C93" w:rsidR="00BC3AD8" w:rsidRDefault="00BC3AD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A01479">
        <w:trPr>
          <w:trHeight w:val="540"/>
        </w:trPr>
        <w:tc>
          <w:tcPr>
            <w:cnfStyle w:val="001000000000" w:firstRow="0" w:lastRow="0" w:firstColumn="1" w:lastColumn="0" w:oddVBand="0" w:evenVBand="0" w:oddHBand="0" w:evenHBand="0" w:firstRowFirstColumn="0" w:firstRowLastColumn="0" w:lastRowFirstColumn="0" w:lastRowLastColumn="0"/>
            <w:tcW w:w="5240" w:type="dxa"/>
          </w:tcPr>
          <w:p w14:paraId="3FA76ED8" w14:textId="0D98FC54" w:rsidR="00BC3AD8" w:rsidRPr="00A264C3" w:rsidRDefault="000D671C" w:rsidP="00A2490D">
            <w:pPr>
              <w:pStyle w:val="BodyText"/>
            </w:pPr>
            <w:hyperlink r:id="rId17" w:history="1">
              <w:r w:rsidR="00C75B75" w:rsidRPr="0076781D">
                <w:rPr>
                  <w:rStyle w:val="Hyperlink"/>
                </w:rPr>
                <w:t>https://secureftpgatewaytest.skat.dk:6384/exchange/CVR_{CVR}_UID_{UID}</w:t>
              </w:r>
            </w:hyperlink>
            <w:r w:rsidR="00BC3AD8" w:rsidRPr="00A264C3">
              <w:t xml:space="preserve"> </w:t>
            </w:r>
          </w:p>
        </w:tc>
        <w:tc>
          <w:tcPr>
            <w:tcW w:w="1373" w:type="dxa"/>
            <w:gridSpan w:val="2"/>
          </w:tcPr>
          <w:p w14:paraId="15542120" w14:textId="77777777" w:rsidR="00BC3AD8" w:rsidRDefault="00BC3AD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79" w:type="dxa"/>
          </w:tcPr>
          <w:p w14:paraId="56D1246F" w14:textId="1A6C1286" w:rsidR="00BC3AD8" w:rsidRPr="238D7820" w:rsidRDefault="00790C4E" w:rsidP="00A2490D">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656" w:type="dxa"/>
          </w:tcPr>
          <w:p w14:paraId="57877522" w14:textId="4658C6D8" w:rsidR="00BC3AD8" w:rsidRDefault="00BC3AD8" w:rsidP="00A2490D">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sidRPr="238D7820">
              <w:rPr>
                <w:lang w:val="en-GB"/>
              </w:rPr>
              <w:t>Declaration.Submit</w:t>
            </w:r>
            <w:proofErr w:type="spellEnd"/>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ayout w:type="fixed"/>
        <w:tblLook w:val="04A0" w:firstRow="1" w:lastRow="0" w:firstColumn="1" w:lastColumn="0" w:noHBand="0" w:noVBand="1"/>
      </w:tblPr>
      <w:tblGrid>
        <w:gridCol w:w="5249"/>
        <w:gridCol w:w="1409"/>
        <w:gridCol w:w="1134"/>
        <w:gridCol w:w="1656"/>
      </w:tblGrid>
      <w:tr w:rsidR="00790C4E" w14:paraId="064C74DC"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9" w:type="dxa"/>
          </w:tcPr>
          <w:p w14:paraId="337BD541" w14:textId="77777777" w:rsidR="00790C4E" w:rsidRDefault="00790C4E" w:rsidP="00A2490D">
            <w:pPr>
              <w:pStyle w:val="BodyText"/>
              <w:rPr>
                <w:lang w:val="en-GB"/>
              </w:rPr>
            </w:pPr>
            <w:r w:rsidRPr="63F6884F">
              <w:rPr>
                <w:lang w:val="en-GB"/>
              </w:rPr>
              <w:t>URL</w:t>
            </w:r>
          </w:p>
        </w:tc>
        <w:tc>
          <w:tcPr>
            <w:tcW w:w="1409" w:type="dxa"/>
          </w:tcPr>
          <w:p w14:paraId="30B0EF9D" w14:textId="17F04C4F"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34" w:type="dxa"/>
          </w:tcPr>
          <w:p w14:paraId="1E896A08" w14:textId="7770C616" w:rsidR="00790C4E" w:rsidRPr="63F6884F"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656" w:type="dxa"/>
          </w:tcPr>
          <w:p w14:paraId="0EE51B14" w14:textId="58826C81"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A01479">
        <w:trPr>
          <w:trHeight w:val="420"/>
        </w:trPr>
        <w:tc>
          <w:tcPr>
            <w:cnfStyle w:val="001000000000" w:firstRow="0" w:lastRow="0" w:firstColumn="1" w:lastColumn="0" w:oddVBand="0" w:evenVBand="0" w:oddHBand="0" w:evenHBand="0" w:firstRowFirstColumn="0" w:firstRowLastColumn="0" w:lastRowFirstColumn="0" w:lastRowLastColumn="0"/>
            <w:tcW w:w="5249" w:type="dxa"/>
          </w:tcPr>
          <w:p w14:paraId="3E2BBDF1" w14:textId="77777777" w:rsidR="00790C4E" w:rsidRDefault="00790C4E" w:rsidP="00A2490D">
            <w:pPr>
              <w:pStyle w:val="BodyText"/>
            </w:pPr>
            <w:ins w:id="4"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5" w:author="Tobias Heide Kaihøj" w:date="2022-10-07T12:10:00Z">
              <w:r>
                <w:instrText>{CVR}</w:instrText>
              </w:r>
            </w:ins>
            <w:r>
              <w:instrText>_UID_</w:instrText>
            </w:r>
            <w:ins w:id="6"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09" w:type="dxa"/>
          </w:tcPr>
          <w:p w14:paraId="2F228BDC" w14:textId="7777777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DMS.Export2</w:t>
            </w:r>
          </w:p>
        </w:tc>
        <w:tc>
          <w:tcPr>
            <w:tcW w:w="1134" w:type="dxa"/>
          </w:tcPr>
          <w:p w14:paraId="2D4B4555" w14:textId="02A75FCA"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proofErr w:type="spellStart"/>
            <w:r w:rsidRPr="00A01479">
              <w:t>DMS.Export</w:t>
            </w:r>
            <w:proofErr w:type="spellEnd"/>
          </w:p>
        </w:tc>
        <w:tc>
          <w:tcPr>
            <w:tcW w:w="1656" w:type="dxa"/>
          </w:tcPr>
          <w:p w14:paraId="5B5C516F" w14:textId="0EE61F4B"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Notification</w:t>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ayout w:type="fixed"/>
        <w:tblLook w:val="04A0" w:firstRow="1" w:lastRow="0" w:firstColumn="1" w:lastColumn="0" w:noHBand="0" w:noVBand="1"/>
      </w:tblPr>
      <w:tblGrid>
        <w:gridCol w:w="5240"/>
        <w:gridCol w:w="1418"/>
        <w:gridCol w:w="1134"/>
        <w:gridCol w:w="1656"/>
      </w:tblGrid>
      <w:tr w:rsidR="00A01479" w14:paraId="6D06B2DA"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3DE9BC0" w14:textId="77777777" w:rsidR="00790C4E" w:rsidRDefault="00790C4E" w:rsidP="00A2490D">
            <w:pPr>
              <w:pStyle w:val="BodyText"/>
              <w:rPr>
                <w:lang w:val="en-GB"/>
              </w:rPr>
            </w:pPr>
            <w:r w:rsidRPr="63F6884F">
              <w:rPr>
                <w:lang w:val="en-GB"/>
              </w:rPr>
              <w:t>URL</w:t>
            </w:r>
          </w:p>
        </w:tc>
        <w:tc>
          <w:tcPr>
            <w:tcW w:w="1418" w:type="dxa"/>
          </w:tcPr>
          <w:p w14:paraId="3E0A18B3" w14:textId="3FC80A42"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34" w:type="dxa"/>
          </w:tcPr>
          <w:p w14:paraId="185903E7" w14:textId="17ED8685" w:rsidR="00790C4E" w:rsidRPr="63F6884F"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656" w:type="dxa"/>
          </w:tcPr>
          <w:p w14:paraId="24625FEC" w14:textId="255711F7"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A01479">
        <w:trPr>
          <w:trHeight w:val="420"/>
        </w:trPr>
        <w:tc>
          <w:tcPr>
            <w:cnfStyle w:val="001000000000" w:firstRow="0" w:lastRow="0" w:firstColumn="1" w:lastColumn="0" w:oddVBand="0" w:evenVBand="0" w:oddHBand="0" w:evenHBand="0" w:firstRowFirstColumn="0" w:firstRowLastColumn="0" w:lastRowFirstColumn="0" w:lastRowLastColumn="0"/>
            <w:tcW w:w="5240" w:type="dxa"/>
          </w:tcPr>
          <w:p w14:paraId="35085865" w14:textId="77777777" w:rsidR="00790C4E" w:rsidRPr="00DB650F" w:rsidRDefault="00790C4E" w:rsidP="00A2490D">
            <w:pPr>
              <w:pStyle w:val="BodyText"/>
            </w:pPr>
            <w:ins w:id="7" w:author="Tobias Heide Kaihøj" w:date="2022-10-07T12:10:00Z">
              <w:r>
                <w:rPr>
                  <w:color w:val="2B579A"/>
                  <w:shd w:val="clear" w:color="auto" w:fill="E6E6E6"/>
                </w:rPr>
                <w:fldChar w:fldCharType="begin"/>
              </w:r>
              <w:r w:rsidRPr="00DB650F">
                <w:instrText xml:space="preserve"> HYPERLINK "</w:instrText>
              </w:r>
            </w:ins>
            <w:r w:rsidRPr="00DB650F">
              <w:instrText>https://secureftpgatewaytest.skat.dk:6384/exchange/CVR_</w:instrText>
            </w:r>
            <w:ins w:id="8" w:author="Tobias Heide Kaihøj" w:date="2022-10-07T12:10:00Z">
              <w:r w:rsidRPr="00DB650F">
                <w:instrText>{CVR}</w:instrText>
              </w:r>
            </w:ins>
            <w:r w:rsidRPr="00DB650F">
              <w:instrText>_UID_</w:instrText>
            </w:r>
            <w:ins w:id="9" w:author="Tobias Heide Kaihøj" w:date="2022-10-07T12:10:00Z">
              <w:r w:rsidRPr="00DB650F">
                <w:instrText xml:space="preserve">{UID}" </w:instrText>
              </w:r>
              <w:r>
                <w:rPr>
                  <w:color w:val="2B579A"/>
                  <w:shd w:val="clear" w:color="auto" w:fill="E6E6E6"/>
                </w:rPr>
                <w:fldChar w:fldCharType="separate"/>
              </w:r>
            </w:ins>
            <w:r w:rsidRPr="00DB650F">
              <w:rPr>
                <w:rStyle w:val="Hyperlink"/>
              </w:rPr>
              <w:t>https://secureftpgatewaytest.skat.dk:6384/exchange/CVR_{CVR}_UID_{UID}</w:t>
            </w:r>
            <w:r>
              <w:rPr>
                <w:color w:val="2B579A"/>
                <w:shd w:val="clear" w:color="auto" w:fill="E6E6E6"/>
              </w:rPr>
              <w:fldChar w:fldCharType="end"/>
            </w:r>
          </w:p>
        </w:tc>
        <w:tc>
          <w:tcPr>
            <w:tcW w:w="1418" w:type="dxa"/>
          </w:tcPr>
          <w:p w14:paraId="1C33F6A2" w14:textId="7777777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DMS.Export2</w:t>
            </w:r>
          </w:p>
        </w:tc>
        <w:tc>
          <w:tcPr>
            <w:tcW w:w="1134" w:type="dxa"/>
          </w:tcPr>
          <w:p w14:paraId="519BCE0D" w14:textId="57DB878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proofErr w:type="spellStart"/>
            <w:r w:rsidRPr="00A01479">
              <w:t>DMS.Export</w:t>
            </w:r>
            <w:proofErr w:type="spellEnd"/>
          </w:p>
        </w:tc>
        <w:tc>
          <w:tcPr>
            <w:tcW w:w="1656" w:type="dxa"/>
          </w:tcPr>
          <w:p w14:paraId="10895376" w14:textId="69A6FA75"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A01479">
              <w:rPr>
                <w:sz w:val="16"/>
                <w:szCs w:val="16"/>
              </w:rPr>
              <w:t>Declaration.Amen</w:t>
            </w:r>
            <w:r w:rsidR="00A01479" w:rsidRPr="00A01479">
              <w:rPr>
                <w:sz w:val="16"/>
                <w:szCs w:val="16"/>
              </w:rPr>
              <w:t>d</w:t>
            </w:r>
            <w:proofErr w:type="spellEnd"/>
            <w:r w:rsidRPr="00A01479">
              <w:rPr>
                <w:sz w:val="16"/>
                <w:szCs w:val="16"/>
              </w:rPr>
              <w:t>.</w:t>
            </w:r>
            <w:r w:rsidR="00A01479">
              <w:rPr>
                <w:sz w:val="16"/>
                <w:szCs w:val="16"/>
              </w:rPr>
              <w:br/>
            </w:r>
            <w:proofErr w:type="spellStart"/>
            <w:r w:rsidRPr="00A01479">
              <w:rPr>
                <w:sz w:val="16"/>
                <w:szCs w:val="16"/>
              </w:rPr>
              <w:t>GoodsPresented</w:t>
            </w:r>
            <w:proofErr w:type="spellEnd"/>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0" w:name="_Toc116927984"/>
      <w:r>
        <w:rPr>
          <w:lang w:val="en-GB"/>
        </w:rPr>
        <w:t>Process flow</w:t>
      </w:r>
      <w:bookmarkEnd w:id="10"/>
    </w:p>
    <w:p w14:paraId="58BE04F5" w14:textId="25C56BD6" w:rsidR="00AC34F8" w:rsidRDefault="00AC34F8" w:rsidP="00AC34F8">
      <w:pPr>
        <w:pStyle w:val="BodyText"/>
        <w:rPr>
          <w:lang w:val="en-GB"/>
        </w:rPr>
      </w:pPr>
      <w:r w:rsidRPr="07F02F77">
        <w:rPr>
          <w:lang w:val="en-GB"/>
        </w:rPr>
        <w:t xml:space="preserve">The process flow for a </w:t>
      </w:r>
      <w:r w:rsidR="00301881">
        <w:rPr>
          <w:lang w:val="en-GB"/>
        </w:rPr>
        <w:t>C1</w:t>
      </w:r>
      <w:r w:rsidRPr="07F02F77">
        <w:rPr>
          <w:lang w:val="en-GB"/>
        </w:rPr>
        <w:t xml:space="preserve"> standard declaration can be seen in Figure 1 below: </w:t>
      </w:r>
    </w:p>
    <w:p w14:paraId="4D17BD15" w14:textId="394293D9" w:rsidR="00AC34F8" w:rsidRDefault="7DAF1A17" w:rsidP="07F02F77">
      <w:r>
        <w:rPr>
          <w:noProof/>
        </w:rPr>
        <w:drawing>
          <wp:inline distT="0" distB="0" distL="0" distR="0" wp14:anchorId="5C0143EC" wp14:editId="07F02F77">
            <wp:extent cx="6259286" cy="2190750"/>
            <wp:effectExtent l="0" t="0" r="0" b="0"/>
            <wp:docPr id="582594807" name="Picture 58259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59286" cy="2190750"/>
                    </a:xfrm>
                    <a:prstGeom prst="rect">
                      <a:avLst/>
                    </a:prstGeom>
                  </pic:spPr>
                </pic:pic>
              </a:graphicData>
            </a:graphic>
          </wp:inline>
        </w:drawing>
      </w:r>
    </w:p>
    <w:p w14:paraId="22BDBD73"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bookmarkStart w:id="11" w:name="_Toc116927985"/>
      <w:r>
        <w:rPr>
          <w:lang w:val="en-GB"/>
        </w:rPr>
        <w:lastRenderedPageBreak/>
        <w:t>Test Scenarios</w:t>
      </w:r>
      <w:bookmarkEnd w:id="11"/>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24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2490D">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558D0630">
              <w:rPr>
                <w:lang w:val="en-GB"/>
              </w:rPr>
              <w:t>Test scenario</w:t>
            </w:r>
          </w:p>
        </w:tc>
        <w:tc>
          <w:tcPr>
            <w:tcW w:w="1560" w:type="dxa"/>
          </w:tcPr>
          <w:p w14:paraId="16DEAFFD" w14:textId="77777777" w:rsidR="00AC34F8" w:rsidRDefault="00AC34F8" w:rsidP="00A2490D">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2490D">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2490D">
            <w:pPr>
              <w:pStyle w:val="BodyText"/>
              <w:jc w:val="center"/>
              <w:rPr>
                <w:lang w:val="en-GB"/>
              </w:rPr>
            </w:pPr>
            <w:r>
              <w:rPr>
                <w:lang w:val="en-GB"/>
              </w:rPr>
              <w:t>1</w:t>
            </w:r>
          </w:p>
        </w:tc>
        <w:tc>
          <w:tcPr>
            <w:tcW w:w="6988" w:type="dxa"/>
          </w:tcPr>
          <w:p w14:paraId="47A129CB" w14:textId="5E9952DD"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301881">
              <w:rPr>
                <w:lang w:val="en-GB"/>
              </w:rPr>
              <w:t>C1</w:t>
            </w:r>
            <w:r>
              <w:rPr>
                <w:lang w:val="en-GB"/>
              </w:rPr>
              <w:t xml:space="preserve"> – </w:t>
            </w:r>
            <w:r w:rsidR="00B8785F">
              <w:rPr>
                <w:lang w:val="en-GB"/>
              </w:rPr>
              <w:t>Pre-lodged</w:t>
            </w:r>
            <w:r>
              <w:rPr>
                <w:lang w:val="en-GB"/>
              </w:rPr>
              <w:t xml:space="preserve"> declaration, which is accepted</w:t>
            </w:r>
          </w:p>
        </w:tc>
        <w:tc>
          <w:tcPr>
            <w:tcW w:w="1560" w:type="dxa"/>
          </w:tcPr>
          <w:p w14:paraId="0CCD2F3C"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2490D">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2490D">
            <w:pPr>
              <w:pStyle w:val="BodyText"/>
              <w:jc w:val="center"/>
              <w:rPr>
                <w:lang w:val="en-GB"/>
              </w:rPr>
            </w:pPr>
            <w:r>
              <w:rPr>
                <w:lang w:val="en-GB"/>
              </w:rPr>
              <w:t>2</w:t>
            </w:r>
          </w:p>
        </w:tc>
        <w:tc>
          <w:tcPr>
            <w:tcW w:w="6988" w:type="dxa"/>
          </w:tcPr>
          <w:p w14:paraId="4D91AD1A" w14:textId="77DE44FC"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301881">
              <w:rPr>
                <w:lang w:val="en-GB"/>
              </w:rPr>
              <w:t>C1</w:t>
            </w:r>
            <w:r>
              <w:rPr>
                <w:lang w:val="en-GB"/>
              </w:rPr>
              <w:t xml:space="preserve"> – </w:t>
            </w:r>
            <w:r w:rsidR="00B8785F">
              <w:rPr>
                <w:lang w:val="en-GB"/>
              </w:rPr>
              <w:t>Pre-lodged</w:t>
            </w:r>
            <w:r>
              <w:rPr>
                <w:lang w:val="en-GB"/>
              </w:rPr>
              <w:t xml:space="preserve"> declaration, which is rejected</w:t>
            </w:r>
          </w:p>
        </w:tc>
        <w:tc>
          <w:tcPr>
            <w:tcW w:w="1560" w:type="dxa"/>
          </w:tcPr>
          <w:p w14:paraId="68AA9609"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12" w:name="_Toc116927986"/>
      <w:bookmarkEnd w:id="2"/>
      <w:r w:rsidRPr="59442E6F">
        <w:rPr>
          <w:sz w:val="28"/>
          <w:szCs w:val="28"/>
          <w:lang w:val="en-GB"/>
        </w:rPr>
        <w:t>Description</w:t>
      </w:r>
      <w:r w:rsidR="00E94751" w:rsidRPr="59442E6F">
        <w:rPr>
          <w:sz w:val="28"/>
          <w:szCs w:val="28"/>
          <w:lang w:val="en-GB"/>
        </w:rPr>
        <w:t xml:space="preserve"> of test scenarios</w:t>
      </w:r>
      <w:bookmarkEnd w:id="12"/>
    </w:p>
    <w:p w14:paraId="44695B82" w14:textId="4D19D3B6" w:rsidR="0AA39254" w:rsidRDefault="0AA39254" w:rsidP="59442E6F">
      <w:pPr>
        <w:pStyle w:val="BodyText"/>
        <w:rPr>
          <w:rFonts w:eastAsia="Calibri" w:cs="Calibri"/>
          <w:color w:val="000000"/>
          <w:szCs w:val="18"/>
          <w:lang w:val="en-GB"/>
        </w:rPr>
      </w:pPr>
      <w:r w:rsidRPr="59442E6F">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00CF4F3D" w14:textId="73386996" w:rsidR="0AA39254" w:rsidRDefault="0AA39254" w:rsidP="59442E6F">
      <w:pPr>
        <w:pStyle w:val="BodyText"/>
        <w:rPr>
          <w:rFonts w:eastAsia="Calibri" w:cs="Calibri"/>
          <w:color w:val="000000"/>
          <w:szCs w:val="18"/>
          <w:lang w:val="en-GB"/>
        </w:rPr>
      </w:pPr>
      <w:r w:rsidRPr="59442E6F">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28987A30" w14:textId="73B83431" w:rsidR="59442E6F" w:rsidRDefault="59442E6F" w:rsidP="59442E6F">
      <w:pPr>
        <w:pStyle w:val="BodyText"/>
        <w:rPr>
          <w:lang w:val="en-GB"/>
        </w:rPr>
      </w:pPr>
    </w:p>
    <w:p w14:paraId="08091F4A" w14:textId="77777777" w:rsidR="00AC34F8" w:rsidRPr="00C4568E" w:rsidRDefault="00AC34F8" w:rsidP="00AC34F8">
      <w:pPr>
        <w:pStyle w:val="Heading2"/>
        <w:rPr>
          <w:sz w:val="28"/>
          <w:szCs w:val="28"/>
          <w:lang w:val="en-GB"/>
        </w:rPr>
      </w:pPr>
      <w:bookmarkStart w:id="13" w:name="_Toc116927987"/>
      <w:r w:rsidRPr="63F6884F">
        <w:rPr>
          <w:sz w:val="28"/>
          <w:szCs w:val="28"/>
          <w:lang w:val="en-GB"/>
        </w:rPr>
        <w:t>Test scenario 1 – Acceptance</w:t>
      </w:r>
      <w:bookmarkEnd w:id="13"/>
    </w:p>
    <w:p w14:paraId="61020304" w14:textId="26650249" w:rsidR="00AC34F8" w:rsidRDefault="00AC34F8" w:rsidP="00AC34F8">
      <w:pPr>
        <w:pStyle w:val="BodyText"/>
        <w:rPr>
          <w:lang w:val="en-GB"/>
        </w:rPr>
      </w:pPr>
      <w:r w:rsidRPr="59442E6F">
        <w:rPr>
          <w:lang w:val="en-GB"/>
        </w:rPr>
        <w:t xml:space="preserve">The aim of this scenario is to get a notification that the </w:t>
      </w:r>
      <w:r w:rsidR="00301881">
        <w:rPr>
          <w:lang w:val="en-GB"/>
        </w:rPr>
        <w:t>C1</w:t>
      </w:r>
      <w:r w:rsidRPr="59442E6F">
        <w:rPr>
          <w:lang w:val="en-GB"/>
        </w:rPr>
        <w:t xml:space="preserve"> </w:t>
      </w:r>
      <w:r w:rsidR="00B8785F" w:rsidRPr="59442E6F">
        <w:rPr>
          <w:lang w:val="en-GB"/>
        </w:rPr>
        <w:t>Pre-lodged X</w:t>
      </w:r>
      <w:r w:rsidRPr="59442E6F">
        <w:rPr>
          <w:lang w:val="en-GB"/>
        </w:rPr>
        <w:t xml:space="preserve">ML has been </w:t>
      </w:r>
      <w:r w:rsidR="1B4E823E" w:rsidRPr="59442E6F">
        <w:rPr>
          <w:lang w:val="en-GB"/>
        </w:rPr>
        <w:t>accepted.</w:t>
      </w:r>
    </w:p>
    <w:p w14:paraId="253AA5F1" w14:textId="58077DA6"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7440E2">
        <w:rPr>
          <w:lang w:val="en-GB"/>
        </w:rPr>
        <w:t xml:space="preserve"> (this is done by putting your CVR in the </w:t>
      </w:r>
      <w:r w:rsidR="007440E2" w:rsidRPr="007440E2">
        <w:rPr>
          <w:b/>
          <w:bCs/>
          <w:lang w:val="en-GB"/>
        </w:rPr>
        <w:t>Submitter/Name</w:t>
      </w:r>
      <w:r w:rsidR="007440E2">
        <w:rPr>
          <w:lang w:val="en-GB"/>
        </w:rPr>
        <w:t xml:space="preserve"> and </w:t>
      </w:r>
      <w:r w:rsidR="007440E2" w:rsidRPr="007440E2">
        <w:rPr>
          <w:b/>
          <w:bCs/>
          <w:lang w:val="en-GB"/>
        </w:rPr>
        <w:t>Submitter/ID</w:t>
      </w:r>
      <w:r w:rsidR="007440E2">
        <w:rPr>
          <w:lang w:val="en-GB"/>
        </w:rPr>
        <w:t xml:space="preserve"> fields)</w:t>
      </w:r>
      <w:r w:rsidRPr="425B5E5E">
        <w:rPr>
          <w:lang w:val="en-GB"/>
        </w:rPr>
        <w:t>. Then go to the “</w:t>
      </w:r>
      <w:r w:rsidRPr="425B5E5E">
        <w:rPr>
          <w:b/>
          <w:bCs/>
          <w:lang w:val="en-GB"/>
        </w:rPr>
        <w:t>GoodsLocation</w:t>
      </w:r>
      <w:r w:rsidRPr="425B5E5E">
        <w:rPr>
          <w:lang w:val="en-GB"/>
        </w:rPr>
        <w:t xml:space="preserve">” (16 15 000 000) element in the XML and ensure that it is as described in step no. 2. </w:t>
      </w:r>
    </w:p>
    <w:tbl>
      <w:tblPr>
        <w:tblStyle w:val="Netcompany"/>
        <w:tblW w:w="9450" w:type="dxa"/>
        <w:tblLook w:val="04A0" w:firstRow="1" w:lastRow="0" w:firstColumn="1" w:lastColumn="0" w:noHBand="0" w:noVBand="1"/>
      </w:tblPr>
      <w:tblGrid>
        <w:gridCol w:w="600"/>
        <w:gridCol w:w="5880"/>
        <w:gridCol w:w="2184"/>
        <w:gridCol w:w="786"/>
      </w:tblGrid>
      <w:tr w:rsidR="00AC34F8" w14:paraId="377D80EA" w14:textId="77777777" w:rsidTr="1DC341BC">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55FCE132" w14:textId="77777777" w:rsidR="00AC34F8" w:rsidRDefault="00AC34F8" w:rsidP="00A2490D">
            <w:pPr>
              <w:pStyle w:val="BodyText"/>
              <w:jc w:val="center"/>
              <w:rPr>
                <w:lang w:val="en-GB"/>
              </w:rPr>
            </w:pPr>
            <w:r>
              <w:rPr>
                <w:lang w:val="en-GB"/>
              </w:rPr>
              <w:t>Step no</w:t>
            </w:r>
            <w:r w:rsidRPr="0F079C4B">
              <w:rPr>
                <w:lang w:val="en-GB"/>
              </w:rPr>
              <w:t>.</w:t>
            </w:r>
          </w:p>
        </w:tc>
        <w:tc>
          <w:tcPr>
            <w:tcW w:w="5880" w:type="dxa"/>
          </w:tcPr>
          <w:p w14:paraId="6158226A"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0D2D21E4"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779D217"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6D767FDD"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64C77290" w14:textId="77777777" w:rsidR="00AC34F8" w:rsidRDefault="00AC34F8" w:rsidP="00A2490D">
            <w:pPr>
              <w:pStyle w:val="BodyText"/>
              <w:jc w:val="center"/>
              <w:rPr>
                <w:lang w:val="en-GB"/>
              </w:rPr>
            </w:pPr>
            <w:r>
              <w:rPr>
                <w:lang w:val="en-GB"/>
              </w:rPr>
              <w:t>1</w:t>
            </w:r>
          </w:p>
        </w:tc>
        <w:tc>
          <w:tcPr>
            <w:tcW w:w="5880" w:type="dxa"/>
          </w:tcPr>
          <w:p w14:paraId="5282EB2F" w14:textId="16065764"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301881">
              <w:rPr>
                <w:lang w:val="en-GB"/>
              </w:rPr>
              <w:t>C1</w:t>
            </w:r>
            <w:r w:rsidRPr="558D0630">
              <w:rPr>
                <w:lang w:val="en-GB"/>
              </w:rPr>
              <w:t xml:space="preserve"> XML or use the provided </w:t>
            </w:r>
            <w:r w:rsidR="00301881">
              <w:rPr>
                <w:lang w:val="en-GB"/>
              </w:rPr>
              <w:t>C1</w:t>
            </w:r>
            <w:r w:rsidRPr="558D0630">
              <w:rPr>
                <w:lang w:val="en-GB"/>
              </w:rPr>
              <w:t xml:space="preserve"> XML found in the test case folder (remember to fill out the </w:t>
            </w:r>
            <w:r w:rsidRPr="558D0630">
              <w:rPr>
                <w:b/>
                <w:bCs/>
                <w:lang w:val="en-GB"/>
              </w:rPr>
              <w:t xml:space="preserve">LRN </w:t>
            </w:r>
            <w:r w:rsidRPr="558D0630">
              <w:rPr>
                <w:lang w:val="en-GB"/>
              </w:rPr>
              <w:t xml:space="preserve">and </w:t>
            </w:r>
            <w:r w:rsidRPr="558D0630">
              <w:rPr>
                <w:b/>
                <w:bCs/>
                <w:lang w:val="en-GB"/>
              </w:rPr>
              <w:t xml:space="preserve">Submitter </w:t>
            </w:r>
            <w:r w:rsidRPr="558D0630">
              <w:rPr>
                <w:lang w:val="en-GB"/>
              </w:rPr>
              <w:t>fields)</w:t>
            </w:r>
          </w:p>
        </w:tc>
        <w:tc>
          <w:tcPr>
            <w:tcW w:w="2184" w:type="dxa"/>
          </w:tcPr>
          <w:p w14:paraId="038540FF" w14:textId="77777777" w:rsidR="00AC34F8" w:rsidRDefault="00AC34F8" w:rsidP="00A2490D">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786" w:type="dxa"/>
          </w:tcPr>
          <w:p w14:paraId="2A1B1EBA"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35063791"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76142742" w14:textId="77777777" w:rsidR="00AC34F8" w:rsidRDefault="00AC34F8" w:rsidP="00A2490D">
            <w:pPr>
              <w:pStyle w:val="BodyText"/>
              <w:jc w:val="center"/>
              <w:rPr>
                <w:lang w:val="en-GB"/>
              </w:rPr>
            </w:pPr>
            <w:r>
              <w:rPr>
                <w:lang w:val="en-GB"/>
              </w:rPr>
              <w:t>2</w:t>
            </w:r>
          </w:p>
        </w:tc>
        <w:tc>
          <w:tcPr>
            <w:tcW w:w="5880" w:type="dxa"/>
          </w:tcPr>
          <w:p w14:paraId="7E33176B" w14:textId="1BE192C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0014228A">
                <w:rPr>
                  <w:rStyle w:val="Hyperlink"/>
                  <w:lang w:val="en-GB"/>
                </w:rPr>
                <w:t>2.2.1</w:t>
              </w:r>
            </w:hyperlink>
            <w:r w:rsidRPr="256C4AB0">
              <w:rPr>
                <w:lang w:val="en-GB"/>
              </w:rPr>
              <w:t xml:space="preserve"> with the 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256C4AB0">
              <w:rPr>
                <w:lang w:val="en-GB"/>
              </w:rPr>
              <w:t>to ensure acceptance</w:t>
            </w:r>
          </w:p>
        </w:tc>
        <w:tc>
          <w:tcPr>
            <w:tcW w:w="2184" w:type="dxa"/>
          </w:tcPr>
          <w:p w14:paraId="09165B3C" w14:textId="14DAE69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Pr="256C4AB0">
              <w:rPr>
                <w:lang w:val="en-GB"/>
              </w:rPr>
              <w:t xml:space="preserve">(16 15 000 000) element should resemble section </w:t>
            </w:r>
            <w:hyperlink w:anchor="_XML_example">
              <w:r w:rsidR="0014228A">
                <w:rPr>
                  <w:rStyle w:val="Hyperlink"/>
                  <w:lang w:val="en-GB"/>
                </w:rPr>
                <w:t>2.2.1</w:t>
              </w:r>
            </w:hyperlink>
          </w:p>
        </w:tc>
        <w:tc>
          <w:tcPr>
            <w:tcW w:w="786" w:type="dxa"/>
          </w:tcPr>
          <w:p w14:paraId="39B6CDE9"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8034B31" w14:textId="77777777" w:rsidTr="1DC341BC">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4A8E79EF" w14:textId="77777777" w:rsidR="00AC34F8" w:rsidRDefault="00AC34F8" w:rsidP="00A2490D">
            <w:pPr>
              <w:pStyle w:val="BodyText"/>
              <w:jc w:val="center"/>
              <w:rPr>
                <w:lang w:val="en-GB"/>
              </w:rPr>
            </w:pPr>
            <w:r>
              <w:rPr>
                <w:lang w:val="en-GB"/>
              </w:rPr>
              <w:t>3</w:t>
            </w:r>
          </w:p>
        </w:tc>
        <w:tc>
          <w:tcPr>
            <w:tcW w:w="5880" w:type="dxa"/>
          </w:tcPr>
          <w:p w14:paraId="56E8B1DF" w14:textId="3BAD054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sidR="00A53C53">
              <w:rPr>
                <w:lang w:val="en-GB"/>
              </w:rPr>
              <w:t>-</w:t>
            </w:r>
            <w:r w:rsidRPr="3467D133">
              <w:rPr>
                <w:lang w:val="en-GB"/>
              </w:rPr>
              <w:t>conditions</w:t>
            </w:r>
          </w:p>
        </w:tc>
        <w:tc>
          <w:tcPr>
            <w:tcW w:w="2184" w:type="dxa"/>
          </w:tcPr>
          <w:p w14:paraId="37FC8F01" w14:textId="7777777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6F06EEC7" w14:textId="77777777" w:rsidR="00AC34F8" w:rsidRPr="002C1EE0"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1F43E6C9"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31687D3B" w14:textId="77777777" w:rsidR="00AC34F8" w:rsidRDefault="00AC34F8" w:rsidP="00A2490D">
            <w:pPr>
              <w:pStyle w:val="BodyText"/>
              <w:jc w:val="center"/>
              <w:rPr>
                <w:lang w:val="en-GB"/>
              </w:rPr>
            </w:pPr>
            <w:r>
              <w:rPr>
                <w:lang w:val="en-GB"/>
              </w:rPr>
              <w:t>4</w:t>
            </w:r>
          </w:p>
        </w:tc>
        <w:tc>
          <w:tcPr>
            <w:tcW w:w="5880" w:type="dxa"/>
          </w:tcPr>
          <w:p w14:paraId="1098FF9A" w14:textId="2731D303"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6A2BA4">
              <w:rPr>
                <w:lang w:val="en-GB"/>
              </w:rPr>
              <w:t>s</w:t>
            </w:r>
          </w:p>
        </w:tc>
        <w:tc>
          <w:tcPr>
            <w:tcW w:w="2184" w:type="dxa"/>
          </w:tcPr>
          <w:p w14:paraId="58926F24" w14:textId="2726ACB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w:t>
            </w:r>
            <w:r w:rsidR="003B56E3">
              <w:rPr>
                <w:lang w:val="en-GB"/>
              </w:rPr>
              <w:t xml:space="preserve"> </w:t>
            </w:r>
            <w:r w:rsidRPr="63F6884F">
              <w:rPr>
                <w:lang w:val="en-GB"/>
              </w:rPr>
              <w:t>from the system</w:t>
            </w:r>
          </w:p>
        </w:tc>
        <w:tc>
          <w:tcPr>
            <w:tcW w:w="786" w:type="dxa"/>
          </w:tcPr>
          <w:p w14:paraId="04BE9AC3"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841370" w:rsidRPr="00E626D4" w14:paraId="45151288"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20154321" w14:textId="3530A195" w:rsidR="00841370" w:rsidRDefault="00E626D4" w:rsidP="00A2490D">
            <w:pPr>
              <w:pStyle w:val="BodyText"/>
              <w:jc w:val="center"/>
              <w:rPr>
                <w:lang w:val="en-GB"/>
              </w:rPr>
            </w:pPr>
            <w:r>
              <w:rPr>
                <w:lang w:val="en-GB"/>
              </w:rPr>
              <w:t>5</w:t>
            </w:r>
          </w:p>
        </w:tc>
        <w:tc>
          <w:tcPr>
            <w:tcW w:w="5880" w:type="dxa"/>
          </w:tcPr>
          <w:p w14:paraId="6ABCFCB0" w14:textId="2D1A35A3" w:rsidR="00841370" w:rsidRPr="003865B7" w:rsidRDefault="006F63AC"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Registration of submitted declaration by receiving</w:t>
            </w:r>
            <w:r w:rsidR="00841370">
              <w:rPr>
                <w:lang w:val="en-GB"/>
              </w:rPr>
              <w:t xml:space="preserve"> </w:t>
            </w:r>
            <w:r w:rsidR="00841370" w:rsidRPr="003865B7">
              <w:rPr>
                <w:b/>
                <w:bCs/>
                <w:lang w:val="en-GB"/>
              </w:rPr>
              <w:t>CWM</w:t>
            </w:r>
            <w:r w:rsidR="003865B7" w:rsidRPr="003865B7">
              <w:rPr>
                <w:b/>
                <w:bCs/>
                <w:lang w:val="en-GB"/>
              </w:rPr>
              <w:t>RCV</w:t>
            </w:r>
            <w:r w:rsidR="003865B7">
              <w:rPr>
                <w:lang w:val="en-GB"/>
              </w:rPr>
              <w:t xml:space="preserve"> </w:t>
            </w:r>
            <w:r w:rsidR="003B56E3">
              <w:rPr>
                <w:lang w:val="en-GB"/>
              </w:rPr>
              <w:t>notification</w:t>
            </w:r>
          </w:p>
        </w:tc>
        <w:tc>
          <w:tcPr>
            <w:tcW w:w="2184" w:type="dxa"/>
          </w:tcPr>
          <w:p w14:paraId="6F36D283" w14:textId="4E5A4C4B" w:rsidR="00841370" w:rsidRPr="63F6884F" w:rsidRDefault="00E626D4"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You should get a </w:t>
            </w:r>
            <w:r w:rsidRPr="00E626D4">
              <w:rPr>
                <w:b/>
                <w:bCs/>
                <w:lang w:val="en-GB"/>
              </w:rPr>
              <w:t>CWMRCV</w:t>
            </w:r>
            <w:r>
              <w:rPr>
                <w:lang w:val="en-GB"/>
              </w:rPr>
              <w:t xml:space="preserve"> notification from pre-lodg</w:t>
            </w:r>
            <w:r w:rsidR="006F63AC">
              <w:rPr>
                <w:lang w:val="en-GB"/>
              </w:rPr>
              <w:t>ing the declaration</w:t>
            </w:r>
          </w:p>
        </w:tc>
        <w:tc>
          <w:tcPr>
            <w:tcW w:w="786" w:type="dxa"/>
          </w:tcPr>
          <w:p w14:paraId="2536DEFB" w14:textId="43AD4D2B" w:rsidR="00841370" w:rsidRPr="00E626D4" w:rsidRDefault="00514446"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14" w:name="_XML_example"/>
      <w:bookmarkStart w:id="15" w:name="_Toc116927988"/>
      <w:r>
        <w:rPr>
          <w:lang w:val="en-GB"/>
        </w:rPr>
        <w:t>XML example</w:t>
      </w:r>
      <w:bookmarkEnd w:id="14"/>
      <w:bookmarkEnd w:id="15"/>
    </w:p>
    <w:p w14:paraId="0C49EF3B" w14:textId="77777777" w:rsidR="0014228A" w:rsidRPr="00D171A1" w:rsidRDefault="0014228A" w:rsidP="0014228A">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0B6B6CD3" w14:textId="77777777" w:rsidR="0014228A" w:rsidRPr="00D171A1" w:rsidRDefault="0014228A" w:rsidP="0014228A">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3:Name</w:t>
      </w:r>
      <w:proofErr w:type="gramEnd"/>
      <w:r w:rsidRPr="256C4AB0">
        <w:rPr>
          <w:rFonts w:ascii="Courier New" w:hAnsi="Courier New" w:cs="Courier New"/>
          <w:color w:val="0000FF"/>
          <w:lang w:val="en-US" w:eastAsia="da-DK"/>
        </w:rPr>
        <w:t>&gt;</w:t>
      </w:r>
      <w:r w:rsidRPr="256C4AB0">
        <w:rPr>
          <w:rFonts w:ascii="Courier New" w:hAnsi="Courier New" w:cs="Courier New"/>
          <w:color w:val="000000"/>
          <w:lang w:val="en-US" w:eastAsia="da-DK"/>
        </w:rPr>
        <w:t>DKFDH-0003</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p>
    <w:p w14:paraId="333A8B95" w14:textId="77777777" w:rsidR="0014228A" w:rsidRPr="00D171A1" w:rsidRDefault="0014228A" w:rsidP="0014228A">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3:TypeCode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8099E0E" w14:textId="77777777" w:rsidR="0014228A" w:rsidRDefault="0014228A" w:rsidP="0014228A">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3:IdentificationType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54017180" w14:textId="77777777" w:rsidR="0014228A" w:rsidRPr="001B0B84" w:rsidRDefault="0014228A" w:rsidP="0014228A">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bookmarkStart w:id="16" w:name="_Toc116927989"/>
      <w:r w:rsidRPr="63F6884F">
        <w:rPr>
          <w:sz w:val="28"/>
          <w:szCs w:val="28"/>
          <w:lang w:val="en-GB"/>
        </w:rPr>
        <w:lastRenderedPageBreak/>
        <w:t>Test scenario 2 – Rejection</w:t>
      </w:r>
      <w:bookmarkEnd w:id="16"/>
    </w:p>
    <w:p w14:paraId="0094B5E7" w14:textId="7335A953" w:rsidR="00AC34F8" w:rsidRDefault="00AC34F8" w:rsidP="00AC34F8">
      <w:pPr>
        <w:pStyle w:val="BodyText"/>
        <w:rPr>
          <w:lang w:val="en-GB"/>
        </w:rPr>
      </w:pPr>
      <w:r w:rsidRPr="558D0630">
        <w:rPr>
          <w:lang w:val="en-GB"/>
        </w:rPr>
        <w:t xml:space="preserve">The aim of this scenario is for the EO to get a notification that the </w:t>
      </w:r>
      <w:r w:rsidR="00301881">
        <w:rPr>
          <w:lang w:val="en-GB"/>
        </w:rPr>
        <w:t>C1</w:t>
      </w:r>
      <w:r w:rsidRPr="558D0630">
        <w:rPr>
          <w:lang w:val="en-GB"/>
        </w:rPr>
        <w:t xml:space="preserve"> </w:t>
      </w:r>
      <w:r w:rsidR="00B8785F">
        <w:rPr>
          <w:lang w:val="en-GB"/>
        </w:rPr>
        <w:t>Pre-lodged</w:t>
      </w:r>
      <w:r w:rsidRPr="558D0630">
        <w:rPr>
          <w:lang w:val="en-GB"/>
        </w:rPr>
        <w:t xml:space="preserve"> XML has been rejected.</w:t>
      </w:r>
    </w:p>
    <w:p w14:paraId="64131564" w14:textId="0DF1180B" w:rsidR="00AC34F8" w:rsidRDefault="00AC34F8" w:rsidP="00AC34F8">
      <w:pPr>
        <w:pStyle w:val="BodyText"/>
        <w:rPr>
          <w:lang w:val="en-GB"/>
        </w:rPr>
      </w:pPr>
      <w:r w:rsidRPr="425B5E5E">
        <w:rPr>
          <w:lang w:val="en-GB"/>
        </w:rPr>
        <w:t xml:space="preserve">The following table shows the test steps necessary to complete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1C500E">
        <w:rPr>
          <w:lang w:val="en-GB"/>
        </w:rPr>
        <w:t xml:space="preserve"> (this is done by putting your CVR in the </w:t>
      </w:r>
      <w:r w:rsidR="001C500E" w:rsidRPr="007440E2">
        <w:rPr>
          <w:b/>
          <w:bCs/>
          <w:lang w:val="en-GB"/>
        </w:rPr>
        <w:t>Submitter/Name</w:t>
      </w:r>
      <w:r w:rsidR="001C500E">
        <w:rPr>
          <w:lang w:val="en-GB"/>
        </w:rPr>
        <w:t xml:space="preserve"> and </w:t>
      </w:r>
      <w:r w:rsidR="001C500E" w:rsidRPr="007440E2">
        <w:rPr>
          <w:b/>
          <w:bCs/>
          <w:lang w:val="en-GB"/>
        </w:rPr>
        <w:t>Submitter/ID</w:t>
      </w:r>
      <w:r w:rsidR="001C500E">
        <w:rPr>
          <w:lang w:val="en-GB"/>
        </w:rPr>
        <w:t xml:space="preserve"> fields)</w:t>
      </w:r>
      <w:r w:rsidR="001C500E" w:rsidRPr="425B5E5E">
        <w:rPr>
          <w:lang w:val="en-GB"/>
        </w:rPr>
        <w:t>. Then go to the “</w:t>
      </w:r>
      <w:r w:rsidR="001C500E">
        <w:rPr>
          <w:b/>
          <w:bCs/>
          <w:lang w:val="en-GB"/>
        </w:rPr>
        <w:t>Exporter</w:t>
      </w:r>
      <w:r w:rsidR="001C500E">
        <w:rPr>
          <w:lang w:val="en-GB"/>
        </w:rPr>
        <w:t>”</w:t>
      </w:r>
      <w:r w:rsidR="001C500E" w:rsidRPr="256C4AB0">
        <w:rPr>
          <w:b/>
          <w:bCs/>
          <w:lang w:val="en-GB"/>
        </w:rPr>
        <w:t xml:space="preserve"> </w:t>
      </w:r>
      <w:r w:rsidR="001C500E" w:rsidRPr="256C4AB0">
        <w:rPr>
          <w:lang w:val="en-GB"/>
        </w:rPr>
        <w:t>(</w:t>
      </w:r>
      <w:r w:rsidR="001C500E" w:rsidRPr="00363FB8">
        <w:rPr>
          <w:lang w:val="en-GB"/>
        </w:rPr>
        <w:t>13 0</w:t>
      </w:r>
      <w:r w:rsidR="001C500E">
        <w:rPr>
          <w:lang w:val="en-GB"/>
        </w:rPr>
        <w:t>1</w:t>
      </w:r>
      <w:r w:rsidR="001C500E" w:rsidRPr="00363FB8">
        <w:rPr>
          <w:lang w:val="en-GB"/>
        </w:rPr>
        <w:t xml:space="preserve"> 000 000</w:t>
      </w:r>
      <w:r w:rsidR="001C500E" w:rsidRPr="256C4AB0">
        <w:rPr>
          <w:lang w:val="en-GB"/>
        </w:rPr>
        <w:t xml:space="preserve">) </w:t>
      </w:r>
      <w:r w:rsidR="001C500E" w:rsidRPr="425B5E5E">
        <w:rPr>
          <w:lang w:val="en-GB"/>
        </w:rPr>
        <w:t>element in the XML 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AC34F8" w14:paraId="2C79A1BF" w14:textId="77777777" w:rsidTr="00A2490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4B287931" w14:textId="77777777" w:rsidR="00AC34F8" w:rsidRDefault="00AC34F8" w:rsidP="00A2490D">
            <w:pPr>
              <w:pStyle w:val="BodyText"/>
              <w:jc w:val="center"/>
              <w:rPr>
                <w:lang w:val="en-GB"/>
              </w:rPr>
            </w:pPr>
            <w:r>
              <w:rPr>
                <w:lang w:val="en-GB"/>
              </w:rPr>
              <w:t>Step no</w:t>
            </w:r>
            <w:r w:rsidRPr="3467D133">
              <w:rPr>
                <w:lang w:val="en-GB"/>
              </w:rPr>
              <w:t>.</w:t>
            </w:r>
          </w:p>
        </w:tc>
        <w:tc>
          <w:tcPr>
            <w:tcW w:w="5655" w:type="dxa"/>
          </w:tcPr>
          <w:p w14:paraId="6ABE2643"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1BCED3E6"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68A3E62F" w14:textId="77777777" w:rsidR="00AC34F8" w:rsidRPr="3467D133"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72C28BC9"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35EE22FD" w14:textId="77777777" w:rsidTr="00A2490D">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513EDC73" w14:textId="77777777" w:rsidR="00AC34F8" w:rsidRDefault="00AC34F8" w:rsidP="00A2490D">
            <w:pPr>
              <w:pStyle w:val="BodyText"/>
              <w:jc w:val="center"/>
              <w:rPr>
                <w:lang w:val="en-GB"/>
              </w:rPr>
            </w:pPr>
            <w:r>
              <w:rPr>
                <w:lang w:val="en-GB"/>
              </w:rPr>
              <w:t>1</w:t>
            </w:r>
          </w:p>
        </w:tc>
        <w:tc>
          <w:tcPr>
            <w:tcW w:w="5655" w:type="dxa"/>
          </w:tcPr>
          <w:p w14:paraId="739C0D3A" w14:textId="2BCAEBF2" w:rsidR="00AC34F8" w:rsidRDefault="00EA4AB7"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w:t>
            </w:r>
            <w:r w:rsidR="00301881">
              <w:rPr>
                <w:lang w:val="en-GB"/>
              </w:rPr>
              <w:t>C1</w:t>
            </w:r>
            <w:r w:rsidRPr="558D0630">
              <w:rPr>
                <w:lang w:val="en-GB"/>
              </w:rPr>
              <w:t xml:space="preserve"> XML or use the provided </w:t>
            </w:r>
            <w:r>
              <w:rPr>
                <w:lang w:val="en-GB"/>
              </w:rPr>
              <w:t xml:space="preserve">“Test Case - </w:t>
            </w:r>
            <w:r w:rsidR="00301881">
              <w:rPr>
                <w:lang w:val="en-GB"/>
              </w:rPr>
              <w:t>C1</w:t>
            </w:r>
            <w:r w:rsidRPr="558D0630">
              <w:rPr>
                <w:lang w:val="en-GB"/>
              </w:rPr>
              <w:t xml:space="preserve"> </w:t>
            </w:r>
            <w:r>
              <w:rPr>
                <w:lang w:val="en-GB"/>
              </w:rPr>
              <w:t xml:space="preserve">Standard Rejection” </w:t>
            </w:r>
            <w:r w:rsidRPr="558D0630">
              <w:rPr>
                <w:lang w:val="en-GB"/>
              </w:rPr>
              <w:t xml:space="preserve">XML found in the test case 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300" w:type="dxa"/>
          </w:tcPr>
          <w:p w14:paraId="44B46806" w14:textId="77777777" w:rsidR="00AC34F8" w:rsidRPr="256C4AB0" w:rsidRDefault="00AC34F8" w:rsidP="00A2490D">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820" w:type="dxa"/>
          </w:tcPr>
          <w:p w14:paraId="5807950E"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6D0623" w14:paraId="31C6FB9D"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0BC102C7" w14:textId="77777777" w:rsidR="006D0623" w:rsidRDefault="006D0623" w:rsidP="006D0623">
            <w:pPr>
              <w:pStyle w:val="BodyText"/>
              <w:jc w:val="center"/>
              <w:rPr>
                <w:lang w:val="en-GB"/>
              </w:rPr>
            </w:pPr>
            <w:r>
              <w:rPr>
                <w:lang w:val="en-GB"/>
              </w:rPr>
              <w:t>2</w:t>
            </w:r>
          </w:p>
        </w:tc>
        <w:tc>
          <w:tcPr>
            <w:tcW w:w="5655" w:type="dxa"/>
          </w:tcPr>
          <w:p w14:paraId="06944EFC" w14:textId="331779EF" w:rsidR="006D0623" w:rsidRDefault="006D0623" w:rsidP="006D0623">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Pr="256C4AB0">
                <w:rPr>
                  <w:rStyle w:val="Hyperlink"/>
                  <w:lang w:val="en-GB"/>
                </w:rPr>
                <w:t>2.</w:t>
              </w:r>
              <w:r>
                <w:rPr>
                  <w:rStyle w:val="Hyperlink"/>
                  <w:lang w:val="en-GB"/>
                </w:rPr>
                <w:t>3</w:t>
              </w:r>
              <w:r w:rsidRPr="256C4AB0">
                <w:rPr>
                  <w:rStyle w:val="Hyperlink"/>
                  <w:lang w:val="en-GB"/>
                </w:rPr>
                <w:t>.1</w:t>
              </w:r>
            </w:hyperlink>
            <w:r w:rsidRPr="256C4AB0">
              <w:rPr>
                <w:lang w:val="en-GB"/>
              </w:rPr>
              <w:t xml:space="preserve"> with the invalid data in the element </w:t>
            </w:r>
            <w:r>
              <w:rPr>
                <w:b/>
                <w:bCs/>
                <w:lang w:val="en-GB"/>
              </w:rPr>
              <w:t>Exporter</w:t>
            </w:r>
            <w:r w:rsidRPr="256C4AB0">
              <w:rPr>
                <w:b/>
                <w:bCs/>
                <w:lang w:val="en-GB"/>
              </w:rPr>
              <w:t xml:space="preserve"> </w:t>
            </w:r>
            <w:r w:rsidRPr="256C4AB0">
              <w:rPr>
                <w:lang w:val="en-GB"/>
              </w:rPr>
              <w:t>(</w:t>
            </w:r>
            <w:r w:rsidRPr="00363FB8">
              <w:rPr>
                <w:lang w:val="en-GB"/>
              </w:rPr>
              <w:t>13 0</w:t>
            </w:r>
            <w:r>
              <w:rPr>
                <w:lang w:val="en-GB"/>
              </w:rPr>
              <w:t>1</w:t>
            </w:r>
            <w:r w:rsidRPr="00363FB8">
              <w:rPr>
                <w:lang w:val="en-GB"/>
              </w:rPr>
              <w:t xml:space="preserve"> 000 000</w:t>
            </w:r>
            <w:r w:rsidRPr="256C4AB0">
              <w:rPr>
                <w:lang w:val="en-GB"/>
              </w:rPr>
              <w:t>) to ensure rejection</w:t>
            </w:r>
          </w:p>
        </w:tc>
        <w:tc>
          <w:tcPr>
            <w:tcW w:w="2300" w:type="dxa"/>
          </w:tcPr>
          <w:p w14:paraId="02A6BFFD" w14:textId="6C859D6E" w:rsidR="006D0623" w:rsidRPr="256C4AB0" w:rsidRDefault="006D0623" w:rsidP="006D0623">
            <w:pPr>
              <w:pStyle w:val="BodyT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Exporter</w:t>
            </w:r>
            <w:r w:rsidRPr="256C4AB0">
              <w:rPr>
                <w:b/>
                <w:bCs/>
                <w:lang w:val="en-GB"/>
              </w:rPr>
              <w:t xml:space="preserve"> </w:t>
            </w:r>
            <w:r w:rsidRPr="256C4AB0">
              <w:rPr>
                <w:lang w:val="en-GB"/>
              </w:rPr>
              <w:t>(</w:t>
            </w:r>
            <w:r w:rsidRPr="00363FB8">
              <w:rPr>
                <w:lang w:val="en-GB"/>
              </w:rPr>
              <w:t>13 0</w:t>
            </w:r>
            <w:r>
              <w:rPr>
                <w:lang w:val="en-GB"/>
              </w:rPr>
              <w:t>1</w:t>
            </w:r>
            <w:r w:rsidRPr="00363FB8">
              <w:rPr>
                <w:lang w:val="en-GB"/>
              </w:rPr>
              <w:t xml:space="preserve"> 000 000</w:t>
            </w:r>
            <w:r w:rsidRPr="256C4AB0">
              <w:rPr>
                <w:lang w:val="en-GB"/>
              </w:rPr>
              <w:t>)</w:t>
            </w:r>
            <w:r>
              <w:rPr>
                <w:lang w:val="en-GB"/>
              </w:rPr>
              <w:t xml:space="preserve"> </w:t>
            </w:r>
            <w:r w:rsidRPr="256C4AB0">
              <w:rPr>
                <w:lang w:val="en-GB"/>
              </w:rPr>
              <w:t xml:space="preserve">element should resemble section </w:t>
            </w:r>
            <w:hyperlink w:anchor="_XML_example_1">
              <w:r w:rsidRPr="256C4AB0">
                <w:rPr>
                  <w:rStyle w:val="Hyperlink"/>
                  <w:lang w:val="en-GB"/>
                </w:rPr>
                <w:t>2.</w:t>
              </w:r>
              <w:r>
                <w:rPr>
                  <w:rStyle w:val="Hyperlink"/>
                  <w:lang w:val="en-GB"/>
                </w:rPr>
                <w:t>3</w:t>
              </w:r>
              <w:r w:rsidRPr="256C4AB0">
                <w:rPr>
                  <w:rStyle w:val="Hyperlink"/>
                  <w:lang w:val="en-GB"/>
                </w:rPr>
                <w:t>.1</w:t>
              </w:r>
            </w:hyperlink>
          </w:p>
        </w:tc>
        <w:tc>
          <w:tcPr>
            <w:tcW w:w="820" w:type="dxa"/>
          </w:tcPr>
          <w:p w14:paraId="5220075A" w14:textId="77777777" w:rsidR="006D0623" w:rsidRDefault="006D0623" w:rsidP="006D062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AC34F8" w:rsidRPr="002C1EE0" w14:paraId="721E968F" w14:textId="77777777" w:rsidTr="00A2490D">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39AF8071" w14:textId="77777777" w:rsidR="00AC34F8" w:rsidRDefault="00AC34F8" w:rsidP="00A2490D">
            <w:pPr>
              <w:pStyle w:val="BodyText"/>
              <w:jc w:val="center"/>
              <w:rPr>
                <w:lang w:val="en-GB"/>
              </w:rPr>
            </w:pPr>
            <w:r>
              <w:rPr>
                <w:lang w:val="en-GB"/>
              </w:rPr>
              <w:t>3</w:t>
            </w:r>
          </w:p>
        </w:tc>
        <w:tc>
          <w:tcPr>
            <w:tcW w:w="5655" w:type="dxa"/>
          </w:tcPr>
          <w:p w14:paraId="1CDF30B1" w14:textId="792DAE4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w:t>
            </w:r>
            <w:r w:rsidR="006F63AC">
              <w:rPr>
                <w:lang w:val="en-GB"/>
              </w:rPr>
              <w:t>-</w:t>
            </w:r>
            <w:r w:rsidRPr="63F6884F">
              <w:rPr>
                <w:lang w:val="en-GB"/>
              </w:rPr>
              <w:t>conditions</w:t>
            </w:r>
          </w:p>
        </w:tc>
        <w:tc>
          <w:tcPr>
            <w:tcW w:w="2300" w:type="dxa"/>
          </w:tcPr>
          <w:p w14:paraId="395BAE46" w14:textId="77777777" w:rsidR="00AC34F8" w:rsidRPr="63F6884F"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0D398135" w14:textId="77777777" w:rsidR="00AC34F8" w:rsidRPr="002C1EE0"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32060B1E"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1A82D0A8" w14:textId="77777777" w:rsidR="00AC34F8" w:rsidRDefault="00AC34F8" w:rsidP="00A2490D">
            <w:pPr>
              <w:pStyle w:val="BodyText"/>
              <w:jc w:val="center"/>
              <w:rPr>
                <w:lang w:val="en-GB"/>
              </w:rPr>
            </w:pPr>
            <w:r>
              <w:rPr>
                <w:lang w:val="en-GB"/>
              </w:rPr>
              <w:t>4</w:t>
            </w:r>
          </w:p>
        </w:tc>
        <w:tc>
          <w:tcPr>
            <w:tcW w:w="5655" w:type="dxa"/>
          </w:tcPr>
          <w:p w14:paraId="278B754E" w14:textId="60631B9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6A2BA4">
              <w:rPr>
                <w:lang w:val="en-GB"/>
              </w:rPr>
              <w:t>s</w:t>
            </w:r>
          </w:p>
        </w:tc>
        <w:tc>
          <w:tcPr>
            <w:tcW w:w="2300" w:type="dxa"/>
          </w:tcPr>
          <w:p w14:paraId="2C1FF4A0" w14:textId="77777777" w:rsidR="00AC34F8" w:rsidRPr="63F6884F"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0F855F2"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6618891D"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2CE54E73" w14:textId="77777777" w:rsidR="00AC34F8" w:rsidRDefault="00AC34F8" w:rsidP="00A2490D">
            <w:pPr>
              <w:pStyle w:val="BodyText"/>
              <w:jc w:val="center"/>
              <w:rPr>
                <w:lang w:val="en-GB"/>
              </w:rPr>
            </w:pPr>
            <w:r w:rsidRPr="3467D133">
              <w:rPr>
                <w:lang w:val="en-GB"/>
              </w:rPr>
              <w:t>5</w:t>
            </w:r>
          </w:p>
        </w:tc>
        <w:tc>
          <w:tcPr>
            <w:tcW w:w="5655" w:type="dxa"/>
          </w:tcPr>
          <w:p w14:paraId="73FF4F5E" w14:textId="6BAB602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Rejection of a submission</w:t>
            </w:r>
            <w:r w:rsidR="006F63AC">
              <w:rPr>
                <w:lang w:val="en-GB"/>
              </w:rPr>
              <w:t xml:space="preserve"> of declaration</w:t>
            </w:r>
            <w:r w:rsidRPr="3467D133">
              <w:rPr>
                <w:lang w:val="en-GB"/>
              </w:rPr>
              <w:t xml:space="preserve"> by receiving the </w:t>
            </w:r>
            <w:r w:rsidRPr="3467D133">
              <w:rPr>
                <w:b/>
                <w:bCs/>
                <w:lang w:val="en-GB"/>
              </w:rPr>
              <w:t>CWMREJ</w:t>
            </w:r>
            <w:r w:rsidRPr="3467D133">
              <w:rPr>
                <w:lang w:val="en-GB"/>
              </w:rPr>
              <w:t xml:space="preserve"> notification</w:t>
            </w:r>
          </w:p>
        </w:tc>
        <w:tc>
          <w:tcPr>
            <w:tcW w:w="2300" w:type="dxa"/>
          </w:tcPr>
          <w:p w14:paraId="2494AED4" w14:textId="7B5833F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notification </w:t>
            </w:r>
            <w:r w:rsidRPr="63F6884F">
              <w:rPr>
                <w:b/>
                <w:bCs/>
                <w:lang w:val="en-GB"/>
              </w:rPr>
              <w:t xml:space="preserve">CWMREJ </w:t>
            </w:r>
            <w:r w:rsidRPr="63F6884F">
              <w:rPr>
                <w:lang w:val="en-GB"/>
              </w:rPr>
              <w:t>and pass the test</w:t>
            </w:r>
          </w:p>
        </w:tc>
        <w:tc>
          <w:tcPr>
            <w:tcW w:w="820" w:type="dxa"/>
          </w:tcPr>
          <w:p w14:paraId="7703C138"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5650FC78" w14:textId="77777777" w:rsidR="00AC34F8" w:rsidRDefault="00AC34F8" w:rsidP="00AC34F8"/>
    <w:p w14:paraId="7BF266C0" w14:textId="77777777" w:rsidR="00AC34F8" w:rsidRDefault="00AC34F8" w:rsidP="00AC34F8">
      <w:pPr>
        <w:pStyle w:val="BodyText"/>
        <w:rPr>
          <w:lang w:val="en-GB"/>
        </w:rPr>
      </w:pPr>
    </w:p>
    <w:p w14:paraId="1D5CC7D1" w14:textId="77777777" w:rsidR="00AC34F8" w:rsidRDefault="00AC34F8" w:rsidP="00AC34F8">
      <w:pPr>
        <w:pStyle w:val="Heading3"/>
        <w:rPr>
          <w:lang w:val="en-GB"/>
        </w:rPr>
      </w:pPr>
      <w:bookmarkStart w:id="17" w:name="_XML_example_1"/>
      <w:bookmarkStart w:id="18" w:name="_Toc116927990"/>
      <w:r>
        <w:rPr>
          <w:lang w:val="en-GB"/>
        </w:rPr>
        <w:t>XML example</w:t>
      </w:r>
      <w:bookmarkEnd w:id="17"/>
      <w:bookmarkEnd w:id="18"/>
    </w:p>
    <w:p w14:paraId="208F5532" w14:textId="22A7B857" w:rsidR="00AF7003" w:rsidRPr="00AF7003" w:rsidRDefault="00AF7003" w:rsidP="00AF7003">
      <w:pPr>
        <w:pStyle w:val="BodyText"/>
        <w:rPr>
          <w:lang w:val="en-GB"/>
        </w:rPr>
      </w:pPr>
      <w:r>
        <w:rPr>
          <w:lang w:val="en-GB"/>
        </w:rPr>
        <w:t>Input the wrong CVR number as declarant ID to get a simple rejection</w:t>
      </w:r>
      <w:r w:rsidR="00414971">
        <w:rPr>
          <w:lang w:val="en-GB"/>
        </w:rPr>
        <w:t>.</w:t>
      </w:r>
    </w:p>
    <w:p w14:paraId="2AA206DC" w14:textId="77777777" w:rsidR="00F74A0D" w:rsidRPr="00740A53" w:rsidRDefault="00F74A0D" w:rsidP="00F74A0D">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Pr>
          <w:rFonts w:ascii="Courier New" w:hAnsi="Courier New" w:cs="Courier New"/>
          <w:color w:val="800000"/>
          <w:szCs w:val="18"/>
          <w:lang w:val="en-US" w:eastAsia="da-DK"/>
        </w:rPr>
        <w:t>Exporter</w:t>
      </w:r>
      <w:proofErr w:type="gramEnd"/>
      <w:r w:rsidRPr="00D171A1">
        <w:rPr>
          <w:rFonts w:ascii="Courier New" w:hAnsi="Courier New" w:cs="Courier New"/>
          <w:color w:val="0000FF"/>
          <w:szCs w:val="18"/>
          <w:lang w:val="en-US" w:eastAsia="da-DK"/>
        </w:rPr>
        <w:t>&gt;</w:t>
      </w:r>
    </w:p>
    <w:p w14:paraId="24EDE04B" w14:textId="77777777" w:rsidR="00F74A0D" w:rsidRPr="00D171A1" w:rsidRDefault="00F74A0D" w:rsidP="00F74A0D">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DK12345678</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54C263D4" w14:textId="77777777" w:rsidR="00F74A0D" w:rsidRPr="00740A53" w:rsidRDefault="00F74A0D" w:rsidP="00F74A0D">
      <w:pPr>
        <w:shd w:val="clear" w:color="auto" w:fill="FFFFFE"/>
        <w:spacing w:line="270" w:lineRule="atLeast"/>
        <w:rPr>
          <w:rFonts w:ascii="Courier New" w:hAnsi="Courier New" w:cs="Courier New"/>
          <w:color w:val="000000"/>
          <w:szCs w:val="18"/>
          <w:lang w:val="en-US" w:eastAsia="da-DK"/>
        </w:rPr>
      </w:pPr>
      <w:r w:rsidRPr="00740A53">
        <w:rPr>
          <w:rFonts w:ascii="Courier New" w:hAnsi="Courier New" w:cs="Courier New"/>
          <w:color w:val="0000FF"/>
          <w:szCs w:val="18"/>
          <w:lang w:val="en-US" w:eastAsia="da-DK"/>
        </w:rPr>
        <w:t>&lt;/</w:t>
      </w:r>
      <w:r w:rsidRPr="00740A53">
        <w:rPr>
          <w:rFonts w:ascii="Courier New" w:hAnsi="Courier New" w:cs="Courier New"/>
          <w:color w:val="800000"/>
          <w:szCs w:val="18"/>
          <w:lang w:val="en-US" w:eastAsia="da-DK"/>
        </w:rPr>
        <w:t>ns</w:t>
      </w:r>
      <w:proofErr w:type="gramStart"/>
      <w:r w:rsidRPr="00740A53">
        <w:rPr>
          <w:rFonts w:ascii="Courier New" w:hAnsi="Courier New" w:cs="Courier New"/>
          <w:color w:val="800000"/>
          <w:szCs w:val="18"/>
          <w:lang w:val="en-US" w:eastAsia="da-DK"/>
        </w:rPr>
        <w:t>3:</w:t>
      </w:r>
      <w:r>
        <w:rPr>
          <w:rFonts w:ascii="Courier New" w:hAnsi="Courier New" w:cs="Courier New"/>
          <w:color w:val="800000"/>
          <w:szCs w:val="18"/>
          <w:lang w:val="en-US" w:eastAsia="da-DK"/>
        </w:rPr>
        <w:t>Exporter</w:t>
      </w:r>
      <w:proofErr w:type="gramEnd"/>
      <w:r w:rsidRPr="00740A53">
        <w:rPr>
          <w:rFonts w:ascii="Courier New" w:hAnsi="Courier New" w:cs="Courier New"/>
          <w:color w:val="0000FF"/>
          <w:szCs w:val="18"/>
          <w:lang w:val="en-US" w:eastAsia="da-DK"/>
        </w:rPr>
        <w:t>&gt;</w:t>
      </w:r>
    </w:p>
    <w:p w14:paraId="545C328D" w14:textId="77777777" w:rsidR="00AC34F8" w:rsidRPr="00C76394" w:rsidRDefault="00AC34F8" w:rsidP="00AC34F8">
      <w:pPr>
        <w:pStyle w:val="BodyText"/>
        <w:rPr>
          <w:lang w:val="en-GB"/>
        </w:rPr>
      </w:pPr>
    </w:p>
    <w:p w14:paraId="3E0CB109" w14:textId="700C33BF" w:rsidR="00C76394" w:rsidRPr="00C76394" w:rsidRDefault="00C76394" w:rsidP="00AC34F8">
      <w:pPr>
        <w:pStyle w:val="BodyText"/>
        <w:rPr>
          <w:lang w:val="en-GB"/>
        </w:rPr>
      </w:pPr>
    </w:p>
    <w:sectPr w:rsidR="00C76394" w:rsidRPr="00C76394" w:rsidSect="00CD1DC4">
      <w:headerReference w:type="default" r:id="rId19"/>
      <w:footerReference w:type="default" r:id="rId20"/>
      <w:headerReference w:type="first" r:id="rId21"/>
      <w:footerReference w:type="first" r:id="rId22"/>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1DF56" w14:textId="77777777" w:rsidR="00B734BD" w:rsidRDefault="00B734BD">
      <w:pPr>
        <w:spacing w:after="0" w:line="240" w:lineRule="auto"/>
      </w:pPr>
      <w:r>
        <w:separator/>
      </w:r>
    </w:p>
  </w:endnote>
  <w:endnote w:type="continuationSeparator" w:id="0">
    <w:p w14:paraId="10C6CBFF" w14:textId="77777777" w:rsidR="00B734BD" w:rsidRDefault="00B734BD">
      <w:pPr>
        <w:spacing w:after="0" w:line="240" w:lineRule="auto"/>
      </w:pPr>
      <w:r>
        <w:continuationSeparator/>
      </w:r>
    </w:p>
  </w:endnote>
  <w:endnote w:type="continuationNotice" w:id="1">
    <w:p w14:paraId="7149034E" w14:textId="77777777" w:rsidR="00B734BD" w:rsidRDefault="00B734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1236921B"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0D671C" w:rsidRPr="000D671C">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0D671C" w14:paraId="1B3997CC" w14:textId="77777777" w:rsidTr="00A24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0835174C"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0D671C" w:rsidRPr="000D671C">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2490D" w:rsidRPr="00266B76" w:rsidRDefault="00A2490D"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1448" w14:textId="77777777" w:rsidR="00B734BD" w:rsidRDefault="00B734BD">
      <w:pPr>
        <w:spacing w:after="0" w:line="240" w:lineRule="auto"/>
      </w:pPr>
      <w:r>
        <w:separator/>
      </w:r>
    </w:p>
  </w:footnote>
  <w:footnote w:type="continuationSeparator" w:id="0">
    <w:p w14:paraId="14E07C2A" w14:textId="77777777" w:rsidR="00B734BD" w:rsidRDefault="00B734BD">
      <w:pPr>
        <w:spacing w:after="0" w:line="240" w:lineRule="auto"/>
      </w:pPr>
      <w:r>
        <w:continuationSeparator/>
      </w:r>
    </w:p>
  </w:footnote>
  <w:footnote w:type="continuationNotice" w:id="1">
    <w:p w14:paraId="652F0FE0" w14:textId="77777777" w:rsidR="00B734BD" w:rsidRDefault="00B734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298E5A25" w:rsidR="00A2490D"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94795">
          <w:rPr>
            <w:rFonts w:cs="Calibri"/>
            <w:color w:val="0F2147" w:themeColor="text1"/>
            <w:sz w:val="16"/>
          </w:rPr>
          <w:t xml:space="preserve">Test Case – </w:t>
        </w:r>
        <w:r w:rsidR="00301881">
          <w:rPr>
            <w:rFonts w:cs="Calibri"/>
            <w:color w:val="0F2147" w:themeColor="text1"/>
            <w:sz w:val="16"/>
          </w:rPr>
          <w:t>C1</w:t>
        </w:r>
        <w:r w:rsidR="00094795">
          <w:rPr>
            <w:rFonts w:cs="Calibri"/>
            <w:color w:val="0F2147" w:themeColor="text1"/>
            <w:sz w:val="16"/>
          </w:rPr>
          <w:t xml:space="preserve"> </w:t>
        </w:r>
        <w:proofErr w:type="spellStart"/>
        <w:r w:rsidR="00094795">
          <w:rPr>
            <w:rFonts w:cs="Calibri"/>
            <w:color w:val="0F2147" w:themeColor="text1"/>
            <w:sz w:val="16"/>
          </w:rPr>
          <w:t>Pre-lodged</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2490D"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55A0"/>
    <w:rsid w:val="000160AF"/>
    <w:rsid w:val="00045CE7"/>
    <w:rsid w:val="000530EF"/>
    <w:rsid w:val="00060FF8"/>
    <w:rsid w:val="00062F0A"/>
    <w:rsid w:val="00065812"/>
    <w:rsid w:val="00071584"/>
    <w:rsid w:val="00075F38"/>
    <w:rsid w:val="00080335"/>
    <w:rsid w:val="0009449B"/>
    <w:rsid w:val="00094795"/>
    <w:rsid w:val="000B6A07"/>
    <w:rsid w:val="000D66A1"/>
    <w:rsid w:val="000D671C"/>
    <w:rsid w:val="000E5CB0"/>
    <w:rsid w:val="000F2926"/>
    <w:rsid w:val="00107A02"/>
    <w:rsid w:val="00120F0E"/>
    <w:rsid w:val="00141F1D"/>
    <w:rsid w:val="0014228A"/>
    <w:rsid w:val="00152920"/>
    <w:rsid w:val="00163B7E"/>
    <w:rsid w:val="00174D55"/>
    <w:rsid w:val="00175955"/>
    <w:rsid w:val="001B3773"/>
    <w:rsid w:val="001C500E"/>
    <w:rsid w:val="001D49D4"/>
    <w:rsid w:val="001D60D8"/>
    <w:rsid w:val="002005CA"/>
    <w:rsid w:val="0020550A"/>
    <w:rsid w:val="00207BF9"/>
    <w:rsid w:val="00235502"/>
    <w:rsid w:val="0023662E"/>
    <w:rsid w:val="00254ED5"/>
    <w:rsid w:val="00261658"/>
    <w:rsid w:val="0026574E"/>
    <w:rsid w:val="00266B76"/>
    <w:rsid w:val="00290216"/>
    <w:rsid w:val="0029526D"/>
    <w:rsid w:val="00295584"/>
    <w:rsid w:val="002B5EB0"/>
    <w:rsid w:val="002C1EE0"/>
    <w:rsid w:val="002C2E9D"/>
    <w:rsid w:val="002C5D0F"/>
    <w:rsid w:val="002D3BA9"/>
    <w:rsid w:val="002E3E8F"/>
    <w:rsid w:val="003010ED"/>
    <w:rsid w:val="00301881"/>
    <w:rsid w:val="00316299"/>
    <w:rsid w:val="0032464C"/>
    <w:rsid w:val="0032736A"/>
    <w:rsid w:val="00344213"/>
    <w:rsid w:val="003865B7"/>
    <w:rsid w:val="003A6F68"/>
    <w:rsid w:val="003B56E3"/>
    <w:rsid w:val="003D0B4C"/>
    <w:rsid w:val="003D4738"/>
    <w:rsid w:val="003D6655"/>
    <w:rsid w:val="003E08CE"/>
    <w:rsid w:val="00414971"/>
    <w:rsid w:val="00441AC5"/>
    <w:rsid w:val="0045764E"/>
    <w:rsid w:val="00463E85"/>
    <w:rsid w:val="004A5ABE"/>
    <w:rsid w:val="004B2C24"/>
    <w:rsid w:val="004E1F93"/>
    <w:rsid w:val="004F38F8"/>
    <w:rsid w:val="00514446"/>
    <w:rsid w:val="00515A5E"/>
    <w:rsid w:val="005431FE"/>
    <w:rsid w:val="0056239D"/>
    <w:rsid w:val="005821FC"/>
    <w:rsid w:val="0058536A"/>
    <w:rsid w:val="005939ED"/>
    <w:rsid w:val="005A1CC7"/>
    <w:rsid w:val="005B5ECD"/>
    <w:rsid w:val="005E7639"/>
    <w:rsid w:val="006353DD"/>
    <w:rsid w:val="00643590"/>
    <w:rsid w:val="00682F2E"/>
    <w:rsid w:val="0068338A"/>
    <w:rsid w:val="006A1289"/>
    <w:rsid w:val="006A2BA4"/>
    <w:rsid w:val="006A3611"/>
    <w:rsid w:val="006C4DE4"/>
    <w:rsid w:val="006D0623"/>
    <w:rsid w:val="006D6F2C"/>
    <w:rsid w:val="006E028A"/>
    <w:rsid w:val="006F5E54"/>
    <w:rsid w:val="006F63AC"/>
    <w:rsid w:val="00711AAB"/>
    <w:rsid w:val="00723073"/>
    <w:rsid w:val="00732FD6"/>
    <w:rsid w:val="007440E2"/>
    <w:rsid w:val="007548C3"/>
    <w:rsid w:val="007747A1"/>
    <w:rsid w:val="00790C4E"/>
    <w:rsid w:val="00793C1B"/>
    <w:rsid w:val="007E7527"/>
    <w:rsid w:val="007F2827"/>
    <w:rsid w:val="007F6189"/>
    <w:rsid w:val="00800867"/>
    <w:rsid w:val="00836C54"/>
    <w:rsid w:val="00841370"/>
    <w:rsid w:val="00842E6D"/>
    <w:rsid w:val="00851647"/>
    <w:rsid w:val="00857036"/>
    <w:rsid w:val="008A042D"/>
    <w:rsid w:val="008B06D0"/>
    <w:rsid w:val="008C324F"/>
    <w:rsid w:val="008D0655"/>
    <w:rsid w:val="008D10C5"/>
    <w:rsid w:val="008F10B0"/>
    <w:rsid w:val="00913022"/>
    <w:rsid w:val="00927484"/>
    <w:rsid w:val="00932870"/>
    <w:rsid w:val="00934038"/>
    <w:rsid w:val="00950471"/>
    <w:rsid w:val="00981D35"/>
    <w:rsid w:val="00992496"/>
    <w:rsid w:val="009A2F31"/>
    <w:rsid w:val="009F2778"/>
    <w:rsid w:val="009F3D6D"/>
    <w:rsid w:val="00A01479"/>
    <w:rsid w:val="00A11BB1"/>
    <w:rsid w:val="00A2490D"/>
    <w:rsid w:val="00A26146"/>
    <w:rsid w:val="00A525BA"/>
    <w:rsid w:val="00A53C53"/>
    <w:rsid w:val="00A8282C"/>
    <w:rsid w:val="00A950BA"/>
    <w:rsid w:val="00AA0AF9"/>
    <w:rsid w:val="00AA2794"/>
    <w:rsid w:val="00AC34F8"/>
    <w:rsid w:val="00AF7003"/>
    <w:rsid w:val="00B520B0"/>
    <w:rsid w:val="00B54686"/>
    <w:rsid w:val="00B552F4"/>
    <w:rsid w:val="00B734BD"/>
    <w:rsid w:val="00B8785F"/>
    <w:rsid w:val="00BC2EA2"/>
    <w:rsid w:val="00BC3AD8"/>
    <w:rsid w:val="00BC63AA"/>
    <w:rsid w:val="00BC7A23"/>
    <w:rsid w:val="00BF58D2"/>
    <w:rsid w:val="00C01970"/>
    <w:rsid w:val="00C05519"/>
    <w:rsid w:val="00C105E0"/>
    <w:rsid w:val="00C14B75"/>
    <w:rsid w:val="00C25249"/>
    <w:rsid w:val="00C2782E"/>
    <w:rsid w:val="00C35A0B"/>
    <w:rsid w:val="00C4568E"/>
    <w:rsid w:val="00C51042"/>
    <w:rsid w:val="00C62F40"/>
    <w:rsid w:val="00C75B75"/>
    <w:rsid w:val="00C76394"/>
    <w:rsid w:val="00C974DC"/>
    <w:rsid w:val="00CB283D"/>
    <w:rsid w:val="00CD1DC4"/>
    <w:rsid w:val="00CD2536"/>
    <w:rsid w:val="00CF3BA9"/>
    <w:rsid w:val="00D0327F"/>
    <w:rsid w:val="00D05849"/>
    <w:rsid w:val="00D06A8E"/>
    <w:rsid w:val="00D11C83"/>
    <w:rsid w:val="00D13067"/>
    <w:rsid w:val="00D171A1"/>
    <w:rsid w:val="00D4200D"/>
    <w:rsid w:val="00D439F5"/>
    <w:rsid w:val="00D54735"/>
    <w:rsid w:val="00D55529"/>
    <w:rsid w:val="00D57A8A"/>
    <w:rsid w:val="00D63B72"/>
    <w:rsid w:val="00D64BFD"/>
    <w:rsid w:val="00D73044"/>
    <w:rsid w:val="00D7626B"/>
    <w:rsid w:val="00D930BB"/>
    <w:rsid w:val="00DB3869"/>
    <w:rsid w:val="00DB650F"/>
    <w:rsid w:val="00DC0257"/>
    <w:rsid w:val="00DC5999"/>
    <w:rsid w:val="00DD13D1"/>
    <w:rsid w:val="00DD62AE"/>
    <w:rsid w:val="00DE58AB"/>
    <w:rsid w:val="00DE5987"/>
    <w:rsid w:val="00E066CF"/>
    <w:rsid w:val="00E1109F"/>
    <w:rsid w:val="00E12EA7"/>
    <w:rsid w:val="00E358E2"/>
    <w:rsid w:val="00E35E78"/>
    <w:rsid w:val="00E36093"/>
    <w:rsid w:val="00E470BD"/>
    <w:rsid w:val="00E57629"/>
    <w:rsid w:val="00E626D4"/>
    <w:rsid w:val="00E73F54"/>
    <w:rsid w:val="00E94751"/>
    <w:rsid w:val="00E94791"/>
    <w:rsid w:val="00EA4AB7"/>
    <w:rsid w:val="00EB06E2"/>
    <w:rsid w:val="00EB628A"/>
    <w:rsid w:val="00F1136A"/>
    <w:rsid w:val="00F15D3F"/>
    <w:rsid w:val="00F50E1A"/>
    <w:rsid w:val="00F57E97"/>
    <w:rsid w:val="00F74A0D"/>
    <w:rsid w:val="00F7557B"/>
    <w:rsid w:val="00FA0A5E"/>
    <w:rsid w:val="00FB3B03"/>
    <w:rsid w:val="00FC22E8"/>
    <w:rsid w:val="00FC33AB"/>
    <w:rsid w:val="00FF5549"/>
    <w:rsid w:val="06A158D0"/>
    <w:rsid w:val="07F02F77"/>
    <w:rsid w:val="0AA39254"/>
    <w:rsid w:val="1B4E823E"/>
    <w:rsid w:val="1BC9DC7D"/>
    <w:rsid w:val="1D2FED7B"/>
    <w:rsid w:val="1DC341BC"/>
    <w:rsid w:val="23DE1217"/>
    <w:rsid w:val="2603C5A5"/>
    <w:rsid w:val="272B786F"/>
    <w:rsid w:val="2823CE7C"/>
    <w:rsid w:val="3ED7C4E3"/>
    <w:rsid w:val="40D24C08"/>
    <w:rsid w:val="44B7570D"/>
    <w:rsid w:val="44EC1EA6"/>
    <w:rsid w:val="48F9853F"/>
    <w:rsid w:val="4CA94190"/>
    <w:rsid w:val="4D7C8618"/>
    <w:rsid w:val="563DEBE5"/>
    <w:rsid w:val="5817C2C9"/>
    <w:rsid w:val="59442E6F"/>
    <w:rsid w:val="5AC114F7"/>
    <w:rsid w:val="5FA8F3B2"/>
    <w:rsid w:val="661FBABC"/>
    <w:rsid w:val="6C5C1509"/>
    <w:rsid w:val="72B77C50"/>
    <w:rsid w:val="740402F6"/>
    <w:rsid w:val="7963373B"/>
    <w:rsid w:val="799001EC"/>
    <w:rsid w:val="7DAF1A1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90ED13E4-C32F-4249-AB0A-8C4353A2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 w:type="character" w:styleId="FollowedHyperlink">
    <w:name w:val="FollowedHyperlink"/>
    <w:basedOn w:val="DefaultParagraphFont"/>
    <w:semiHidden/>
    <w:unhideWhenUsed/>
    <w:rsid w:val="0014228A"/>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D_%7bUID%7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247E81"/>
    <w:rsid w:val="00256227"/>
    <w:rsid w:val="004717E9"/>
    <w:rsid w:val="005F29DE"/>
    <w:rsid w:val="00651949"/>
    <w:rsid w:val="006E1B45"/>
    <w:rsid w:val="007F0156"/>
    <w:rsid w:val="00A739B1"/>
    <w:rsid w:val="00CA4588"/>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E63BA31A-4634-408C-A213-177D92942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5.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6</TotalTime>
  <Pages>6</Pages>
  <Words>999</Words>
  <Characters>6433</Characters>
  <Application>Microsoft Office Word</Application>
  <DocSecurity>0</DocSecurity>
  <Lines>53</Lines>
  <Paragraphs>14</Paragraphs>
  <ScaleCrop>false</ScaleCrop>
  <Company>Netcompany</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Pre-lodged</dc:title>
  <dc:subject/>
  <dc:creator>Alexander Vejling Sennefelder</dc:creator>
  <cp:keywords/>
  <cp:lastModifiedBy>Emma Sofie Sandvad Hagerup</cp:lastModifiedBy>
  <cp:revision>72</cp:revision>
  <cp:lastPrinted>2018-08-22T09:13:00Z</cp:lastPrinted>
  <dcterms:created xsi:type="dcterms:W3CDTF">2022-10-02T10:11:00Z</dcterms:created>
  <dcterms:modified xsi:type="dcterms:W3CDTF">2022-10-23T13:55:00Z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