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Letterhead"/>
        <w:tblW w:w="9480" w:type="dxa"/>
        <w:tblLook w:val="0480" w:firstRow="0" w:lastRow="0" w:firstColumn="1" w:lastColumn="0" w:noHBand="0" w:noVBand="1"/>
        <w:tblDescription w:val="This table contains the European Commission's logo in the left column and information about the signer's or writer's organisational entity in the right column."/>
      </w:tblPr>
      <w:tblGrid>
        <w:gridCol w:w="2400"/>
        <w:gridCol w:w="7080"/>
      </w:tblGrid>
      <w:customXmlDelRangeStart w:id="0" w:author="VASSALLI Luca (TAXUD)" w:date="2024-12-16T10:55:00Z"/>
      <w:sdt>
        <w:sdtPr>
          <w:rPr>
            <w:sz w:val="16"/>
          </w:rPr>
          <w:alias w:val="EC Header - Standard"/>
          <w:tag w:val="A4pCgmOjXaoPaysOY21Ij7-5QkCVxYFQ4ANGFaoRKN4I2"/>
          <w:id w:val="734212296"/>
        </w:sdtPr>
        <w:sdtContent>
          <w:customXmlDelRangeEnd w:id="0"/>
          <w:tr w:rsidR="007C27EE" w14:paraId="5528987B" w14:textId="77777777">
            <w:trPr>
              <w:cantSplit/>
            </w:trPr>
            <w:tc>
              <w:tcPr>
                <w:tcW w:w="2400" w:type="dxa"/>
              </w:tcPr>
              <w:p w14:paraId="3707F94D" w14:textId="04F5EF76" w:rsidR="007C27EE" w:rsidRDefault="00C20B37">
                <w:pPr>
                  <w:pStyle w:val="ZFlag"/>
                </w:pPr>
                <w:del w:id="1" w:author="VASSALLI Luca (TAXUD)" w:date="2024-12-16T10:55:00Z">
                  <w:r>
                    <w:rPr>
                      <w:noProof/>
                    </w:rPr>
                    <w:drawing>
                      <wp:inline distT="0" distB="0" distL="0" distR="0" wp14:anchorId="69F02ADA" wp14:editId="3DA8D4BF">
                        <wp:extent cx="1371600" cy="676800"/>
                        <wp:effectExtent l="0" t="0" r="0" b="0"/>
                        <wp:docPr id="178754655" name="Logo" descr="Logo of the European Commission, 12 yellow stars on a blue background arranged in a circle and framed by two light grey graphic elements representing the Berlaymont building, which is the headquarter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of the European Commission, 12 yellow stars on a blue background arranged in a circle and framed by two light grey graphic elements representing the Berlaymont building, which is the headquarter of the European Commissio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600" cy="676800"/>
                                </a:xfrm>
                                <a:prstGeom prst="rect">
                                  <a:avLst/>
                                </a:prstGeom>
                              </pic:spPr>
                            </pic:pic>
                          </a:graphicData>
                        </a:graphic>
                      </wp:inline>
                    </w:drawing>
                  </w:r>
                </w:del>
                <w:ins w:id="2" w:author="VASSALLI Luca (TAXUD)" w:date="2024-12-16T10:55:00Z">
                  <w:r>
                    <w:rPr>
                      <w:noProof/>
                    </w:rPr>
                    <w:drawing>
                      <wp:inline distT="0" distB="0" distL="0" distR="0" wp14:anchorId="3C4D699B" wp14:editId="00D93AF3">
                        <wp:extent cx="1371600" cy="676800"/>
                        <wp:effectExtent l="0" t="0" r="0" b="0"/>
                        <wp:docPr id="1" name="Picture 1" descr="Logo of the European Commission, 12 yellow stars on a blue background arranged in a circle and framed by two light grey graphic elements representing the Berlaymont building, which is the headquarter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of the European Commission, 12 yellow stars on a blue background arranged in a circle and framed by two light grey graphic elements representing the Berlaymont building, which is the headquarter of the European Commissio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600" cy="676800"/>
                                </a:xfrm>
                                <a:prstGeom prst="rect">
                                  <a:avLst/>
                                </a:prstGeom>
                              </pic:spPr>
                            </pic:pic>
                          </a:graphicData>
                        </a:graphic>
                      </wp:inline>
                    </w:drawing>
                  </w:r>
                </w:ins>
              </w:p>
            </w:tc>
            <w:tc>
              <w:tcPr>
                <w:tcW w:w="7080" w:type="dxa"/>
              </w:tcPr>
              <w:p w14:paraId="47F3C016" w14:textId="77777777" w:rsidR="007C27EE" w:rsidRDefault="00000000">
                <w:pPr>
                  <w:pStyle w:val="ZCom"/>
                </w:pPr>
                <w:sdt>
                  <w:sdtPr>
                    <w:id w:val="1033387604"/>
                    <w:dataBinding w:xpath="/Texts/OrgaRoot" w:storeItemID="{4EF90DE6-88B6-4264-9629-4D8DFDFE87D2}"/>
                    <w:text w:multiLine="1"/>
                  </w:sdtPr>
                  <w:sdtContent>
                    <w:r w:rsidR="00CA03EE">
                      <w:t>EUROPEAN COMMISSION</w:t>
                    </w:r>
                  </w:sdtContent>
                </w:sdt>
              </w:p>
              <w:p w14:paraId="6D1CDFE9" w14:textId="77777777" w:rsidR="007C27EE" w:rsidRDefault="00000000">
                <w:pPr>
                  <w:pStyle w:val="ZDGName"/>
                  <w:rPr>
                    <w:caps/>
                  </w:rPr>
                </w:pPr>
                <w:sdt>
                  <w:sdtPr>
                    <w:rPr>
                      <w:caps/>
                    </w:rPr>
                    <w:id w:val="1713383404"/>
                    <w:dataBinding w:xpath="/Author/OrgaEntity1/HeadLine1" w:storeItemID="{6FE05EA9-CC00-4F24-BEF2-659E31D29820}"/>
                    <w:text w:multiLine="1"/>
                  </w:sdtPr>
                  <w:sdtContent>
                    <w:r w:rsidR="00CA03EE">
                      <w:rPr>
                        <w:caps/>
                      </w:rPr>
                      <w:t>DIRECTORATE-GENERAL</w:t>
                    </w:r>
                  </w:sdtContent>
                </w:sdt>
              </w:p>
              <w:p w14:paraId="07C6D845" w14:textId="77777777" w:rsidR="007C27EE" w:rsidRDefault="00000000">
                <w:pPr>
                  <w:pStyle w:val="ZDGName"/>
                  <w:rPr>
                    <w:caps/>
                  </w:rPr>
                </w:pPr>
                <w:sdt>
                  <w:sdtPr>
                    <w:rPr>
                      <w:caps/>
                    </w:rPr>
                    <w:id w:val="-439141451"/>
                    <w:dataBinding w:xpath="/Author/OrgaEntity1/HeadLine2" w:storeItemID="{6FE05EA9-CC00-4F24-BEF2-659E31D29820}"/>
                    <w:text w:multiLine="1"/>
                  </w:sdtPr>
                  <w:sdtContent>
                    <w:r w:rsidR="00CA03EE">
                      <w:rPr>
                        <w:caps/>
                      </w:rPr>
                      <w:t>TAXATION AND CUSTOMS UNION</w:t>
                    </w:r>
                  </w:sdtContent>
                </w:sdt>
              </w:p>
              <w:p w14:paraId="726394D2" w14:textId="77777777" w:rsidR="007C27EE" w:rsidRDefault="00000000">
                <w:pPr>
                  <w:pStyle w:val="ZDGName"/>
                </w:pPr>
                <w:sdt>
                  <w:sdtPr>
                    <w:id w:val="-580994868"/>
                    <w:dataBinding w:xpath="/Author/OrgaEntity2/HeadLine1" w:storeItemID="{6FE05EA9-CC00-4F24-BEF2-659E31D29820}"/>
                    <w:text w:multiLine="1"/>
                  </w:sdtPr>
                  <w:sdtContent>
                    <w:r w:rsidR="00CA03EE">
                      <w:t>Digital delivery of Customs and Taxation Policies</w:t>
                    </w:r>
                  </w:sdtContent>
                </w:sdt>
              </w:p>
              <w:p w14:paraId="7151409C" w14:textId="10F67E47" w:rsidR="007C27EE" w:rsidRDefault="00000000">
                <w:pPr>
                  <w:pStyle w:val="ZDGName"/>
                  <w:rPr>
                    <w:b/>
                  </w:rPr>
                </w:pPr>
                <w:sdt>
                  <w:sdtPr>
                    <w:rPr>
                      <w:b/>
                    </w:rPr>
                    <w:id w:val="-959801628"/>
                    <w:dataBinding w:xpath="/Author/OrgaEntity3/HeadLine1" w:storeItemID="{6FE05EA9-CC00-4F24-BEF2-659E31D29820}"/>
                    <w:text w:multiLine="1"/>
                  </w:sdtPr>
                  <w:sdtContent>
                    <w:r w:rsidR="00CA03EE">
                      <w:rPr>
                        <w:b/>
                      </w:rPr>
                      <w:t>Processes &amp; Data, Customer Relationship and Planning</w:t>
                    </w:r>
                  </w:sdtContent>
                </w:sdt>
              </w:p>
            </w:tc>
          </w:tr>
          <w:customXmlDelRangeStart w:id="3" w:author="VASSALLI Luca (TAXUD)" w:date="2024-12-16T10:55:00Z"/>
        </w:sdtContent>
      </w:sdt>
      <w:customXmlDelRangeEnd w:id="3"/>
    </w:tbl>
    <w:sdt>
      <w:sdtPr>
        <w:rPr>
          <w:kern w:val="0"/>
          <w:sz w:val="28"/>
          <w:szCs w:val="28"/>
        </w:rPr>
        <w:alias w:val="Title - Title and Subtitle"/>
        <w:tag w:val="Ppyc7FjJog1LOR8q5Gy3v8-KWz8EPdyPrAZ9AmbxwqTv1"/>
        <w:id w:val="450448527"/>
      </w:sdtPr>
      <w:sdtContent>
        <w:p w14:paraId="116E919C" w14:textId="1BE8E513" w:rsidR="007C27EE" w:rsidRPr="000003F6" w:rsidRDefault="00000000" w:rsidP="000003F6">
          <w:pPr>
            <w:pStyle w:val="Title"/>
            <w:spacing w:before="1320"/>
            <w:rPr>
              <w:ins w:id="4" w:author="VASSALLI Luca (TAXUD)" w:date="2024-12-16T10:55:00Z"/>
              <w:sz w:val="36"/>
              <w:szCs w:val="22"/>
            </w:rPr>
          </w:pPr>
          <w:customXmlDelRangeStart w:id="5" w:author="VASSALLI Luca (TAXUD)" w:date="2024-12-16T10:55:00Z"/>
          <w:sdt>
            <w:sdtPr>
              <w:rPr>
                <w:caps w:val="0"/>
                <w:kern w:val="0"/>
                <w:szCs w:val="32"/>
                <w:lang w:eastAsia="en-GB"/>
              </w:rPr>
              <w:id w:val="-1372143060"/>
              <w:placeholder>
                <w:docPart w:val="9D4A96618BA3463A97E4B4ADF9D02078"/>
              </w:placeholder>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Content>
              <w:customXmlDelRangeEnd w:id="5"/>
              <w:del w:id="6" w:author="VASSALLI Luca (TAXUD)" w:date="2024-12-16T10:55:00Z">
                <w:r w:rsidR="005403DD" w:rsidRPr="000003F6">
                  <w:rPr>
                    <w:caps w:val="0"/>
                    <w:kern w:val="0"/>
                    <w:szCs w:val="32"/>
                    <w:lang w:eastAsia="en-GB"/>
                  </w:rPr>
                  <w:delText>Guidelines for the Printout of the</w:delText>
                </w:r>
                <w:r w:rsidR="005403DD" w:rsidRPr="000003F6">
                  <w:rPr>
                    <w:b w:val="0"/>
                    <w:szCs w:val="32"/>
                    <w:lang w:eastAsia="en-GB"/>
                  </w:rPr>
                  <w:br/>
                </w:r>
                <w:r w:rsidR="005403DD" w:rsidRPr="000003F6">
                  <w:rPr>
                    <w:caps w:val="0"/>
                    <w:kern w:val="0"/>
                    <w:szCs w:val="32"/>
                    <w:lang w:eastAsia="en-GB"/>
                  </w:rPr>
                  <w:delText>Transit</w:delText>
                </w:r>
                <w:r w:rsidR="005403DD">
                  <w:rPr>
                    <w:caps w:val="0"/>
                    <w:kern w:val="0"/>
                    <w:szCs w:val="32"/>
                    <w:lang w:eastAsia="en-GB"/>
                  </w:rPr>
                  <w:delText xml:space="preserve"> (/Security)</w:delText>
                </w:r>
                <w:r w:rsidR="005403DD" w:rsidRPr="000003F6">
                  <w:rPr>
                    <w:caps w:val="0"/>
                    <w:kern w:val="0"/>
                    <w:szCs w:val="32"/>
                    <w:lang w:eastAsia="en-GB"/>
                  </w:rPr>
                  <w:delText xml:space="preserve"> Accompanying Document (T</w:delText>
                </w:r>
                <w:r w:rsidR="005403DD">
                  <w:rPr>
                    <w:caps w:val="0"/>
                    <w:kern w:val="0"/>
                    <w:szCs w:val="32"/>
                    <w:lang w:eastAsia="en-GB"/>
                  </w:rPr>
                  <w:delText>(/S)</w:delText>
                </w:r>
                <w:r w:rsidR="005403DD" w:rsidRPr="000003F6">
                  <w:rPr>
                    <w:caps w:val="0"/>
                    <w:kern w:val="0"/>
                    <w:szCs w:val="32"/>
                    <w:lang w:eastAsia="en-GB"/>
                  </w:rPr>
                  <w:delText>AD)</w:delText>
                </w:r>
                <w:r w:rsidR="005403DD">
                  <w:rPr>
                    <w:caps w:val="0"/>
                    <w:kern w:val="0"/>
                    <w:szCs w:val="32"/>
                    <w:lang w:eastAsia="en-GB"/>
                  </w:rPr>
                  <w:delText xml:space="preserve"> and</w:delText>
                </w:r>
                <w:r w:rsidR="005403DD" w:rsidRPr="000003F6">
                  <w:rPr>
                    <w:caps w:val="0"/>
                    <w:kern w:val="0"/>
                    <w:szCs w:val="32"/>
                    <w:lang w:eastAsia="en-GB"/>
                  </w:rPr>
                  <w:delText xml:space="preserve"> </w:delText>
                </w:r>
                <w:r w:rsidR="005403DD" w:rsidRPr="000003F6">
                  <w:rPr>
                    <w:caps w:val="0"/>
                    <w:kern w:val="0"/>
                    <w:szCs w:val="32"/>
                    <w:lang w:eastAsia="en-GB"/>
                  </w:rPr>
                  <w:br/>
                  <w:delText xml:space="preserve">the Transit </w:delText>
                </w:r>
                <w:r w:rsidR="005403DD">
                  <w:rPr>
                    <w:caps w:val="0"/>
                    <w:kern w:val="0"/>
                    <w:szCs w:val="32"/>
                    <w:lang w:eastAsia="en-GB"/>
                  </w:rPr>
                  <w:delText xml:space="preserve">(/Security) </w:delText>
                </w:r>
                <w:r w:rsidR="005403DD" w:rsidRPr="000003F6">
                  <w:rPr>
                    <w:caps w:val="0"/>
                    <w:kern w:val="0"/>
                    <w:szCs w:val="32"/>
                    <w:lang w:eastAsia="en-GB"/>
                  </w:rPr>
                  <w:delText>List of Items (T</w:delText>
                </w:r>
                <w:r w:rsidR="005403DD">
                  <w:rPr>
                    <w:caps w:val="0"/>
                    <w:kern w:val="0"/>
                    <w:szCs w:val="32"/>
                    <w:lang w:eastAsia="en-GB"/>
                  </w:rPr>
                  <w:delText>(/S)</w:delText>
                </w:r>
                <w:r w:rsidR="005403DD" w:rsidRPr="000003F6">
                  <w:rPr>
                    <w:caps w:val="0"/>
                    <w:kern w:val="0"/>
                    <w:szCs w:val="32"/>
                    <w:lang w:eastAsia="en-GB"/>
                  </w:rPr>
                  <w:delText>LoI)</w:delText>
                </w:r>
                <w:r w:rsidR="005403DD">
                  <w:rPr>
                    <w:caps w:val="0"/>
                    <w:kern w:val="0"/>
                    <w:szCs w:val="32"/>
                    <w:lang w:eastAsia="en-GB"/>
                  </w:rPr>
                  <w:delText xml:space="preserve"> during the Transitional Period</w:delText>
                </w:r>
              </w:del>
              <w:customXmlDelRangeStart w:id="7" w:author="VASSALLI Luca (TAXUD)" w:date="2024-12-16T10:55:00Z"/>
            </w:sdtContent>
          </w:sdt>
          <w:customXmlDelRangeEnd w:id="7"/>
          <w:customXmlDelRangeStart w:id="8" w:author="VASSALLI Luca (TAXUD)" w:date="2024-12-16T10:55:00Z"/>
          <w:sdt>
            <w:sdtPr>
              <w:rPr>
                <w:sz w:val="22"/>
                <w:szCs w:val="16"/>
              </w:rPr>
              <w:id w:val="-1708711697"/>
              <w:placeholder>
                <w:docPart w:val="522D239D3FA34C47B89E8B891A4B84F1"/>
              </w:placeholder>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Content>
              <w:customXmlDelRangeEnd w:id="8"/>
              <w:del w:id="9" w:author="VASSALLI Luca (TAXUD)" w:date="2024-12-16T10:55:00Z">
                <w:r w:rsidR="00EE0F17">
                  <w:rPr>
                    <w:sz w:val="22"/>
                    <w:szCs w:val="16"/>
                  </w:rPr>
                  <w:delText>Document TAXUD B1 25.01.2023-v.1.1</w:delText>
                </w:r>
                <w:r w:rsidR="00EE0F17">
                  <w:rPr>
                    <w:sz w:val="22"/>
                    <w:szCs w:val="16"/>
                  </w:rPr>
                  <w:br/>
                </w:r>
                <w:r w:rsidR="00EE0F17">
                  <w:rPr>
                    <w:sz w:val="22"/>
                    <w:szCs w:val="16"/>
                  </w:rPr>
                  <w:br/>
                </w:r>
                <w:r w:rsidR="00EE0F17">
                  <w:rPr>
                    <w:caps w:val="0"/>
                    <w:sz w:val="22"/>
                    <w:szCs w:val="16"/>
                  </w:rPr>
                  <w:delText>The document is accompanied by the xls files containing the templates and the correlation table with the data set</w:delText>
                </w:r>
              </w:del>
              <w:customXmlDelRangeStart w:id="10" w:author="VASSALLI Luca (TAXUD)" w:date="2024-12-16T10:55:00Z"/>
            </w:sdtContent>
          </w:sdt>
          <w:customXmlDelRangeEnd w:id="10"/>
          <w:customXmlInsRangeStart w:id="11" w:author="VASSALLI Luca (TAXUD)" w:date="2024-12-16T10:55:00Z"/>
          <w:sdt>
            <w:sdtPr>
              <w:rPr>
                <w:caps w:val="0"/>
                <w:kern w:val="0"/>
                <w:szCs w:val="32"/>
                <w:lang w:eastAsia="en-GB"/>
              </w:rPr>
              <w:id w:val="2107848866"/>
              <w:placeholder>
                <w:docPart w:val="6321A11F427F493C975F19755F4A7B4D"/>
              </w:placeholder>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Content>
              <w:customXmlInsRangeEnd w:id="11"/>
              <w:ins w:id="12" w:author="VASSALLI Luca (TAXUD)" w:date="2024-12-16T10:55:00Z">
                <w:r w:rsidR="00CA03EE">
                  <w:rPr>
                    <w:caps w:val="0"/>
                    <w:kern w:val="0"/>
                    <w:szCs w:val="32"/>
                    <w:lang w:eastAsia="en-GB"/>
                  </w:rPr>
                  <w:t>Guidelines for the Printout of the</w:t>
                </w:r>
                <w:r w:rsidR="00CA03EE">
                  <w:rPr>
                    <w:caps w:val="0"/>
                    <w:kern w:val="0"/>
                    <w:szCs w:val="32"/>
                    <w:lang w:eastAsia="en-GB"/>
                  </w:rPr>
                  <w:br/>
                  <w:t xml:space="preserve">Transit Accompanying Document (TAD) and </w:t>
                </w:r>
                <w:r w:rsidR="00CA03EE">
                  <w:rPr>
                    <w:caps w:val="0"/>
                    <w:kern w:val="0"/>
                    <w:szCs w:val="32"/>
                    <w:lang w:eastAsia="en-GB"/>
                  </w:rPr>
                  <w:br/>
                  <w:t>the Transit List of Items (</w:t>
                </w:r>
                <w:proofErr w:type="spellStart"/>
                <w:r w:rsidR="00CA03EE">
                  <w:rPr>
                    <w:caps w:val="0"/>
                    <w:kern w:val="0"/>
                    <w:szCs w:val="32"/>
                    <w:lang w:eastAsia="en-GB"/>
                  </w:rPr>
                  <w:t>TLoI</w:t>
                </w:r>
                <w:proofErr w:type="spellEnd"/>
                <w:r w:rsidR="00CA03EE">
                  <w:rPr>
                    <w:caps w:val="0"/>
                    <w:kern w:val="0"/>
                    <w:szCs w:val="32"/>
                    <w:lang w:eastAsia="en-GB"/>
                  </w:rPr>
                  <w:t>)</w:t>
                </w:r>
              </w:ins>
              <w:customXmlInsRangeStart w:id="13" w:author="VASSALLI Luca (TAXUD)" w:date="2024-12-16T10:55:00Z"/>
            </w:sdtContent>
          </w:sdt>
          <w:customXmlInsRangeEnd w:id="13"/>
          <w:ins w:id="14" w:author="VASSALLI Luca (TAXUD)" w:date="2024-12-16T10:55:00Z">
            <w:r w:rsidR="006F65BF">
              <w:rPr>
                <w:caps w:val="0"/>
                <w:kern w:val="0"/>
                <w:szCs w:val="32"/>
                <w:lang w:eastAsia="en-GB"/>
              </w:rPr>
              <w:t xml:space="preserve"> for NCTS-P5</w:t>
            </w:r>
          </w:ins>
        </w:p>
        <w:p w14:paraId="7AE0CC18" w14:textId="7FB0618C" w:rsidR="000003F6" w:rsidRDefault="00000000" w:rsidP="00A62005">
          <w:pPr>
            <w:pStyle w:val="SubTitle1"/>
            <w:spacing w:after="960"/>
          </w:pPr>
          <w:customXmlInsRangeStart w:id="15" w:author="VASSALLI Luca (TAXUD)" w:date="2024-12-16T10:55:00Z"/>
          <w:sdt>
            <w:sdtPr>
              <w:rPr>
                <w:sz w:val="22"/>
                <w:szCs w:val="16"/>
              </w:rPr>
              <w:id w:val="-110358341"/>
              <w:placeholder>
                <w:docPart w:val="CC5C3D626D014AA4975493A6BFC00A35"/>
              </w:placeholder>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Content>
              <w:customXmlInsRangeEnd w:id="15"/>
              <w:ins w:id="16" w:author="VASSALLI Luca (TAXUD)" w:date="2024-12-16T10:55:00Z">
                <w:r w:rsidR="00CA03EE">
                  <w:rPr>
                    <w:sz w:val="22"/>
                    <w:szCs w:val="16"/>
                  </w:rPr>
                  <w:t>Document TAXUD B1 18.09.2024-v.1.4</w:t>
                </w:r>
                <w:r w:rsidR="00CA03EE">
                  <w:rPr>
                    <w:sz w:val="22"/>
                    <w:szCs w:val="16"/>
                  </w:rPr>
                  <w:br/>
                </w:r>
                <w:r w:rsidR="00CA03EE">
                  <w:rPr>
                    <w:sz w:val="22"/>
                    <w:szCs w:val="16"/>
                  </w:rPr>
                  <w:br/>
                  <w:t>The document is accompanied by the XLS files containing the templates and the table with the data set</w:t>
                </w:r>
              </w:ins>
              <w:customXmlInsRangeStart w:id="17" w:author="VASSALLI Luca (TAXUD)" w:date="2024-12-16T10:55:00Z"/>
            </w:sdtContent>
          </w:sdt>
          <w:customXmlInsRangeEnd w:id="17"/>
        </w:p>
      </w:sdtContent>
    </w:sdt>
    <w:p w14:paraId="74AC680F" w14:textId="28B9533C" w:rsidR="00167685" w:rsidRDefault="5B8D362D" w:rsidP="00273C81">
      <w:pPr>
        <w:pStyle w:val="Heading1"/>
        <w:numPr>
          <w:ilvl w:val="0"/>
          <w:numId w:val="0"/>
        </w:numPr>
        <w:rPr>
          <w:u w:val="single"/>
        </w:rPr>
      </w:pPr>
      <w:r w:rsidRPr="08EB1306">
        <w:rPr>
          <w:u w:val="single"/>
        </w:rPr>
        <w:t>Introduction</w:t>
      </w:r>
    </w:p>
    <w:p w14:paraId="68B085EB" w14:textId="5EABABD0" w:rsidR="00273C81" w:rsidRDefault="00397229" w:rsidP="008012CC">
      <w:pPr>
        <w:pStyle w:val="Text1"/>
        <w:ind w:left="0"/>
      </w:pPr>
      <w:r>
        <w:t xml:space="preserve">This </w:t>
      </w:r>
      <w:r w:rsidR="00E07505">
        <w:t>document is an updated version of the printing guidelines issued by TAXUD in 2008</w:t>
      </w:r>
      <w:r w:rsidR="009B30AF">
        <w:t xml:space="preserve"> (</w:t>
      </w:r>
      <w:r w:rsidR="00771FD1">
        <w:t>Document TAXUD 2008-1671</w:t>
      </w:r>
      <w:r w:rsidR="009B30AF">
        <w:t>)</w:t>
      </w:r>
      <w:r w:rsidR="00783F10">
        <w:t xml:space="preserve">. </w:t>
      </w:r>
      <w:r w:rsidR="001B2576">
        <w:t>The information contained are</w:t>
      </w:r>
      <w:r w:rsidR="00357022">
        <w:t xml:space="preserve"> recommendations </w:t>
      </w:r>
      <w:r w:rsidR="002C3975">
        <w:t xml:space="preserve">to complement or enhance </w:t>
      </w:r>
      <w:r w:rsidR="00357022">
        <w:t>the</w:t>
      </w:r>
      <w:r w:rsidR="002C3975">
        <w:t xml:space="preserve"> applicable</w:t>
      </w:r>
      <w:r w:rsidR="00357022">
        <w:t xml:space="preserve"> </w:t>
      </w:r>
      <w:r w:rsidR="009B3F07">
        <w:t xml:space="preserve">Explanatory Notes </w:t>
      </w:r>
      <w:r w:rsidR="000F39E8">
        <w:t xml:space="preserve">of </w:t>
      </w:r>
      <w:del w:id="18" w:author="VASSALLI Luca (TAXUD)" w:date="2024-12-16T10:55:00Z">
        <w:r w:rsidR="008C7AAC">
          <w:delText>Appendix F1/F2</w:delText>
        </w:r>
      </w:del>
      <w:ins w:id="19" w:author="VASSALLI Luca (TAXUD)" w:date="2024-12-16T10:55:00Z">
        <w:r w:rsidR="002A210C">
          <w:t>Annex B-</w:t>
        </w:r>
        <w:r w:rsidR="0088125D">
          <w:t>02</w:t>
        </w:r>
      </w:ins>
      <w:r w:rsidR="008C7AAC">
        <w:t xml:space="preserve"> and </w:t>
      </w:r>
      <w:del w:id="20" w:author="VASSALLI Luca (TAXUD)" w:date="2024-12-16T10:55:00Z">
        <w:r w:rsidR="008C7AAC">
          <w:delText>G1/G2</w:delText>
        </w:r>
      </w:del>
      <w:ins w:id="21" w:author="VASSALLI Luca (TAXUD)" w:date="2024-12-16T10:55:00Z">
        <w:r w:rsidR="0088125D">
          <w:t>B-03</w:t>
        </w:r>
      </w:ins>
      <w:r w:rsidR="00BA3C73">
        <w:t xml:space="preserve"> to the </w:t>
      </w:r>
      <w:del w:id="22" w:author="VASSALLI Luca (TAXUD)" w:date="2024-12-16T10:55:00Z">
        <w:r w:rsidR="00BA3C73">
          <w:delText xml:space="preserve">Annex 9 </w:delText>
        </w:r>
        <w:r w:rsidR="009B3F07">
          <w:delText>of the Transitional</w:delText>
        </w:r>
      </w:del>
      <w:ins w:id="23" w:author="VASSALLI Luca (TAXUD)" w:date="2024-12-16T10:55:00Z">
        <w:r w:rsidR="0088125D">
          <w:t>UCC</w:t>
        </w:r>
      </w:ins>
      <w:r w:rsidR="009B3F07">
        <w:t xml:space="preserve"> Delegated</w:t>
      </w:r>
      <w:r w:rsidR="00E262D9">
        <w:t xml:space="preserve"> Regulation (</w:t>
      </w:r>
      <w:del w:id="24" w:author="VASSALLI Luca (TAXUD)" w:date="2024-12-16T10:55:00Z">
        <w:r w:rsidR="00F510D5">
          <w:delText>2016/341</w:delText>
        </w:r>
      </w:del>
      <w:ins w:id="25" w:author="VASSALLI Luca (TAXUD)" w:date="2024-12-16T10:55:00Z">
        <w:r w:rsidR="00F510D5">
          <w:t>201</w:t>
        </w:r>
        <w:r w:rsidR="00210CE3">
          <w:t>5</w:t>
        </w:r>
        <w:r w:rsidR="00F510D5">
          <w:t>/</w:t>
        </w:r>
        <w:r w:rsidR="00210CE3">
          <w:t>2446</w:t>
        </w:r>
      </w:ins>
      <w:r w:rsidR="00F510D5">
        <w:t>)</w:t>
      </w:r>
      <w:r w:rsidR="00161D38">
        <w:t xml:space="preserve"> </w:t>
      </w:r>
      <w:r w:rsidR="003D6685">
        <w:t>and</w:t>
      </w:r>
      <w:r w:rsidR="00916520">
        <w:t xml:space="preserve"> to the </w:t>
      </w:r>
      <w:r w:rsidR="000D3142">
        <w:t xml:space="preserve">Annexes </w:t>
      </w:r>
      <w:del w:id="26" w:author="VASSALLI Luca (TAXUD)" w:date="2024-12-16T10:55:00Z">
        <w:r w:rsidR="000D3142">
          <w:delText>A4</w:delText>
        </w:r>
        <w:r w:rsidR="00331815">
          <w:delText>, A6</w:delText>
        </w:r>
      </w:del>
      <w:ins w:id="27" w:author="VASSALLI Luca (TAXUD)" w:date="2024-12-16T10:55:00Z">
        <w:r w:rsidR="000D3142">
          <w:t>A4</w:t>
        </w:r>
        <w:r w:rsidR="007D0D8E">
          <w:t>a</w:t>
        </w:r>
        <w:r w:rsidR="00331815">
          <w:t>, A6</w:t>
        </w:r>
        <w:r w:rsidR="00D57F08">
          <w:t>a</w:t>
        </w:r>
      </w:ins>
      <w:r w:rsidR="002D4FE6">
        <w:t xml:space="preserve"> to Appendix </w:t>
      </w:r>
      <w:del w:id="28" w:author="VASSALLI Luca (TAXUD)" w:date="2024-12-16T10:55:00Z">
        <w:r w:rsidR="002D4FE6">
          <w:delText>III</w:delText>
        </w:r>
      </w:del>
      <w:ins w:id="29" w:author="VASSALLI Luca (TAXUD)" w:date="2024-12-16T10:55:00Z">
        <w:r w:rsidR="002D4FE6">
          <w:t>III</w:t>
        </w:r>
        <w:r w:rsidR="00D57F08">
          <w:t>a</w:t>
        </w:r>
      </w:ins>
      <w:r w:rsidR="002D4FE6">
        <w:t xml:space="preserve"> of the C</w:t>
      </w:r>
      <w:r w:rsidR="00D80FD9">
        <w:t>onvention on a Common Transit Procedure</w:t>
      </w:r>
      <w:r w:rsidR="008012CC">
        <w:t xml:space="preserve"> (87/415/EEC)</w:t>
      </w:r>
      <w:r w:rsidR="00573C0C">
        <w:t>.</w:t>
      </w:r>
    </w:p>
    <w:p w14:paraId="0DB14ED7" w14:textId="7AEB230D" w:rsidR="008777B4" w:rsidRPr="008012CC" w:rsidRDefault="008777B4" w:rsidP="008012CC">
      <w:pPr>
        <w:pStyle w:val="Text1"/>
        <w:ind w:left="0"/>
      </w:pPr>
      <w:r>
        <w:t xml:space="preserve">This document must be </w:t>
      </w:r>
      <w:r w:rsidR="00F140DB">
        <w:t xml:space="preserve">read </w:t>
      </w:r>
      <w:r w:rsidR="00D82E3A">
        <w:t xml:space="preserve">together with the </w:t>
      </w:r>
      <w:del w:id="30" w:author="VASSALLI Luca (TAXUD)" w:date="2024-12-16T10:55:00Z">
        <w:r w:rsidR="003B3DA2">
          <w:delText xml:space="preserve">XLS </w:delText>
        </w:r>
        <w:r w:rsidR="009A07DC">
          <w:delText xml:space="preserve">file containing the correlation table </w:delText>
        </w:r>
        <w:r w:rsidR="00AC7A35">
          <w:delText>which</w:delText>
        </w:r>
        <w:r w:rsidR="009A07DC">
          <w:delText xml:space="preserve"> map</w:delText>
        </w:r>
        <w:r w:rsidR="00AC7A35">
          <w:delText>s</w:delText>
        </w:r>
        <w:r w:rsidR="009A07DC">
          <w:delText xml:space="preserve"> </w:delText>
        </w:r>
        <w:r w:rsidR="007B7263">
          <w:delText xml:space="preserve">the information to be printed during the transitional period </w:delText>
        </w:r>
        <w:r w:rsidR="0025670D">
          <w:delText>(from NCTS-P4 to NCTS-P5)</w:delText>
        </w:r>
        <w:r w:rsidR="00393F9F">
          <w:delText>.</w:delText>
        </w:r>
      </w:del>
      <w:ins w:id="31" w:author="VASSALLI Luca (TAXUD)" w:date="2024-12-16T10:55:00Z">
        <w:r w:rsidR="00821678">
          <w:t xml:space="preserve">embedded </w:t>
        </w:r>
        <w:r w:rsidR="003B3DA2">
          <w:t xml:space="preserve">XLS </w:t>
        </w:r>
        <w:r w:rsidR="009A07DC">
          <w:t>file</w:t>
        </w:r>
        <w:r w:rsidR="00410102">
          <w:t>s</w:t>
        </w:r>
        <w:r w:rsidR="00570A99">
          <w:t xml:space="preserve"> and it only appl</w:t>
        </w:r>
        <w:r w:rsidR="00E032A2">
          <w:t>ies</w:t>
        </w:r>
        <w:r w:rsidR="00570A99">
          <w:t xml:space="preserve"> t</w:t>
        </w:r>
        <w:r w:rsidR="00DE42DC">
          <w:t>o the printing of the NCTS-P5 declaration structure.</w:t>
        </w:r>
      </w:ins>
    </w:p>
    <w:p w14:paraId="6959EEB6" w14:textId="206FC4E2" w:rsidR="000003F6" w:rsidRPr="00DE4385" w:rsidRDefault="000003F6" w:rsidP="000003F6">
      <w:pPr>
        <w:pStyle w:val="Heading1"/>
        <w:tabs>
          <w:tab w:val="clear" w:pos="1440"/>
          <w:tab w:val="num" w:pos="426"/>
        </w:tabs>
        <w:ind w:left="426" w:hanging="448"/>
        <w:rPr>
          <w:u w:val="single"/>
        </w:rPr>
      </w:pPr>
      <w:r w:rsidRPr="00DE4385">
        <w:rPr>
          <w:u w:val="single"/>
        </w:rPr>
        <w:t>Layout</w:t>
      </w:r>
    </w:p>
    <w:p w14:paraId="3A27BDBE" w14:textId="5D39BAB6" w:rsidR="000003F6" w:rsidRDefault="000003F6" w:rsidP="00873DB1">
      <w:pPr>
        <w:spacing w:after="120"/>
      </w:pPr>
      <w:r w:rsidRPr="00DE4385">
        <w:t xml:space="preserve">Whilst the layout of the </w:t>
      </w:r>
      <w:r w:rsidRPr="00DE4385">
        <w:rPr>
          <w:b/>
          <w:bCs/>
        </w:rPr>
        <w:t>TAD</w:t>
      </w:r>
      <w:del w:id="32" w:author="VASSALLI Luca (TAXUD)" w:date="2024-12-16T10:55:00Z">
        <w:r w:rsidRPr="00DE4385">
          <w:rPr>
            <w:b/>
            <w:bCs/>
          </w:rPr>
          <w:delText>/</w:delText>
        </w:r>
        <w:r w:rsidRPr="00DE4385">
          <w:rPr>
            <w:b/>
          </w:rPr>
          <w:delText>TSAD</w:delText>
        </w:r>
      </w:del>
      <w:r w:rsidRPr="00DE4385">
        <w:t xml:space="preserve"> is rigid, i.e. </w:t>
      </w:r>
      <w:r w:rsidRPr="00DE4385">
        <w:rPr>
          <w:b/>
        </w:rPr>
        <w:t>each</w:t>
      </w:r>
      <w:r w:rsidRPr="00DE4385">
        <w:t xml:space="preserve"> </w:t>
      </w:r>
      <w:r w:rsidRPr="00DE4385">
        <w:rPr>
          <w:b/>
        </w:rPr>
        <w:t>box</w:t>
      </w:r>
      <w:r w:rsidRPr="00DE4385">
        <w:t xml:space="preserve"> presents a </w:t>
      </w:r>
      <w:r w:rsidRPr="00DE4385">
        <w:rPr>
          <w:b/>
        </w:rPr>
        <w:t>pre-defined area</w:t>
      </w:r>
      <w:r w:rsidRPr="00DE4385">
        <w:t xml:space="preserve"> (not expandable); the </w:t>
      </w:r>
      <w:r w:rsidRPr="00DE4385">
        <w:rPr>
          <w:b/>
        </w:rPr>
        <w:t>boxes</w:t>
      </w:r>
      <w:r w:rsidRPr="00DE4385">
        <w:t xml:space="preserve"> of the </w:t>
      </w:r>
      <w:proofErr w:type="spellStart"/>
      <w:r w:rsidRPr="00DE4385">
        <w:rPr>
          <w:b/>
          <w:bCs/>
        </w:rPr>
        <w:t>TLoI</w:t>
      </w:r>
      <w:proofErr w:type="spellEnd"/>
      <w:del w:id="33" w:author="VASSALLI Luca (TAXUD)" w:date="2024-12-16T10:55:00Z">
        <w:r w:rsidRPr="00DE4385">
          <w:rPr>
            <w:b/>
            <w:bCs/>
          </w:rPr>
          <w:delText>/</w:delText>
        </w:r>
        <w:r w:rsidRPr="00DE4385">
          <w:rPr>
            <w:b/>
          </w:rPr>
          <w:delText>TSLoI</w:delText>
        </w:r>
      </w:del>
      <w:r w:rsidRPr="00DE4385">
        <w:t xml:space="preserve"> </w:t>
      </w:r>
      <w:proofErr w:type="gramStart"/>
      <w:r w:rsidRPr="00DE4385">
        <w:t>have to</w:t>
      </w:r>
      <w:proofErr w:type="gramEnd"/>
      <w:r w:rsidRPr="00DE4385">
        <w:t xml:space="preserve"> be considered as </w:t>
      </w:r>
      <w:r w:rsidRPr="00DE4385">
        <w:rPr>
          <w:b/>
        </w:rPr>
        <w:t>vertically expandable</w:t>
      </w:r>
      <w:r w:rsidRPr="00DE4385">
        <w:t xml:space="preserve">, in order to allow the printing of all the information stored in the system. When this case occurs, </w:t>
      </w:r>
      <w:r w:rsidRPr="00DE4385">
        <w:rPr>
          <w:b/>
        </w:rPr>
        <w:t>each line</w:t>
      </w:r>
      <w:r w:rsidRPr="00DE4385">
        <w:t xml:space="preserve"> following the one containing one or more boxes which have been expanded, will therefore be </w:t>
      </w:r>
      <w:r w:rsidRPr="00DE4385">
        <w:rPr>
          <w:b/>
        </w:rPr>
        <w:t>accordingly shifted</w:t>
      </w:r>
      <w:r w:rsidRPr="00DE4385">
        <w:t xml:space="preserve"> down.</w:t>
      </w:r>
    </w:p>
    <w:p w14:paraId="138EB904" w14:textId="0ABCC5F7" w:rsidR="00370AE4" w:rsidRDefault="00E64194" w:rsidP="00ED5AC9">
      <w:r w:rsidRPr="00ED5AC9">
        <w:t>In case of multiple occurrences of data elements which don't</w:t>
      </w:r>
      <w:r w:rsidR="00B2718D" w:rsidRPr="00ED5AC9">
        <w:t xml:space="preserve"> all</w:t>
      </w:r>
      <w:r w:rsidRPr="00ED5AC9">
        <w:t xml:space="preserve"> fit in on</w:t>
      </w:r>
      <w:r w:rsidR="00D13D57" w:rsidRPr="00ED5AC9">
        <w:t>e</w:t>
      </w:r>
      <w:r w:rsidRPr="00ED5AC9">
        <w:t xml:space="preserve"> box, </w:t>
      </w:r>
      <w:del w:id="34" w:author="VASSALLI Luca (TAXUD)" w:date="2024-12-16T10:55:00Z">
        <w:r w:rsidR="00B2718D" w:rsidRPr="00ED5AC9">
          <w:delText>“(…)”</w:delText>
        </w:r>
        <w:r w:rsidR="00CE6CAA">
          <w:rPr>
            <w:b/>
            <w:smallCaps/>
          </w:rPr>
          <w:delText xml:space="preserve"> </w:delText>
        </w:r>
        <w:r w:rsidRPr="00D3075C">
          <w:delText xml:space="preserve">will be printed </w:delText>
        </w:r>
        <w:r w:rsidR="00A551ED" w:rsidRPr="00D3075C">
          <w:delText xml:space="preserve">after the last </w:delText>
        </w:r>
        <w:r w:rsidR="00620013" w:rsidRPr="00D3075C">
          <w:delText xml:space="preserve">information </w:delText>
        </w:r>
        <w:r w:rsidR="0025365E" w:rsidRPr="00A1033E">
          <w:delText>t</w:delText>
        </w:r>
        <w:r w:rsidR="00620013" w:rsidRPr="00D3075C">
          <w:delText>hat</w:delText>
        </w:r>
        <w:r w:rsidR="00620013" w:rsidRPr="0025365E">
          <w:delText xml:space="preserve"> fits </w:delText>
        </w:r>
        <w:r w:rsidRPr="0025365E">
          <w:delText>in the box.</w:delText>
        </w:r>
        <w:r w:rsidR="002C3668" w:rsidRPr="0025365E">
          <w:delText xml:space="preserve"> </w:delText>
        </w:r>
        <w:r w:rsidR="000C06B9" w:rsidRPr="0025365E">
          <w:delText xml:space="preserve">When several occurrences are printed in one box of the TAD/TSAD, they shall be separated by </w:delText>
        </w:r>
        <w:r w:rsidR="00654FF9" w:rsidRPr="00ED5AC9">
          <w:delText xml:space="preserve">semi-colon </w:delText>
        </w:r>
        <w:r w:rsidR="000C06B9" w:rsidRPr="00ED5AC9">
          <w:delText>(</w:delText>
        </w:r>
        <w:r w:rsidR="006A394B" w:rsidRPr="00CE6CAA">
          <w:delText>;</w:delText>
        </w:r>
        <w:r w:rsidR="000C06B9" w:rsidRPr="00CE6CAA">
          <w:delText xml:space="preserve">). </w:delText>
        </w:r>
        <w:r w:rsidR="00BE07BC" w:rsidRPr="00CE6CAA">
          <w:delText>In the LoI/LSoI each set of information shall be</w:delText>
        </w:r>
        <w:r w:rsidR="00620013" w:rsidRPr="00CE6CAA">
          <w:delText xml:space="preserve"> printed in one line.</w:delText>
        </w:r>
        <w:r w:rsidR="007326A9">
          <w:rPr>
            <w:b/>
            <w:smallCaps/>
          </w:rPr>
          <w:delText xml:space="preserve"> </w:delText>
        </w:r>
        <w:r w:rsidR="00DE037A" w:rsidRPr="00CE6CAA">
          <w:delText>The TAD</w:delText>
        </w:r>
        <w:r w:rsidR="00BE5548">
          <w:delText>/TSAD</w:delText>
        </w:r>
        <w:r w:rsidR="00DE037A" w:rsidRPr="00CE6CAA">
          <w:delText xml:space="preserve"> form only provides information of declaration and master consignment level</w:delText>
        </w:r>
      </w:del>
      <w:ins w:id="35" w:author="VASSALLI Luca (TAXUD)" w:date="2024-12-16T10:55:00Z">
        <w:r w:rsidR="00806415">
          <w:t xml:space="preserve">only the first and the last </w:t>
        </w:r>
        <w:r w:rsidR="00701457">
          <w:t>instances</w:t>
        </w:r>
        <w:r w:rsidR="00806415">
          <w:t xml:space="preserve"> are printed, separated by </w:t>
        </w:r>
        <w:r w:rsidR="00B2718D" w:rsidRPr="00ED5AC9">
          <w:t>“(…)”</w:t>
        </w:r>
        <w:r w:rsidR="00701457">
          <w:t xml:space="preserve"> (</w:t>
        </w:r>
        <w:r w:rsidR="00701457" w:rsidRPr="00701457">
          <w:t xml:space="preserve">e.g. </w:t>
        </w:r>
        <w:r w:rsidR="00003FBC">
          <w:t xml:space="preserve">in box Transport equipment </w:t>
        </w:r>
        <w:r w:rsidR="005E4DD4">
          <w:t xml:space="preserve">[19 07]: </w:t>
        </w:r>
        <w:r w:rsidR="00701457" w:rsidRPr="00701457">
          <w:t>1/CONT123/1/1-3;(…);24/CONT456/1/1</w:t>
        </w:r>
        <w:r w:rsidR="00701457">
          <w:t>)</w:t>
        </w:r>
        <w:r w:rsidRPr="0025365E">
          <w:t>.</w:t>
        </w:r>
        <w:r w:rsidR="00696975">
          <w:t xml:space="preserve"> This </w:t>
        </w:r>
        <w:r w:rsidR="00370AE4">
          <w:t xml:space="preserve">approach can also be applied in the </w:t>
        </w:r>
        <w:proofErr w:type="spellStart"/>
        <w:r w:rsidR="00370AE4">
          <w:t>TLoI</w:t>
        </w:r>
      </w:ins>
      <w:proofErr w:type="spellEnd"/>
      <w:r w:rsidR="00370AE4">
        <w:t>.</w:t>
      </w:r>
    </w:p>
    <w:p w14:paraId="07035326" w14:textId="77777777" w:rsidR="00DE4385" w:rsidRPr="00816432" w:rsidRDefault="00C6054A" w:rsidP="00816432">
      <w:pPr>
        <w:pStyle w:val="Heading1"/>
        <w:tabs>
          <w:tab w:val="clear" w:pos="1440"/>
          <w:tab w:val="num" w:pos="426"/>
        </w:tabs>
        <w:ind w:left="426" w:hanging="448"/>
        <w:rPr>
          <w:del w:id="36" w:author="VASSALLI Luca (TAXUD)" w:date="2024-12-16T10:55:00Z"/>
          <w:u w:val="single"/>
        </w:rPr>
      </w:pPr>
      <w:del w:id="37" w:author="VASSALLI Luca (TAXUD)" w:date="2024-12-16T10:55:00Z">
        <w:r w:rsidRPr="00816432">
          <w:rPr>
            <w:u w:val="single"/>
          </w:rPr>
          <w:lastRenderedPageBreak/>
          <w:delText>Box references</w:delText>
        </w:r>
      </w:del>
    </w:p>
    <w:p w14:paraId="55B914B5" w14:textId="2599980C" w:rsidR="007326A9" w:rsidRDefault="00C6054A" w:rsidP="00ED5AC9">
      <w:pPr>
        <w:rPr>
          <w:ins w:id="38" w:author="VASSALLI Luca (TAXUD)" w:date="2024-12-16T10:55:00Z"/>
        </w:rPr>
      </w:pPr>
      <w:del w:id="39" w:author="VASSALLI Luca (TAXUD)" w:date="2024-12-16T10:55:00Z">
        <w:r w:rsidRPr="00783C05">
          <w:delText>In most cases, the</w:delText>
        </w:r>
      </w:del>
      <w:ins w:id="40" w:author="VASSALLI Luca (TAXUD)" w:date="2024-12-16T10:55:00Z">
        <w:r w:rsidR="000C06B9" w:rsidRPr="0025365E">
          <w:t>When several occurrences are printed in one</w:t>
        </w:r>
      </w:ins>
      <w:r w:rsidR="000C06B9" w:rsidRPr="0025365E">
        <w:t xml:space="preserve"> box </w:t>
      </w:r>
      <w:ins w:id="41" w:author="VASSALLI Luca (TAXUD)" w:date="2024-12-16T10:55:00Z">
        <w:r w:rsidR="000C06B9" w:rsidRPr="0025365E">
          <w:t xml:space="preserve">of the TAD, they shall be separated by </w:t>
        </w:r>
        <w:r w:rsidR="00654FF9" w:rsidRPr="00ED5AC9">
          <w:t xml:space="preserve">semi-colon </w:t>
        </w:r>
        <w:r w:rsidR="000C06B9" w:rsidRPr="00ED5AC9">
          <w:t>(</w:t>
        </w:r>
        <w:r w:rsidR="006A394B" w:rsidRPr="00CE6CAA">
          <w:t>;</w:t>
        </w:r>
        <w:r w:rsidR="000C06B9" w:rsidRPr="00CE6CAA">
          <w:t>)</w:t>
        </w:r>
        <w:r w:rsidR="00DD285C">
          <w:t xml:space="preserve"> and a single space after it</w:t>
        </w:r>
        <w:r w:rsidR="000C06B9" w:rsidRPr="00CE6CAA">
          <w:t>.</w:t>
        </w:r>
        <w:r w:rsidR="008F1CB8">
          <w:t xml:space="preserve"> The text printed in a box should always end by </w:t>
        </w:r>
        <w:r w:rsidR="00FA2011">
          <w:t xml:space="preserve">a full stop “.” to indicate that the </w:t>
        </w:r>
        <w:r w:rsidR="00114DE6">
          <w:t>provided information is complete.</w:t>
        </w:r>
        <w:r w:rsidR="000C06B9" w:rsidRPr="00CE6CAA">
          <w:t xml:space="preserve"> </w:t>
        </w:r>
        <w:r w:rsidR="00DE037A" w:rsidRPr="00CE6CAA">
          <w:t xml:space="preserve">The TAD form </w:t>
        </w:r>
        <w:r w:rsidR="00CD177F">
          <w:t>includes all</w:t>
        </w:r>
        <w:r w:rsidR="00DE037A" w:rsidRPr="00CE6CAA">
          <w:t xml:space="preserve"> information </w:t>
        </w:r>
        <w:r w:rsidR="00211886">
          <w:t>from the “</w:t>
        </w:r>
        <w:r w:rsidR="00DE037A" w:rsidRPr="00CE6CAA">
          <w:t>declaration</w:t>
        </w:r>
        <w:r w:rsidR="00211886">
          <w:t>”</w:t>
        </w:r>
        <w:r w:rsidR="00DE037A" w:rsidRPr="00CE6CAA">
          <w:t xml:space="preserve"> and </w:t>
        </w:r>
        <w:r w:rsidR="00211886">
          <w:t>“</w:t>
        </w:r>
        <w:r w:rsidR="00DE037A" w:rsidRPr="00CE6CAA">
          <w:t>master consignment</w:t>
        </w:r>
        <w:r w:rsidR="00211886">
          <w:t>”</w:t>
        </w:r>
        <w:r w:rsidR="00DE037A" w:rsidRPr="00CE6CAA">
          <w:t xml:space="preserve"> level</w:t>
        </w:r>
        <w:r w:rsidR="00211886">
          <w:t>s</w:t>
        </w:r>
        <w:r w:rsidR="00DE037A" w:rsidRPr="00CE6CAA">
          <w:t>.</w:t>
        </w:r>
        <w:r w:rsidR="00806415">
          <w:t xml:space="preserve"> The </w:t>
        </w:r>
        <w:proofErr w:type="spellStart"/>
        <w:r w:rsidR="00F8751E">
          <w:t>T</w:t>
        </w:r>
        <w:r w:rsidR="00806415">
          <w:t>L</w:t>
        </w:r>
        <w:r w:rsidR="00211886">
          <w:t>oI</w:t>
        </w:r>
        <w:proofErr w:type="spellEnd"/>
        <w:r w:rsidR="0009689C">
          <w:t xml:space="preserve"> form includes most of the informatio</w:t>
        </w:r>
        <w:r w:rsidR="00341F00">
          <w:t xml:space="preserve">n </w:t>
        </w:r>
        <w:r w:rsidR="0010739B">
          <w:t>from the “house consignment” and the “house consignment item” levels</w:t>
        </w:r>
        <w:r w:rsidR="00806415">
          <w:t>.</w:t>
        </w:r>
      </w:ins>
    </w:p>
    <w:p w14:paraId="64A3EFE2" w14:textId="77777777" w:rsidR="00DD285C" w:rsidRPr="00ED5AC9" w:rsidRDefault="00DD285C" w:rsidP="00DD285C">
      <w:pPr>
        <w:rPr>
          <w:ins w:id="42" w:author="VASSALLI Luca (TAXUD)" w:date="2024-12-16T10:55:00Z"/>
        </w:rPr>
      </w:pPr>
      <w:ins w:id="43" w:author="VASSALLI Luca (TAXUD)" w:date="2024-12-16T10:55:00Z">
        <w:r>
          <w:t xml:space="preserve">Please note that the header of the </w:t>
        </w:r>
        <w:proofErr w:type="spellStart"/>
        <w:r>
          <w:t>TLoI</w:t>
        </w:r>
        <w:proofErr w:type="spellEnd"/>
        <w:r>
          <w:t xml:space="preserve"> must be printed on every new page (e.g. in case of declaration with several goods items).</w:t>
        </w:r>
      </w:ins>
    </w:p>
    <w:p w14:paraId="11514C93" w14:textId="5A12A17D" w:rsidR="00DE4385" w:rsidRPr="00D256DC" w:rsidRDefault="00C6054A" w:rsidP="00D256DC">
      <w:pPr>
        <w:pStyle w:val="Heading1"/>
        <w:tabs>
          <w:tab w:val="clear" w:pos="1440"/>
          <w:tab w:val="num" w:pos="426"/>
        </w:tabs>
        <w:ind w:left="426" w:hanging="448"/>
        <w:rPr>
          <w:ins w:id="44" w:author="VASSALLI Luca (TAXUD)" w:date="2024-12-16T10:55:00Z"/>
          <w:u w:val="single"/>
        </w:rPr>
      </w:pPr>
      <w:ins w:id="45" w:author="VASSALLI Luca (TAXUD)" w:date="2024-12-16T10:55:00Z">
        <w:r w:rsidRPr="00D256DC">
          <w:rPr>
            <w:u w:val="single"/>
          </w:rPr>
          <w:t xml:space="preserve">Box </w:t>
        </w:r>
        <w:r w:rsidR="00F8751E" w:rsidRPr="00D256DC">
          <w:rPr>
            <w:u w:val="single"/>
          </w:rPr>
          <w:t>label &amp; content</w:t>
        </w:r>
      </w:ins>
    </w:p>
    <w:p w14:paraId="33A29A3B" w14:textId="23035076" w:rsidR="00476F8E" w:rsidRDefault="007961DA" w:rsidP="00873DB1">
      <w:pPr>
        <w:pStyle w:val="Text1"/>
        <w:ind w:left="0"/>
        <w:rPr>
          <w:ins w:id="46" w:author="VASSALLI Luca (TAXUD)" w:date="2024-12-16T10:55:00Z"/>
        </w:rPr>
      </w:pPr>
      <w:ins w:id="47" w:author="VASSALLI Luca (TAXUD)" w:date="2024-12-16T10:55:00Z">
        <w:r>
          <w:t>Each box includes a la</w:t>
        </w:r>
        <w:r w:rsidR="005C73E5">
          <w:t xml:space="preserve">bel that includes the </w:t>
        </w:r>
      </w:ins>
      <w:r w:rsidR="005C73E5">
        <w:t xml:space="preserve">name </w:t>
      </w:r>
      <w:del w:id="48" w:author="VASSALLI Luca (TAXUD)" w:date="2024-12-16T10:55:00Z">
        <w:r w:rsidR="00C6054A" w:rsidRPr="00783C05">
          <w:delText>refers to</w:delText>
        </w:r>
      </w:del>
      <w:ins w:id="49" w:author="VASSALLI Luca (TAXUD)" w:date="2024-12-16T10:55:00Z">
        <w:r w:rsidR="005C73E5">
          <w:t>of</w:t>
        </w:r>
      </w:ins>
      <w:r w:rsidR="005C73E5">
        <w:t xml:space="preserve"> the</w:t>
      </w:r>
      <w:del w:id="50" w:author="VASSALLI Luca (TAXUD)" w:date="2024-12-16T10:55:00Z">
        <w:r w:rsidR="00C6054A" w:rsidRPr="00783C05">
          <w:delText xml:space="preserve"> whole</w:delText>
        </w:r>
      </w:del>
      <w:r w:rsidR="005C73E5">
        <w:t xml:space="preserve"> data group </w:t>
      </w:r>
      <w:del w:id="51" w:author="VASSALLI Luca (TAXUD)" w:date="2024-12-16T10:55:00Z">
        <w:r w:rsidR="00C6054A" w:rsidRPr="00783C05">
          <w:delText xml:space="preserve">of the information that </w:delText>
        </w:r>
        <w:r w:rsidR="008E3221">
          <w:delText xml:space="preserve">it </w:delText>
        </w:r>
        <w:r w:rsidR="00C6054A" w:rsidRPr="00783C05">
          <w:delText>shall contain</w:delText>
        </w:r>
        <w:r w:rsidR="0062716A" w:rsidRPr="00783C05">
          <w:delText xml:space="preserve"> (e.g. </w:delText>
        </w:r>
      </w:del>
      <w:ins w:id="52" w:author="VASSALLI Luca (TAXUD)" w:date="2024-12-16T10:55:00Z">
        <w:r w:rsidR="005C73E5">
          <w:t>(or data element)</w:t>
        </w:r>
        <w:r w:rsidR="000C3745">
          <w:t xml:space="preserve"> and the identifier </w:t>
        </w:r>
        <w:r w:rsidR="00995736">
          <w:t xml:space="preserve">(data element number) </w:t>
        </w:r>
        <w:r w:rsidR="000C3745">
          <w:t>defined in the legislation</w:t>
        </w:r>
        <w:r w:rsidR="591FED54">
          <w:t xml:space="preserve"> (e.g. </w:t>
        </w:r>
      </w:ins>
      <w:r w:rsidR="591FED54">
        <w:t>Consignee [13 03])</w:t>
      </w:r>
      <w:r w:rsidR="4F9EDEF0">
        <w:t xml:space="preserve">. </w:t>
      </w:r>
      <w:del w:id="53" w:author="VASSALLI Luca (TAXUD)" w:date="2024-12-16T10:55:00Z">
        <w:r w:rsidR="00C6054A" w:rsidRPr="00783C05">
          <w:delText>In principle, all</w:delText>
        </w:r>
      </w:del>
    </w:p>
    <w:p w14:paraId="1B5F02FF" w14:textId="1C80D048" w:rsidR="004967DF" w:rsidRDefault="0017209F" w:rsidP="00873DB1">
      <w:pPr>
        <w:pStyle w:val="Text1"/>
        <w:ind w:left="0"/>
        <w:rPr>
          <w:ins w:id="54" w:author="VASSALLI Luca (TAXUD)" w:date="2024-12-16T10:55:00Z"/>
        </w:rPr>
      </w:pPr>
      <w:ins w:id="55" w:author="VASSALLI Luca (TAXUD)" w:date="2024-12-16T10:55:00Z">
        <w:r>
          <w:t>A</w:t>
        </w:r>
        <w:r w:rsidR="4F9EDEF0">
          <w:t>ll</w:t>
        </w:r>
      </w:ins>
      <w:r w:rsidR="4F9EDEF0">
        <w:t xml:space="preserve"> information available</w:t>
      </w:r>
      <w:r w:rsidR="00476F8E">
        <w:t xml:space="preserve"> </w:t>
      </w:r>
      <w:del w:id="56" w:author="VASSALLI Luca (TAXUD)" w:date="2024-12-16T10:55:00Z">
        <w:r w:rsidR="00C6054A" w:rsidRPr="00783C05">
          <w:delText>for</w:delText>
        </w:r>
      </w:del>
      <w:ins w:id="57" w:author="VASSALLI Luca (TAXUD)" w:date="2024-12-16T10:55:00Z">
        <w:r w:rsidR="00476F8E">
          <w:t>in</w:t>
        </w:r>
      </w:ins>
      <w:r w:rsidR="00476F8E">
        <w:t xml:space="preserve"> the </w:t>
      </w:r>
      <w:del w:id="58" w:author="VASSALLI Luca (TAXUD)" w:date="2024-12-16T10:55:00Z">
        <w:r w:rsidR="00C6054A" w:rsidRPr="00783C05">
          <w:delText>specific</w:delText>
        </w:r>
      </w:del>
      <w:ins w:id="59" w:author="VASSALLI Luca (TAXUD)" w:date="2024-12-16T10:55:00Z">
        <w:r w:rsidR="00476F8E">
          <w:t xml:space="preserve">various data </w:t>
        </w:r>
        <w:r w:rsidR="004967DF">
          <w:t>elements of a</w:t>
        </w:r>
      </w:ins>
      <w:r w:rsidR="4F9EDEF0">
        <w:t xml:space="preserve"> Data Group shall be printed. </w:t>
      </w:r>
    </w:p>
    <w:p w14:paraId="54BA32DA" w14:textId="79090B44" w:rsidR="00BF010D" w:rsidRDefault="00BF010D" w:rsidP="00873DB1">
      <w:pPr>
        <w:pStyle w:val="Text1"/>
        <w:ind w:left="0"/>
        <w:rPr>
          <w:ins w:id="60" w:author="VASSALLI Luca (TAXUD)" w:date="2024-12-16T10:55:00Z"/>
        </w:rPr>
      </w:pPr>
      <w:ins w:id="61" w:author="VASSALLI Luca (TAXUD)" w:date="2024-12-16T10:55:00Z">
        <w:r>
          <w:t xml:space="preserve">In case </w:t>
        </w:r>
        <w:r w:rsidR="00B8055A">
          <w:t xml:space="preserve">only one occurrence is provided in a certain </w:t>
        </w:r>
        <w:r w:rsidR="007413CB">
          <w:t xml:space="preserve">box, </w:t>
        </w:r>
        <w:r w:rsidR="00DC7F94">
          <w:t>the data element “</w:t>
        </w:r>
        <w:r w:rsidR="006B19AC">
          <w:t>S</w:t>
        </w:r>
        <w:r w:rsidR="00DC7F94">
          <w:t xml:space="preserve">equence number” </w:t>
        </w:r>
        <w:r w:rsidR="00A41770">
          <w:t xml:space="preserve">of that </w:t>
        </w:r>
        <w:r w:rsidR="00426F79">
          <w:t xml:space="preserve">Data Group / Data Element can be skipped. </w:t>
        </w:r>
        <w:r w:rsidR="001A346E">
          <w:t>Instead, in case multiple occurrences are provided in the same box, it is important to print the “</w:t>
        </w:r>
        <w:r w:rsidR="006B19AC">
          <w:t>S</w:t>
        </w:r>
        <w:r w:rsidR="001A346E">
          <w:t xml:space="preserve">equence number” of each </w:t>
        </w:r>
        <w:r w:rsidR="00EA22A3">
          <w:t>occurrence.</w:t>
        </w:r>
      </w:ins>
    </w:p>
    <w:p w14:paraId="52BE4160" w14:textId="244C3A22" w:rsidR="00DE4385" w:rsidRPr="00DE4385" w:rsidRDefault="4F9EDEF0" w:rsidP="00873DB1">
      <w:pPr>
        <w:pStyle w:val="Text1"/>
        <w:ind w:left="0"/>
      </w:pPr>
      <w:r>
        <w:t xml:space="preserve">Please refer </w:t>
      </w:r>
      <w:r w:rsidR="58E28780">
        <w:t xml:space="preserve">to </w:t>
      </w:r>
      <w:r>
        <w:t>the XLS Printing Guidelines document, which provides further information on the data that each box must contain.</w:t>
      </w:r>
    </w:p>
    <w:p w14:paraId="75EB391B" w14:textId="7312D79C" w:rsidR="000003F6" w:rsidRPr="00DE4385" w:rsidRDefault="000003F6" w:rsidP="00A62005">
      <w:pPr>
        <w:pStyle w:val="Heading1"/>
        <w:tabs>
          <w:tab w:val="clear" w:pos="1440"/>
          <w:tab w:val="num" w:pos="426"/>
        </w:tabs>
        <w:ind w:left="426" w:hanging="448"/>
        <w:rPr>
          <w:u w:val="single"/>
        </w:rPr>
      </w:pPr>
      <w:r w:rsidRPr="00DE4385">
        <w:rPr>
          <w:u w:val="single"/>
        </w:rPr>
        <w:t>Printing of the “bar code”</w:t>
      </w:r>
    </w:p>
    <w:p w14:paraId="77C09E40" w14:textId="2666F2F9" w:rsidR="000003F6" w:rsidRDefault="00A630F2" w:rsidP="00833F63">
      <w:pPr>
        <w:spacing w:after="1680"/>
      </w:pPr>
      <w:del w:id="62" w:author="VASSALLI Luca (TAXUD)" w:date="2024-12-16T10:55:00Z">
        <w:r w:rsidRPr="00DE4385">
          <w:rPr>
            <w:noProof/>
            <w:lang w:eastAsia="ko-KR"/>
          </w:rPr>
          <mc:AlternateContent>
            <mc:Choice Requires="wpg">
              <w:drawing>
                <wp:anchor distT="0" distB="0" distL="114300" distR="114300" simplePos="0" relativeHeight="251660288" behindDoc="0" locked="0" layoutInCell="0" allowOverlap="1" wp14:anchorId="56840802" wp14:editId="22340E7E">
                  <wp:simplePos x="0" y="0"/>
                  <wp:positionH relativeFrom="column">
                    <wp:posOffset>1602105</wp:posOffset>
                  </wp:positionH>
                  <wp:positionV relativeFrom="paragraph">
                    <wp:posOffset>445770</wp:posOffset>
                  </wp:positionV>
                  <wp:extent cx="3323590" cy="842645"/>
                  <wp:effectExtent l="0" t="0" r="0" b="0"/>
                  <wp:wrapNone/>
                  <wp:docPr id="956166872" name="Group 956166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3590" cy="842645"/>
                            <a:chOff x="1728" y="4176"/>
                            <a:chExt cx="3960" cy="1418"/>
                          </a:xfrm>
                        </wpg:grpSpPr>
                        <wps:wsp>
                          <wps:cNvPr id="2125585808" name="Text Box 2125585808"/>
                          <wps:cNvSpPr txBox="1">
                            <a:spLocks noChangeArrowheads="1"/>
                          </wps:cNvSpPr>
                          <wps:spPr bwMode="auto">
                            <a:xfrm>
                              <a:off x="1728" y="4198"/>
                              <a:ext cx="3960" cy="1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C327C9" w14:textId="77777777" w:rsidR="000003F6" w:rsidRDefault="000003F6" w:rsidP="00A62005">
                                <w:pPr>
                                  <w:jc w:val="center"/>
                                </w:pPr>
                              </w:p>
                              <w:p w14:paraId="1DDA0464" w14:textId="77777777" w:rsidR="000003F6" w:rsidRDefault="000003F6" w:rsidP="000003F6"/>
                              <w:p w14:paraId="4FE736E9" w14:textId="77777777" w:rsidR="000003F6" w:rsidRDefault="000003F6" w:rsidP="000003F6"/>
                            </w:txbxContent>
                          </wps:txbx>
                          <wps:bodyPr rot="0" vert="horz" wrap="square" lIns="91440" tIns="45720" rIns="91440" bIns="45720" anchor="t" anchorCtr="0" upright="1">
                            <a:noAutofit/>
                          </wps:bodyPr>
                        </wps:wsp>
                        <wpg:grpSp>
                          <wpg:cNvPr id="70857889" name="Group 70857889"/>
                          <wpg:cNvGrpSpPr>
                            <a:grpSpLocks/>
                          </wpg:cNvGrpSpPr>
                          <wpg:grpSpPr bwMode="auto">
                            <a:xfrm>
                              <a:off x="1728" y="4176"/>
                              <a:ext cx="2632" cy="1097"/>
                              <a:chOff x="1728" y="4176"/>
                              <a:chExt cx="2632" cy="1097"/>
                            </a:xfrm>
                          </wpg:grpSpPr>
                          <pic:pic xmlns:pic="http://schemas.openxmlformats.org/drawingml/2006/picture">
                            <pic:nvPicPr>
                              <pic:cNvPr id="2104430262" name="Picture 210443026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28" y="4176"/>
                                <a:ext cx="2632"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7192150" name="Text Box 717192150"/>
                            <wps:cNvSpPr txBox="1">
                              <a:spLocks noChangeArrowheads="1"/>
                            </wps:cNvSpPr>
                            <wps:spPr bwMode="auto">
                              <a:xfrm>
                                <a:off x="2120" y="5055"/>
                                <a:ext cx="1903" cy="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9439BC" w14:textId="77777777" w:rsidR="000003F6" w:rsidRPr="0076435C" w:rsidRDefault="000003F6" w:rsidP="000003F6">
                                  <w:pPr>
                                    <w:rPr>
                                      <w:b/>
                                      <w:sz w:val="20"/>
                                      <w:lang w:val="fr-CH"/>
                                    </w:rPr>
                                  </w:pPr>
                                  <w:r>
                                    <w:rPr>
                                      <w:b/>
                                      <w:sz w:val="20"/>
                                      <w:lang w:val="fr-CH"/>
                                    </w:rPr>
                                    <w:t>99IT9876AB88901234</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840802" id="Group 956166872" o:spid="_x0000_s1026" style="position:absolute;left:0;text-align:left;margin-left:126.15pt;margin-top:35.1pt;width:261.7pt;height:66.35pt;z-index:251660288" coordorigin="1728,4176" coordsize="3960,141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" o:allowincell="f">
                  <v:shapetype id="_x0000_t202" coordsize="21600,21600" o:spt="202" path="m,l,21600r21600,l21600,xe">
                    <v:stroke joinstyle="miter"/>
                    <v:path gradientshapeok="t" o:connecttype="rect"/>
                  </v:shapetype>
                  <v:shape id="Text Box 2125585808" o:spid="_x0000_s1027" type="#_x0000_t202" style="position:absolute;left:1728;top:4198;width:3960;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" stroked="f">
                    <v:textbox>
                      <w:txbxContent>
                        <w:p w14:paraId="14C327C9" w14:textId="77777777" w:rsidR="000003F6" w:rsidRDefault="000003F6" w:rsidP="00A62005">
                          <w:pPr>
                            <w:jc w:val="center"/>
                          </w:pPr>
                        </w:p>
                        <w:p w14:paraId="1DDA0464" w14:textId="77777777" w:rsidR="000003F6" w:rsidRDefault="000003F6" w:rsidP="000003F6"/>
                        <w:p w14:paraId="4FE736E9" w14:textId="77777777" w:rsidR="000003F6" w:rsidRDefault="000003F6" w:rsidP="000003F6"/>
                      </w:txbxContent>
                    </v:textbox>
                  </v:shape>
                  <v:group id="Group 70857889" o:spid="_x0000_s1028" style="position:absolute;left:1728;top:4176;width:2632;height:1097" coordorigin="1728,4176" coordsize="2632,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4430262" o:spid="_x0000_s1029" type="#_x0000_t75" style="position:absolute;left:1728;top:4176;width:2632;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">
                      <v:imagedata r:id="rId18" o:title=""/>
                    </v:shape>
                    <v:shape id="Text Box 717192150" o:spid="_x0000_s1030" type="#_x0000_t202" style="position:absolute;left:2120;top:5055;width:190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" stroked="f">
                      <v:textbox inset="0,0,0,0">
                        <w:txbxContent>
                          <w:p w14:paraId="4C9439BC" w14:textId="77777777" w:rsidR="000003F6" w:rsidRPr="0076435C" w:rsidRDefault="000003F6" w:rsidP="000003F6">
                            <w:pPr>
                              <w:rPr>
                                <w:b/>
                                <w:sz w:val="20"/>
                                <w:lang w:val="fr-CH"/>
                              </w:rPr>
                            </w:pPr>
                            <w:r>
                              <w:rPr>
                                <w:b/>
                                <w:sz w:val="20"/>
                                <w:lang w:val="fr-CH"/>
                              </w:rPr>
                              <w:t>99IT9876AB88901234</w:t>
                            </w:r>
                          </w:p>
                        </w:txbxContent>
                      </v:textbox>
                    </v:shape>
                  </v:group>
                </v:group>
              </w:pict>
            </mc:Fallback>
          </mc:AlternateContent>
        </w:r>
      </w:del>
      <w:ins w:id="63" w:author="VASSALLI Luca (TAXUD)" w:date="2024-12-16T10:55:00Z">
        <w:r w:rsidRPr="00DE4385">
          <w:rPr>
            <w:noProof/>
            <w:lang w:eastAsia="ko-KR"/>
          </w:rPr>
          <mc:AlternateContent>
            <mc:Choice Requires="wpg">
              <w:drawing>
                <wp:anchor distT="0" distB="0" distL="114300" distR="114300" simplePos="0" relativeHeight="251658240" behindDoc="0" locked="0" layoutInCell="0" allowOverlap="1" wp14:anchorId="69BA9AEE" wp14:editId="330274C0">
                  <wp:simplePos x="0" y="0"/>
                  <wp:positionH relativeFrom="column">
                    <wp:posOffset>1602105</wp:posOffset>
                  </wp:positionH>
                  <wp:positionV relativeFrom="paragraph">
                    <wp:posOffset>602719</wp:posOffset>
                  </wp:positionV>
                  <wp:extent cx="3323590" cy="8426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3590" cy="842645"/>
                            <a:chOff x="1728" y="4176"/>
                            <a:chExt cx="3960" cy="1418"/>
                          </a:xfrm>
                        </wpg:grpSpPr>
                        <wps:wsp>
                          <wps:cNvPr id="3" name="Text Box 3"/>
                          <wps:cNvSpPr txBox="1">
                            <a:spLocks noChangeArrowheads="1"/>
                          </wps:cNvSpPr>
                          <wps:spPr bwMode="auto">
                            <a:xfrm>
                              <a:off x="1728" y="4198"/>
                              <a:ext cx="3960" cy="1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68AE8" w14:textId="706B1A55" w:rsidR="000003F6" w:rsidRDefault="000003F6" w:rsidP="00A62005">
                                <w:pPr>
                                  <w:jc w:val="center"/>
                                </w:pPr>
                              </w:p>
                              <w:p w14:paraId="57DE16CE" w14:textId="7E1DB446" w:rsidR="000003F6" w:rsidRDefault="000003F6" w:rsidP="000003F6"/>
                              <w:p w14:paraId="5499E0A8" w14:textId="77777777" w:rsidR="000003F6" w:rsidRDefault="000003F6" w:rsidP="000003F6"/>
                            </w:txbxContent>
                          </wps:txbx>
                          <wps:bodyPr rot="0" vert="horz" wrap="square" lIns="91440" tIns="45720" rIns="91440" bIns="45720" anchor="t" anchorCtr="0" upright="1">
                            <a:noAutofit/>
                          </wps:bodyPr>
                        </wps:wsp>
                        <wpg:grpSp>
                          <wpg:cNvPr id="4" name="Group 4"/>
                          <wpg:cNvGrpSpPr>
                            <a:grpSpLocks/>
                          </wpg:cNvGrpSpPr>
                          <wpg:grpSpPr bwMode="auto">
                            <a:xfrm>
                              <a:off x="1728" y="4176"/>
                              <a:ext cx="2632" cy="1097"/>
                              <a:chOff x="1728" y="4176"/>
                              <a:chExt cx="2632" cy="1097"/>
                            </a:xfrm>
                          </wpg:grpSpPr>
                          <pic:pic xmlns:pic="http://schemas.openxmlformats.org/drawingml/2006/picture">
                            <pic:nvPicPr>
                              <pic:cNvPr id="5"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28" y="4176"/>
                                <a:ext cx="2632"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6"/>
                            <wps:cNvSpPr txBox="1">
                              <a:spLocks noChangeArrowheads="1"/>
                            </wps:cNvSpPr>
                            <wps:spPr bwMode="auto">
                              <a:xfrm>
                                <a:off x="2120" y="5055"/>
                                <a:ext cx="1903" cy="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0843" w14:textId="0C95B9D5" w:rsidR="000003F6" w:rsidRPr="002F6B97" w:rsidRDefault="00125C99" w:rsidP="000003F6">
                                  <w:pPr>
                                    <w:rPr>
                                      <w:rFonts w:ascii="Arial" w:hAnsi="Arial" w:cs="Arial"/>
                                      <w:b/>
                                      <w:sz w:val="14"/>
                                      <w:szCs w:val="14"/>
                                      <w:lang w:val="fr-CH"/>
                                    </w:rPr>
                                  </w:pPr>
                                  <w:r w:rsidRPr="002F6B97">
                                    <w:rPr>
                                      <w:rFonts w:ascii="Arial" w:hAnsi="Arial" w:cs="Arial"/>
                                      <w:b/>
                                      <w:sz w:val="14"/>
                                      <w:szCs w:val="14"/>
                                      <w:lang w:val="fr-CH"/>
                                    </w:rPr>
                                    <w:t>23CH</w:t>
                                  </w:r>
                                  <w:r w:rsidR="000003F6" w:rsidRPr="002F6B97">
                                    <w:rPr>
                                      <w:rFonts w:ascii="Arial" w:hAnsi="Arial" w:cs="Arial"/>
                                      <w:b/>
                                      <w:sz w:val="14"/>
                                      <w:szCs w:val="14"/>
                                      <w:lang w:val="fr-CH"/>
                                    </w:rPr>
                                    <w:t>9876AB889012</w:t>
                                  </w:r>
                                  <w:r w:rsidR="00C80C1E" w:rsidRPr="002F6B97">
                                    <w:rPr>
                                      <w:rFonts w:ascii="Arial" w:hAnsi="Arial" w:cs="Arial"/>
                                      <w:b/>
                                      <w:sz w:val="14"/>
                                      <w:szCs w:val="14"/>
                                      <w:lang w:val="fr-CH"/>
                                    </w:rPr>
                                    <w:t>J</w:t>
                                  </w:r>
                                  <w:r w:rsidR="000003F6" w:rsidRPr="002F6B97">
                                    <w:rPr>
                                      <w:rFonts w:ascii="Arial" w:hAnsi="Arial" w:cs="Arial"/>
                                      <w:b/>
                                      <w:sz w:val="14"/>
                                      <w:szCs w:val="14"/>
                                      <w:lang w:val="fr-CH"/>
                                    </w:rPr>
                                    <w:t>4</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BA9AEE" id="Group 2" o:spid="_x0000_s1031" style="position:absolute;left:0;text-align:left;margin-left:126.15pt;margin-top:47.45pt;width:261.7pt;height:66.35pt;z-index:251658240" coordorigin="1728,4176" coordsize="3960,141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" o:allowincell="f">
                  <v:shape id="Text Box 3" o:spid="_x0000_s1032" type="#_x0000_t202" style="position:absolute;left:1728;top:4198;width:3960;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6D68AE8" w14:textId="706B1A55" w:rsidR="000003F6" w:rsidRDefault="000003F6" w:rsidP="00A62005">
                          <w:pPr>
                            <w:jc w:val="center"/>
                          </w:pPr>
                        </w:p>
                        <w:p w14:paraId="57DE16CE" w14:textId="7E1DB446" w:rsidR="000003F6" w:rsidRDefault="000003F6" w:rsidP="000003F6"/>
                        <w:p w14:paraId="5499E0A8" w14:textId="77777777" w:rsidR="000003F6" w:rsidRDefault="000003F6" w:rsidP="000003F6"/>
                      </w:txbxContent>
                    </v:textbox>
                  </v:shape>
                  <v:group id="Group 4" o:spid="_x0000_s1033" style="position:absolute;left:1728;top:4176;width:2632;height:1097" coordorigin="1728,4176" coordsize="2632,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5" o:spid="_x0000_s1034" type="#_x0000_t75" style="position:absolute;left:1728;top:4176;width:2632;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">
                      <v:imagedata r:id="rId18" o:title=""/>
                    </v:shape>
                    <v:shape id="Text Box 6" o:spid="_x0000_s1035" type="#_x0000_t202" style="position:absolute;left:2120;top:5055;width:190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3A50843" w14:textId="0C95B9D5" w:rsidR="000003F6" w:rsidRPr="002F6B97" w:rsidRDefault="00125C99" w:rsidP="000003F6">
                            <w:pPr>
                              <w:rPr>
                                <w:rFonts w:ascii="Arial" w:hAnsi="Arial" w:cs="Arial"/>
                                <w:b/>
                                <w:sz w:val="14"/>
                                <w:szCs w:val="14"/>
                                <w:lang w:val="fr-CH"/>
                              </w:rPr>
                            </w:pPr>
                            <w:r w:rsidRPr="002F6B97">
                              <w:rPr>
                                <w:rFonts w:ascii="Arial" w:hAnsi="Arial" w:cs="Arial"/>
                                <w:b/>
                                <w:sz w:val="14"/>
                                <w:szCs w:val="14"/>
                                <w:lang w:val="fr-CH"/>
                              </w:rPr>
                              <w:t>23CH</w:t>
                            </w:r>
                            <w:r w:rsidR="000003F6" w:rsidRPr="002F6B97">
                              <w:rPr>
                                <w:rFonts w:ascii="Arial" w:hAnsi="Arial" w:cs="Arial"/>
                                <w:b/>
                                <w:sz w:val="14"/>
                                <w:szCs w:val="14"/>
                                <w:lang w:val="fr-CH"/>
                              </w:rPr>
                              <w:t>9876AB889012</w:t>
                            </w:r>
                            <w:r w:rsidR="00C80C1E" w:rsidRPr="002F6B97">
                              <w:rPr>
                                <w:rFonts w:ascii="Arial" w:hAnsi="Arial" w:cs="Arial"/>
                                <w:b/>
                                <w:sz w:val="14"/>
                                <w:szCs w:val="14"/>
                                <w:lang w:val="fr-CH"/>
                              </w:rPr>
                              <w:t>J</w:t>
                            </w:r>
                            <w:r w:rsidR="000003F6" w:rsidRPr="002F6B97">
                              <w:rPr>
                                <w:rFonts w:ascii="Arial" w:hAnsi="Arial" w:cs="Arial"/>
                                <w:b/>
                                <w:sz w:val="14"/>
                                <w:szCs w:val="14"/>
                                <w:lang w:val="fr-CH"/>
                              </w:rPr>
                              <w:t>4</w:t>
                            </w:r>
                          </w:p>
                        </w:txbxContent>
                      </v:textbox>
                    </v:shape>
                  </v:group>
                </v:group>
              </w:pict>
            </mc:Fallback>
          </mc:AlternateContent>
        </w:r>
      </w:ins>
      <w:r w:rsidR="000003F6" w:rsidRPr="00DE4385">
        <w:t xml:space="preserve">The readable </w:t>
      </w:r>
      <w:r w:rsidR="000003F6" w:rsidRPr="00DE4385">
        <w:rPr>
          <w:b/>
        </w:rPr>
        <w:t>bar code</w:t>
      </w:r>
      <w:r w:rsidR="000003F6" w:rsidRPr="00DE4385">
        <w:t xml:space="preserve"> must be printed on the right of </w:t>
      </w:r>
      <w:r w:rsidR="00DC7E53">
        <w:t>“MRN”</w:t>
      </w:r>
      <w:r w:rsidR="000003F6" w:rsidRPr="00DE4385">
        <w:t xml:space="preserve"> using the standard 'code 128', character set 'B'</w:t>
      </w:r>
      <w:r w:rsidR="008A3A30">
        <w:t xml:space="preserve">, </w:t>
      </w:r>
      <w:r w:rsidR="008A3A30" w:rsidRPr="00AE737A">
        <w:t xml:space="preserve">complemented by the </w:t>
      </w:r>
      <w:r w:rsidR="00875A27" w:rsidRPr="00AE737A">
        <w:t>alpha</w:t>
      </w:r>
      <w:r w:rsidR="00E66483" w:rsidRPr="00AE737A">
        <w:t xml:space="preserve">-numeric digits as </w:t>
      </w:r>
      <w:r w:rsidR="0034134B" w:rsidRPr="00AE737A">
        <w:t>indicated</w:t>
      </w:r>
      <w:r w:rsidR="00E66483" w:rsidRPr="00AE737A">
        <w:t xml:space="preserve"> below.</w:t>
      </w:r>
      <w:ins w:id="64" w:author="VASSALLI Luca (TAXUD)" w:date="2024-12-16T10:55:00Z">
        <w:r w:rsidR="00854E42">
          <w:t xml:space="preserve"> The font to be used for the alpha-numeric digits is </w:t>
        </w:r>
        <w:r w:rsidR="001430FE">
          <w:t>bold Arial, size 7.</w:t>
        </w:r>
      </w:ins>
    </w:p>
    <w:p w14:paraId="6FDAF154" w14:textId="7896DD71" w:rsidR="00C6054A" w:rsidRDefault="4F9EDEF0" w:rsidP="00C6054A">
      <w:pPr>
        <w:pStyle w:val="Heading1"/>
        <w:tabs>
          <w:tab w:val="clear" w:pos="1440"/>
          <w:tab w:val="num" w:pos="426"/>
        </w:tabs>
        <w:ind w:left="426" w:hanging="448"/>
        <w:rPr>
          <w:u w:val="single"/>
        </w:rPr>
      </w:pPr>
      <w:r w:rsidRPr="08EB1306">
        <w:rPr>
          <w:u w:val="single"/>
        </w:rPr>
        <w:t>Size and forms</w:t>
      </w:r>
    </w:p>
    <w:p w14:paraId="49D4BC7B" w14:textId="645D9FD4" w:rsidR="00C6054A" w:rsidRPr="00833F63" w:rsidRDefault="00C6054A" w:rsidP="00873DB1">
      <w:pPr>
        <w:pStyle w:val="Text1"/>
        <w:ind w:left="0"/>
      </w:pPr>
      <w:r>
        <w:t>The forms shall</w:t>
      </w:r>
      <w:r w:rsidR="00DD285C">
        <w:t xml:space="preserve"> </w:t>
      </w:r>
      <w:del w:id="65" w:author="VASSALLI Luca (TAXUD)" w:date="2024-12-16T10:55:00Z">
        <w:r>
          <w:delText>measure</w:delText>
        </w:r>
      </w:del>
      <w:ins w:id="66" w:author="VASSALLI Luca (TAXUD)" w:date="2024-12-16T10:55:00Z">
        <w:r w:rsidR="00DD285C">
          <w:t>be printed on a paper shee</w:t>
        </w:r>
        <w:r w:rsidR="004F2586">
          <w:t>t</w:t>
        </w:r>
        <w:r>
          <w:t xml:space="preserve"> measur</w:t>
        </w:r>
        <w:r w:rsidR="00DD285C">
          <w:t>ing</w:t>
        </w:r>
      </w:ins>
      <w:r>
        <w:t xml:space="preserve"> 210 × 297 mm</w:t>
      </w:r>
      <w:r w:rsidR="00FF47E8">
        <w:t xml:space="preserve"> </w:t>
      </w:r>
      <w:ins w:id="67" w:author="VASSALLI Luca (TAXUD)" w:date="2024-12-16T10:55:00Z">
        <w:r w:rsidR="00FF47E8">
          <w:t>(A4)</w:t>
        </w:r>
        <w:r>
          <w:t xml:space="preserve"> </w:t>
        </w:r>
      </w:ins>
      <w:r>
        <w:t>with a maximum tolerance as to length of 5 mm less and 8 mm more</w:t>
      </w:r>
      <w:r w:rsidRPr="00833F63">
        <w:t xml:space="preserve">. </w:t>
      </w:r>
      <w:del w:id="68" w:author="VASSALLI Luca (TAXUD)" w:date="2024-12-16T10:55:00Z">
        <w:r w:rsidR="00DF5D00" w:rsidRPr="00DF5D00">
          <w:delText>The boxes are based on a unit of measurement of one tenth of an inch horizontally (= 2.54 mm) and one sixth of an inch vertically (= 4.23 mm).</w:delText>
        </w:r>
      </w:del>
    </w:p>
    <w:p w14:paraId="05D6D83B" w14:textId="2AAFB2B6" w:rsidR="00C6054A" w:rsidRDefault="4F9EDEF0" w:rsidP="00873DB1">
      <w:pPr>
        <w:pStyle w:val="Text1"/>
        <w:ind w:left="0"/>
      </w:pPr>
      <w:r>
        <w:t xml:space="preserve">The models of the forms published in the </w:t>
      </w:r>
      <w:del w:id="69" w:author="VASSALLI Luca (TAXUD)" w:date="2024-12-16T10:55:00Z">
        <w:r w:rsidR="00C6054A" w:rsidRPr="00833F63">
          <w:delText>official journal of the EU</w:delText>
        </w:r>
      </w:del>
      <w:ins w:id="70" w:author="VASSALLI Luca (TAXUD)" w:date="2024-12-16T10:55:00Z">
        <w:r w:rsidR="00A40468">
          <w:t>legal provisions</w:t>
        </w:r>
      </w:ins>
      <w:r>
        <w:t xml:space="preserve"> are surrounded by an outside frame that represents the edges of a </w:t>
      </w:r>
      <w:del w:id="71" w:author="VASSALLI Luca (TAXUD)" w:date="2024-12-16T10:55:00Z">
        <w:r w:rsidR="00C6054A" w:rsidRPr="00833F63">
          <w:delText>typical</w:delText>
        </w:r>
      </w:del>
      <w:ins w:id="72" w:author="VASSALLI Luca (TAXUD)" w:date="2024-12-16T10:55:00Z">
        <w:r w:rsidR="00F95273">
          <w:t>plain</w:t>
        </w:r>
      </w:ins>
      <w:r w:rsidR="00F95273">
        <w:t xml:space="preserve"> </w:t>
      </w:r>
      <w:r>
        <w:t xml:space="preserve">A4 sheet of paper, reduced by a certain ratio, identical in height and in width, </w:t>
      </w:r>
      <w:r w:rsidR="49716F10">
        <w:t>to</w:t>
      </w:r>
      <w:r>
        <w:t xml:space="preserve"> allow its publication in the OJEU. The models of the forms themselves are also reduced by the same ratio in all their components.</w:t>
      </w:r>
    </w:p>
    <w:p w14:paraId="7FF01B92" w14:textId="1C1653FA" w:rsidR="003411B2" w:rsidRDefault="003411B2" w:rsidP="00873DB1">
      <w:pPr>
        <w:pStyle w:val="Text1"/>
        <w:ind w:left="0"/>
        <w:rPr>
          <w:ins w:id="73" w:author="VASSALLI Luca (TAXUD)" w:date="2024-12-16T10:55:00Z"/>
        </w:rPr>
      </w:pPr>
      <w:ins w:id="74" w:author="VASSALLI Luca (TAXUD)" w:date="2024-12-16T10:55:00Z">
        <w:r>
          <w:t xml:space="preserve">The forms shall be printed </w:t>
        </w:r>
        <w:r w:rsidR="002447A2">
          <w:t>with</w:t>
        </w:r>
        <w:r w:rsidR="00543F6E">
          <w:t xml:space="preserve"> black</w:t>
        </w:r>
        <w:r w:rsidR="002447A2">
          <w:t xml:space="preserve"> ink</w:t>
        </w:r>
        <w:r w:rsidR="00543F6E">
          <w:t xml:space="preserve"> (content and </w:t>
        </w:r>
        <w:r w:rsidR="00904E11">
          <w:t>layout) on white plain A4 paper</w:t>
        </w:r>
        <w:r w:rsidR="00FF5778">
          <w:t xml:space="preserve"> sheets</w:t>
        </w:r>
        <w:r w:rsidR="00904E11">
          <w:t>.</w:t>
        </w:r>
      </w:ins>
    </w:p>
    <w:p w14:paraId="33DE82DC" w14:textId="3544D038" w:rsidR="00FF5778" w:rsidRPr="00C6054A" w:rsidRDefault="00FF5778" w:rsidP="00873DB1">
      <w:pPr>
        <w:pStyle w:val="Text1"/>
        <w:ind w:left="0"/>
        <w:rPr>
          <w:ins w:id="75" w:author="VASSALLI Luca (TAXUD)" w:date="2024-12-16T10:55:00Z"/>
        </w:rPr>
      </w:pPr>
      <w:ins w:id="76" w:author="VASSALLI Luca (TAXUD)" w:date="2024-12-16T10:55:00Z">
        <w:r>
          <w:t xml:space="preserve">Please note that the embedded XLS file in </w:t>
        </w:r>
        <w:r w:rsidR="0058530B">
          <w:t xml:space="preserve">section 9 of this document contains the </w:t>
        </w:r>
        <w:r w:rsidR="000737F2">
          <w:t>layouts to be used, which are fully aligned to the published layouts of the legal provisions (UCC and CTC).</w:t>
        </w:r>
      </w:ins>
    </w:p>
    <w:p w14:paraId="4D2CF864" w14:textId="3167AA7D" w:rsidR="00A62005" w:rsidRPr="00833F63" w:rsidRDefault="00A62005" w:rsidP="00A62005">
      <w:pPr>
        <w:pStyle w:val="Heading1"/>
        <w:tabs>
          <w:tab w:val="clear" w:pos="1440"/>
          <w:tab w:val="num" w:pos="426"/>
        </w:tabs>
        <w:ind w:left="426" w:hanging="448"/>
        <w:rPr>
          <w:ins w:id="77" w:author="VASSALLI Luca (TAXUD)" w:date="2024-12-16T10:55:00Z"/>
          <w:u w:val="single"/>
        </w:rPr>
      </w:pPr>
      <w:r w:rsidRPr="144CB562">
        <w:rPr>
          <w:u w:val="single"/>
        </w:rPr>
        <w:lastRenderedPageBreak/>
        <w:t xml:space="preserve">Printing of Data </w:t>
      </w:r>
      <w:del w:id="78" w:author="VASSALLI Luca (TAXUD)" w:date="2024-12-16T10:55:00Z">
        <w:r w:rsidRPr="00833F63">
          <w:rPr>
            <w:u w:val="single"/>
          </w:rPr>
          <w:delText xml:space="preserve">Group “Seals </w:delText>
        </w:r>
      </w:del>
      <w:ins w:id="79" w:author="VASSALLI Luca (TAXUD)" w:date="2024-12-16T10:55:00Z">
        <w:r w:rsidRPr="144CB562">
          <w:rPr>
            <w:u w:val="single"/>
          </w:rPr>
          <w:t>Group</w:t>
        </w:r>
        <w:r w:rsidR="007B6FF6">
          <w:rPr>
            <w:u w:val="single"/>
          </w:rPr>
          <w:t>s</w:t>
        </w:r>
        <w:r w:rsidRPr="144CB562">
          <w:rPr>
            <w:u w:val="single"/>
          </w:rPr>
          <w:t xml:space="preserve"> </w:t>
        </w:r>
        <w:r w:rsidR="00806415" w:rsidRPr="144CB562">
          <w:rPr>
            <w:u w:val="single"/>
          </w:rPr>
          <w:t>Transport equipment</w:t>
        </w:r>
        <w:r w:rsidR="00806415" w:rsidRPr="002F6B97">
          <w:rPr>
            <w:u w:val="single"/>
            <w:lang w:val="en-US"/>
          </w:rPr>
          <w:t xml:space="preserve"> </w:t>
        </w:r>
        <w:r w:rsidR="00806415" w:rsidRPr="144CB562">
          <w:rPr>
            <w:u w:val="single"/>
            <w:lang w:val="en-US"/>
          </w:rPr>
          <w:t>[19 07]</w:t>
        </w:r>
        <w:r w:rsidR="00013C93" w:rsidRPr="144CB562">
          <w:rPr>
            <w:u w:val="single"/>
            <w:lang w:val="en-US"/>
          </w:rPr>
          <w:t xml:space="preserve"> and </w:t>
        </w:r>
        <w:r w:rsidR="00013C93" w:rsidRPr="144CB562">
          <w:rPr>
            <w:u w:val="single"/>
          </w:rPr>
          <w:t>Seal [19 10]</w:t>
        </w:r>
      </w:ins>
    </w:p>
    <w:p w14:paraId="7C35CE44" w14:textId="08B624DA" w:rsidR="00806415" w:rsidRDefault="00806415" w:rsidP="00873DB1">
      <w:pPr>
        <w:spacing w:after="120"/>
        <w:rPr>
          <w:ins w:id="80" w:author="VASSALLI Luca (TAXUD)" w:date="2024-12-16T10:55:00Z"/>
        </w:rPr>
      </w:pPr>
      <w:ins w:id="81" w:author="VASSALLI Luca (TAXUD)" w:date="2024-12-16T10:55:00Z">
        <w:r>
          <w:t xml:space="preserve">To make the correct link between the Data </w:t>
        </w:r>
        <w:r w:rsidR="008C0D40">
          <w:t>G</w:t>
        </w:r>
        <w:r>
          <w:t>roups</w:t>
        </w:r>
        <w:r w:rsidR="00013C93">
          <w:t xml:space="preserve"> Transport equipment [19 07] and</w:t>
        </w:r>
        <w:r>
          <w:t xml:space="preserve"> Seal [19 10] the following rules shall be observed:</w:t>
        </w:r>
      </w:ins>
    </w:p>
    <w:p w14:paraId="483EB471" w14:textId="77777777" w:rsidR="00DD285C" w:rsidRDefault="00701457" w:rsidP="00701457">
      <w:pPr>
        <w:pStyle w:val="ListParagraph"/>
        <w:numPr>
          <w:ilvl w:val="0"/>
          <w:numId w:val="28"/>
        </w:numPr>
        <w:rPr>
          <w:ins w:id="82" w:author="VASSALLI Luca (TAXUD)" w:date="2024-12-16T10:55:00Z"/>
          <w:b/>
          <w:bCs/>
        </w:rPr>
      </w:pPr>
      <w:ins w:id="83" w:author="VASSALLI Luca (TAXUD)" w:date="2024-12-16T10:55:00Z">
        <w:r w:rsidRPr="00701457">
          <w:rPr>
            <w:b/>
            <w:bCs/>
          </w:rPr>
          <w:t>The sequence number printed in box Seal</w:t>
        </w:r>
        <w:r>
          <w:rPr>
            <w:b/>
            <w:bCs/>
          </w:rPr>
          <w:t xml:space="preserve"> [19 10]</w:t>
        </w:r>
        <w:r w:rsidRPr="00701457">
          <w:rPr>
            <w:b/>
            <w:bCs/>
          </w:rPr>
          <w:t xml:space="preserve"> refers to the sequence number of the 'Transport equipment' instances</w:t>
        </w:r>
        <w:r w:rsidR="00DD285C">
          <w:rPr>
            <w:b/>
            <w:bCs/>
          </w:rPr>
          <w:t>.</w:t>
        </w:r>
      </w:ins>
    </w:p>
    <w:p w14:paraId="37379849" w14:textId="710443FD" w:rsidR="00701457" w:rsidRDefault="00DD285C" w:rsidP="00DD285C">
      <w:pPr>
        <w:pStyle w:val="ListParagraph"/>
      </w:pPr>
      <w:ins w:id="84" w:author="VASSALLI Luca (TAXUD)" w:date="2024-12-16T10:55:00Z">
        <w:r>
          <w:rPr>
            <w:b/>
            <w:bCs/>
          </w:rPr>
          <w:t xml:space="preserve">For example: </w:t>
        </w:r>
        <w:r w:rsidRPr="00E84A31">
          <w:rPr>
            <w:b/>
            <w:bCs/>
          </w:rPr>
          <w:t>1</w:t>
        </w:r>
        <w:r w:rsidRPr="00701457">
          <w:t>/</w:t>
        </w:r>
      </w:ins>
      <w:r>
        <w:t>ID</w:t>
      </w:r>
      <w:del w:id="85" w:author="VASSALLI Luca (TAXUD)" w:date="2024-12-16T10:55:00Z">
        <w:r w:rsidR="00A62005" w:rsidRPr="00833F63">
          <w:rPr>
            <w:u w:val="single"/>
          </w:rPr>
          <w:delText>”</w:delText>
        </w:r>
      </w:del>
      <w:ins w:id="86" w:author="VASSALLI Luca (TAXUD)" w:date="2024-12-16T10:55:00Z">
        <w:r>
          <w:t xml:space="preserve"> of </w:t>
        </w:r>
        <w:r w:rsidRPr="00701457">
          <w:t>Seal1</w:t>
        </w:r>
        <w:r>
          <w:t xml:space="preserve">, ID of Seal2 on the same equip; </w:t>
        </w:r>
        <w:r w:rsidRPr="00E84A31">
          <w:rPr>
            <w:b/>
            <w:bCs/>
          </w:rPr>
          <w:t>2</w:t>
        </w:r>
        <w:r>
          <w:t xml:space="preserve">/ID of Seal1 on </w:t>
        </w:r>
        <w:proofErr w:type="spellStart"/>
        <w:r>
          <w:t>Equipm</w:t>
        </w:r>
        <w:proofErr w:type="spellEnd"/>
        <w:r>
          <w:t xml:space="preserve"> 2.</w:t>
        </w:r>
      </w:ins>
    </w:p>
    <w:p w14:paraId="3442CDB8" w14:textId="75294126" w:rsidR="00DD285C" w:rsidRPr="002F6B97" w:rsidRDefault="00DD285C" w:rsidP="002F6B97">
      <w:pPr>
        <w:pStyle w:val="ListParagraph"/>
        <w:numPr>
          <w:ilvl w:val="0"/>
          <w:numId w:val="29"/>
        </w:numPr>
        <w:rPr>
          <w:ins w:id="87" w:author="VASSALLI Luca (TAXUD)" w:date="2024-12-16T10:55:00Z"/>
          <w:b/>
          <w:bCs/>
        </w:rPr>
      </w:pPr>
      <w:ins w:id="88" w:author="VASSALLI Luca (TAXUD)" w:date="2024-12-16T10:55:00Z">
        <w:r w:rsidRPr="002F6B97">
          <w:rPr>
            <w:b/>
            <w:bCs/>
          </w:rPr>
          <w:t>1</w:t>
        </w:r>
        <w:r>
          <w:t xml:space="preserve">/AB123456, AB123457; </w:t>
        </w:r>
        <w:r w:rsidRPr="002F6B97">
          <w:rPr>
            <w:b/>
            <w:bCs/>
          </w:rPr>
          <w:t>2</w:t>
        </w:r>
        <w:r>
          <w:t>/AB123458</w:t>
        </w:r>
      </w:ins>
    </w:p>
    <w:p w14:paraId="103AE156" w14:textId="61ADCFAF" w:rsidR="00701457" w:rsidRDefault="00806415" w:rsidP="00701457">
      <w:pPr>
        <w:pStyle w:val="ListParagraph"/>
        <w:numPr>
          <w:ilvl w:val="0"/>
          <w:numId w:val="28"/>
        </w:numPr>
        <w:spacing w:after="120"/>
        <w:rPr>
          <w:ins w:id="89" w:author="VASSALLI Luca (TAXUD)" w:date="2024-12-16T10:55:00Z"/>
        </w:rPr>
      </w:pPr>
      <w:ins w:id="90" w:author="VASSALLI Luca (TAXUD)" w:date="2024-12-16T10:55:00Z">
        <w:r w:rsidRPr="00806415">
          <w:t xml:space="preserve">The declaration goods item number provided under the 'Goods Reference' data group is printed in box 'Transport equipment' </w:t>
        </w:r>
        <w:r w:rsidR="00DD285C">
          <w:t xml:space="preserve">(e.g. </w:t>
        </w:r>
        <w:r w:rsidR="00DD285C" w:rsidRPr="00806415">
          <w:t>1/</w:t>
        </w:r>
        <w:r w:rsidR="00DD285C">
          <w:t>BICU1234565</w:t>
        </w:r>
        <w:r w:rsidR="00DD285C" w:rsidRPr="00806415">
          <w:t>/1/</w:t>
        </w:r>
        <w:r w:rsidR="00DD285C" w:rsidRPr="00806415">
          <w:rPr>
            <w:b/>
            <w:bCs/>
          </w:rPr>
          <w:t>1-3</w:t>
        </w:r>
        <w:r w:rsidR="00DD285C" w:rsidRPr="00812F95">
          <w:t>; 2/ADCU1234565/</w:t>
        </w:r>
        <w:r w:rsidR="00DD285C">
          <w:t>1</w:t>
        </w:r>
        <w:r w:rsidR="00DD285C" w:rsidRPr="00812F95">
          <w:t>/</w:t>
        </w:r>
        <w:r w:rsidR="00DD285C">
          <w:rPr>
            <w:b/>
            <w:bCs/>
          </w:rPr>
          <w:t>4-10</w:t>
        </w:r>
        <w:r w:rsidR="00DD285C" w:rsidRPr="00806415">
          <w:t>)</w:t>
        </w:r>
        <w:r w:rsidR="00DD285C">
          <w:t>.</w:t>
        </w:r>
      </w:ins>
    </w:p>
    <w:p w14:paraId="6CC2147A" w14:textId="77777777" w:rsidR="00806415" w:rsidRDefault="00806415" w:rsidP="00806415">
      <w:pPr>
        <w:pStyle w:val="ListParagraph"/>
        <w:numPr>
          <w:ilvl w:val="0"/>
          <w:numId w:val="28"/>
        </w:numPr>
        <w:rPr>
          <w:ins w:id="91" w:author="VASSALLI Luca (TAXUD)" w:date="2024-12-16T10:55:00Z"/>
        </w:rPr>
      </w:pPr>
      <w:ins w:id="92" w:author="VASSALLI Luca (TAXUD)" w:date="2024-12-16T10:55:00Z">
        <w:r w:rsidRPr="00806415">
          <w:t>When the goods reference information is not provided in the system, because all the items are in the same container, the declarations goods item number(s) are not printed in box 'Transport equipment'.</w:t>
        </w:r>
      </w:ins>
    </w:p>
    <w:p w14:paraId="3105022F" w14:textId="1EFC3F36" w:rsidR="00701457" w:rsidRPr="00806415" w:rsidRDefault="00701457" w:rsidP="00806415">
      <w:pPr>
        <w:pStyle w:val="ListParagraph"/>
        <w:numPr>
          <w:ilvl w:val="0"/>
          <w:numId w:val="28"/>
        </w:numPr>
        <w:rPr>
          <w:ins w:id="93" w:author="VASSALLI Luca (TAXUD)" w:date="2024-12-16T10:55:00Z"/>
        </w:rPr>
      </w:pPr>
      <w:ins w:id="94" w:author="VASSALLI Luca (TAXUD)" w:date="2024-12-16T10:55:00Z">
        <w:r w:rsidRPr="00701457">
          <w:t xml:space="preserve">For the transport equipment </w:t>
        </w:r>
        <w:r w:rsidR="00DF17F2">
          <w:t>without</w:t>
        </w:r>
        <w:r w:rsidRPr="00701457">
          <w:t xml:space="preserve"> seals </w:t>
        </w:r>
        <w:r w:rsidR="00DF17F2">
          <w:t>attached</w:t>
        </w:r>
        <w:r w:rsidRPr="00701457">
          <w:t>, nothing is printed in box Seal</w:t>
        </w:r>
        <w:r>
          <w:t xml:space="preserve"> [19 10]</w:t>
        </w:r>
        <w:r w:rsidRPr="00701457">
          <w:t>.</w:t>
        </w:r>
      </w:ins>
    </w:p>
    <w:p w14:paraId="5141E57A" w14:textId="4BB14529" w:rsidR="00A62005" w:rsidRDefault="4CFEBEF9" w:rsidP="00806415">
      <w:pPr>
        <w:pStyle w:val="ListParagraph"/>
        <w:numPr>
          <w:ilvl w:val="0"/>
          <w:numId w:val="28"/>
        </w:numPr>
        <w:spacing w:after="120"/>
      </w:pPr>
      <w:r>
        <w:t>When more seals are used and each of them is identified with a serial number, only the first and the last numbers of the seals sequence should be printed</w:t>
      </w:r>
      <w:del w:id="95" w:author="VASSALLI Luca (TAXUD)" w:date="2024-12-16T10:55:00Z">
        <w:r w:rsidR="00A62005" w:rsidRPr="00CF262A">
          <w:delText>.</w:delText>
        </w:r>
      </w:del>
      <w:ins w:id="96" w:author="VASSALLI Luca (TAXUD)" w:date="2024-12-16T10:55:00Z">
        <w:r w:rsidR="00656C0F">
          <w:t xml:space="preserve">, separated by a dash line “-“ </w:t>
        </w:r>
        <w:r w:rsidR="00656C0F" w:rsidRPr="00DC78FA">
          <w:rPr>
            <w:lang w:eastAsia="en-US"/>
          </w:rPr>
          <w:t>(e.g. Seal1-Seal10)</w:t>
        </w:r>
        <w:r w:rsidRPr="00DC78FA">
          <w:t>.</w:t>
        </w:r>
      </w:ins>
      <w:r w:rsidRPr="00DC78FA">
        <w:t xml:space="preserve"> </w:t>
      </w:r>
      <w:r>
        <w:t xml:space="preserve">It is important to note that in this case the seals used </w:t>
      </w:r>
      <w:r w:rsidR="17A4CC3D">
        <w:t>must</w:t>
      </w:r>
      <w:r>
        <w:t xml:space="preserve"> be in sequence, without interruption of numbering.</w:t>
      </w:r>
      <w:ins w:id="97" w:author="VASSALLI Luca (TAXUD)" w:date="2024-12-16T10:55:00Z">
        <w:r w:rsidR="002C35D4">
          <w:t xml:space="preserve"> In case more seals</w:t>
        </w:r>
        <w:r w:rsidR="00163268">
          <w:t xml:space="preserve"> are used </w:t>
        </w:r>
        <w:r w:rsidR="000D5DE3">
          <w:t xml:space="preserve">in the same occurrence </w:t>
        </w:r>
        <w:r w:rsidR="00163268">
          <w:t xml:space="preserve">and the serial numbers are not in sequence, each seal </w:t>
        </w:r>
        <w:r w:rsidR="006C021C">
          <w:t>is separated by a comma “,”.</w:t>
        </w:r>
      </w:ins>
    </w:p>
    <w:p w14:paraId="56EDE665" w14:textId="4286951A" w:rsidR="00656C0F" w:rsidRDefault="008C0D40" w:rsidP="007B33A7">
      <w:pPr>
        <w:spacing w:after="120"/>
        <w:rPr>
          <w:ins w:id="98" w:author="VASSALLI Luca (TAXUD)" w:date="2024-12-16T10:55:00Z"/>
        </w:rPr>
      </w:pPr>
      <w:ins w:id="99" w:author="VASSALLI Luca (TAXUD)" w:date="2024-12-16T10:55:00Z">
        <w:r>
          <w:t>Visual example:</w:t>
        </w:r>
      </w:ins>
    </w:p>
    <w:p w14:paraId="76C11FD1" w14:textId="5B4D6C51" w:rsidR="007B33A7" w:rsidRDefault="00EB2329" w:rsidP="007B33A7">
      <w:pPr>
        <w:spacing w:after="120"/>
        <w:rPr>
          <w:ins w:id="100" w:author="VASSALLI Luca (TAXUD)" w:date="2024-12-16T10:55:00Z"/>
        </w:rPr>
      </w:pPr>
      <w:ins w:id="101" w:author="VASSALLI Luca (TAXUD)" w:date="2024-12-16T10:55:00Z">
        <w:r>
          <w:rPr>
            <w:noProof/>
          </w:rPr>
          <w:drawing>
            <wp:inline distT="0" distB="0" distL="0" distR="0" wp14:anchorId="444144F4" wp14:editId="5A544215">
              <wp:extent cx="6188710" cy="2783205"/>
              <wp:effectExtent l="0" t="0" r="2540" b="0"/>
              <wp:docPr id="21978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2239" name=""/>
                      <pic:cNvPicPr/>
                    </pic:nvPicPr>
                    <pic:blipFill>
                      <a:blip r:embed="rId19"/>
                      <a:stretch>
                        <a:fillRect/>
                      </a:stretch>
                    </pic:blipFill>
                    <pic:spPr>
                      <a:xfrm>
                        <a:off x="0" y="0"/>
                        <a:ext cx="6188710" cy="2783205"/>
                      </a:xfrm>
                      <a:prstGeom prst="rect">
                        <a:avLst/>
                      </a:prstGeom>
                    </pic:spPr>
                  </pic:pic>
                </a:graphicData>
              </a:graphic>
            </wp:inline>
          </w:drawing>
        </w:r>
      </w:ins>
    </w:p>
    <w:p w14:paraId="09934B9D" w14:textId="77777777" w:rsidR="00A62005" w:rsidRPr="00432CBC" w:rsidRDefault="00A62005" w:rsidP="00A62005">
      <w:pPr>
        <w:pStyle w:val="Heading1"/>
        <w:tabs>
          <w:tab w:val="clear" w:pos="1440"/>
          <w:tab w:val="num" w:pos="426"/>
        </w:tabs>
        <w:ind w:left="426" w:hanging="448"/>
        <w:rPr>
          <w:del w:id="102" w:author="VASSALLI Luca (TAXUD)" w:date="2024-12-16T10:55:00Z"/>
          <w:u w:val="single"/>
        </w:rPr>
      </w:pPr>
      <w:r w:rsidRPr="00432CBC">
        <w:rPr>
          <w:u w:val="single"/>
        </w:rPr>
        <w:t xml:space="preserve">Printing of Box </w:t>
      </w:r>
      <w:del w:id="103" w:author="VASSALLI Luca (TAXUD)" w:date="2024-12-16T10:55:00Z">
        <w:r w:rsidR="006C5038">
          <w:rPr>
            <w:u w:val="single"/>
          </w:rPr>
          <w:delText xml:space="preserve">51 (Intended </w:delText>
        </w:r>
        <w:r w:rsidR="00BE19A6">
          <w:rPr>
            <w:u w:val="single"/>
          </w:rPr>
          <w:delText>offices of transit and cou</w:delText>
        </w:r>
        <w:r w:rsidR="00A1033E">
          <w:rPr>
            <w:u w:val="single"/>
          </w:rPr>
          <w:delText>n</w:delText>
        </w:r>
        <w:r w:rsidR="00BE19A6">
          <w:rPr>
            <w:u w:val="single"/>
          </w:rPr>
          <w:delText xml:space="preserve">try) - </w:delText>
        </w:r>
        <w:r w:rsidRPr="00432CBC">
          <w:rPr>
            <w:u w:val="single"/>
          </w:rPr>
          <w:delText>“CO</w:delText>
        </w:r>
      </w:del>
      <w:ins w:id="104" w:author="VASSALLI Luca (TAXUD)" w:date="2024-12-16T10:55:00Z">
        <w:r w:rsidRPr="00432CBC">
          <w:rPr>
            <w:u w:val="single"/>
          </w:rPr>
          <w:t>“C</w:t>
        </w:r>
        <w:r w:rsidR="000E7206">
          <w:rPr>
            <w:u w:val="single"/>
          </w:rPr>
          <w:t xml:space="preserve">ustoms </w:t>
        </w:r>
        <w:r w:rsidRPr="00432CBC">
          <w:rPr>
            <w:u w:val="single"/>
          </w:rPr>
          <w:t>O</w:t>
        </w:r>
        <w:r w:rsidR="000E7206">
          <w:rPr>
            <w:u w:val="single"/>
          </w:rPr>
          <w:t>ffice</w:t>
        </w:r>
      </w:ins>
      <w:r w:rsidRPr="00432CBC">
        <w:rPr>
          <w:u w:val="single"/>
        </w:rPr>
        <w:t xml:space="preserve"> of Transit [17 04]”</w:t>
      </w:r>
    </w:p>
    <w:p w14:paraId="45AEA6DD" w14:textId="63DA127F" w:rsidR="00A62005" w:rsidRPr="00432CBC" w:rsidRDefault="00A62005" w:rsidP="00A62005">
      <w:pPr>
        <w:pStyle w:val="Heading1"/>
        <w:tabs>
          <w:tab w:val="clear" w:pos="1440"/>
          <w:tab w:val="num" w:pos="426"/>
        </w:tabs>
        <w:ind w:left="426" w:hanging="448"/>
        <w:rPr>
          <w:u w:val="single"/>
        </w:rPr>
      </w:pPr>
      <w:del w:id="105" w:author="VASSALLI Luca (TAXUD)" w:date="2024-12-16T10:55:00Z">
        <w:r w:rsidRPr="00432CBC">
          <w:delText xml:space="preserve">Only up to </w:delText>
        </w:r>
        <w:r w:rsidR="001F61BD">
          <w:delText>6</w:delText>
        </w:r>
        <w:r w:rsidRPr="00432CBC">
          <w:delText xml:space="preserve"> </w:delText>
        </w:r>
      </w:del>
      <w:ins w:id="106" w:author="VASSALLI Luca (TAXUD)" w:date="2024-12-16T10:55:00Z">
        <w:r w:rsidR="0034134B" w:rsidRPr="00432CBC">
          <w:rPr>
            <w:u w:val="single"/>
          </w:rPr>
          <w:t xml:space="preserve"> and “</w:t>
        </w:r>
      </w:ins>
      <w:r w:rsidR="0034134B" w:rsidRPr="00432CBC">
        <w:rPr>
          <w:u w:val="single"/>
        </w:rPr>
        <w:t>C</w:t>
      </w:r>
      <w:r w:rsidR="000E7206">
        <w:rPr>
          <w:u w:val="single"/>
        </w:rPr>
        <w:t xml:space="preserve">ustoms </w:t>
      </w:r>
      <w:del w:id="107" w:author="VASSALLI Luca (TAXUD)" w:date="2024-12-16T10:55:00Z">
        <w:r w:rsidR="000C54BB" w:rsidRPr="00432CBC">
          <w:delText>Offices</w:delText>
        </w:r>
      </w:del>
      <w:ins w:id="108" w:author="VASSALLI Luca (TAXUD)" w:date="2024-12-16T10:55:00Z">
        <w:r w:rsidR="0034134B" w:rsidRPr="00432CBC">
          <w:rPr>
            <w:u w:val="single"/>
          </w:rPr>
          <w:t>O</w:t>
        </w:r>
        <w:r w:rsidR="000E7206">
          <w:rPr>
            <w:u w:val="single"/>
          </w:rPr>
          <w:t>ffice</w:t>
        </w:r>
      </w:ins>
      <w:r w:rsidR="0034134B" w:rsidRPr="00432CBC">
        <w:rPr>
          <w:u w:val="single"/>
        </w:rPr>
        <w:t xml:space="preserve"> </w:t>
      </w:r>
      <w:r w:rsidR="00D8619F" w:rsidRPr="00432CBC">
        <w:rPr>
          <w:u w:val="single"/>
        </w:rPr>
        <w:t xml:space="preserve">of </w:t>
      </w:r>
      <w:ins w:id="109" w:author="VASSALLI Luca (TAXUD)" w:date="2024-12-16T10:55:00Z">
        <w:r w:rsidR="00D8619F" w:rsidRPr="00432CBC">
          <w:rPr>
            <w:u w:val="single"/>
          </w:rPr>
          <w:t xml:space="preserve">Exit for </w:t>
        </w:r>
      </w:ins>
      <w:r w:rsidR="00D8619F" w:rsidRPr="00432CBC">
        <w:rPr>
          <w:u w:val="single"/>
        </w:rPr>
        <w:t xml:space="preserve">Transit </w:t>
      </w:r>
      <w:del w:id="110" w:author="VASSALLI Luca (TAXUD)" w:date="2024-12-16T10:55:00Z">
        <w:r w:rsidRPr="00432CBC">
          <w:delText>will be printed in this box.</w:delText>
        </w:r>
      </w:del>
      <w:ins w:id="111" w:author="VASSALLI Luca (TAXUD)" w:date="2024-12-16T10:55:00Z">
        <w:r w:rsidR="00D8619F" w:rsidRPr="00432CBC">
          <w:rPr>
            <w:u w:val="single"/>
          </w:rPr>
          <w:t>[17 06]</w:t>
        </w:r>
      </w:ins>
    </w:p>
    <w:p w14:paraId="7D7F41FE" w14:textId="4A1B6EE1" w:rsidR="001114F9" w:rsidRDefault="00597963" w:rsidP="00873DB1">
      <w:pPr>
        <w:spacing w:after="120"/>
        <w:rPr>
          <w:ins w:id="112" w:author="VASSALLI Luca (TAXUD)" w:date="2024-12-16T10:55:00Z"/>
        </w:rPr>
      </w:pPr>
      <w:ins w:id="113" w:author="VASSALLI Luca (TAXUD)" w:date="2024-12-16T10:55:00Z">
        <w:r>
          <w:t>For</w:t>
        </w:r>
        <w:r w:rsidR="001114F9">
          <w:t xml:space="preserve"> each of</w:t>
        </w:r>
        <w:r>
          <w:t xml:space="preserve"> both</w:t>
        </w:r>
        <w:r w:rsidR="00BF67D0">
          <w:t xml:space="preserve"> boxes, a maximum of 9 codes will be provided, separated by </w:t>
        </w:r>
        <w:r w:rsidR="00ED2D2C">
          <w:t>semi-colon (</w:t>
        </w:r>
        <w:r w:rsidR="00BF67D0">
          <w:t>;</w:t>
        </w:r>
        <w:r w:rsidR="00ED2D2C">
          <w:t>)</w:t>
        </w:r>
        <w:r w:rsidR="009774E5">
          <w:t xml:space="preserve"> and sorted according to the planned itinerary.</w:t>
        </w:r>
      </w:ins>
    </w:p>
    <w:p w14:paraId="210C5872" w14:textId="60EDE9E3" w:rsidR="009774E5" w:rsidRPr="001114F9" w:rsidRDefault="009774E5" w:rsidP="00873DB1">
      <w:pPr>
        <w:spacing w:after="120"/>
        <w:rPr>
          <w:ins w:id="114" w:author="VASSALLI Luca (TAXUD)" w:date="2024-12-16T10:55:00Z"/>
          <w:lang w:val="en-IE"/>
        </w:rPr>
      </w:pPr>
      <w:ins w:id="115" w:author="VASSALLI Luca (TAXUD)" w:date="2024-12-16T10:55:00Z">
        <w:r>
          <w:t xml:space="preserve">Example: </w:t>
        </w:r>
        <w:r w:rsidR="005B1620" w:rsidRPr="005B1620">
          <w:t>1/CH123456;</w:t>
        </w:r>
        <w:r w:rsidR="009548FA">
          <w:t xml:space="preserve"> </w:t>
        </w:r>
        <w:r w:rsidR="005B1620" w:rsidRPr="005B1620">
          <w:t>2/IT987654;</w:t>
        </w:r>
        <w:r w:rsidR="009548FA">
          <w:t xml:space="preserve"> </w:t>
        </w:r>
        <w:r w:rsidR="005B1620" w:rsidRPr="005B1620">
          <w:t>3/RS246801;</w:t>
        </w:r>
        <w:r w:rsidR="009548FA">
          <w:t xml:space="preserve"> </w:t>
        </w:r>
        <w:r w:rsidR="005B1620" w:rsidRPr="005B1620">
          <w:t>4/BG999111;</w:t>
        </w:r>
        <w:r w:rsidR="009548FA">
          <w:t xml:space="preserve"> </w:t>
        </w:r>
        <w:r w:rsidR="005B1620" w:rsidRPr="005B1620">
          <w:t>5/TR000123</w:t>
        </w:r>
      </w:ins>
    </w:p>
    <w:p w14:paraId="4D462224" w14:textId="65F419B6" w:rsidR="00A62005" w:rsidRPr="00432CBC" w:rsidRDefault="00A62005" w:rsidP="00873DB1">
      <w:pPr>
        <w:spacing w:after="120"/>
      </w:pPr>
      <w:r w:rsidRPr="00432CBC">
        <w:t>The fonts mentioned</w:t>
      </w:r>
      <w:r w:rsidR="000612B3">
        <w:t xml:space="preserve"> </w:t>
      </w:r>
      <w:del w:id="116" w:author="VASSALLI Luca (TAXUD)" w:date="2024-12-16T10:55:00Z">
        <w:r w:rsidRPr="00432CBC">
          <w:delText>under point</w:delText>
        </w:r>
      </w:del>
      <w:ins w:id="117" w:author="VASSALLI Luca (TAXUD)" w:date="2024-12-16T10:55:00Z">
        <w:r w:rsidR="000612B3">
          <w:t>in</w:t>
        </w:r>
        <w:r w:rsidRPr="00432CBC">
          <w:t xml:space="preserve"> </w:t>
        </w:r>
        <w:r w:rsidR="00E77859">
          <w:t>section 7</w:t>
        </w:r>
      </w:ins>
      <w:r w:rsidRPr="00432CBC">
        <w:t xml:space="preserve"> below allow the printing of </w:t>
      </w:r>
      <w:del w:id="118" w:author="VASSALLI Luca (TAXUD)" w:date="2024-12-16T10:55:00Z">
        <w:r w:rsidRPr="00432CBC">
          <w:delText>the attribute</w:delText>
        </w:r>
      </w:del>
      <w:ins w:id="119" w:author="VASSALLI Luca (TAXUD)" w:date="2024-12-16T10:55:00Z">
        <w:r w:rsidR="00190469">
          <w:t>up to 9</w:t>
        </w:r>
      </w:ins>
      <w:r w:rsidRPr="00432CBC">
        <w:t xml:space="preserve"> “Customs Office of Transit”</w:t>
      </w:r>
      <w:r w:rsidR="000316E5" w:rsidRPr="00432CBC">
        <w:t xml:space="preserve"> </w:t>
      </w:r>
      <w:del w:id="120" w:author="VASSALLI Luca (TAXUD)" w:date="2024-12-16T10:55:00Z">
        <w:r w:rsidRPr="00432CBC">
          <w:delText>in the given length</w:delText>
        </w:r>
      </w:del>
      <w:ins w:id="121" w:author="VASSALLI Luca (TAXUD)" w:date="2024-12-16T10:55:00Z">
        <w:r w:rsidR="000316E5" w:rsidRPr="00432CBC">
          <w:t>and “Customs office of Exit for Transit”</w:t>
        </w:r>
      </w:ins>
      <w:r w:rsidRPr="00432CBC">
        <w:t xml:space="preserve"> (</w:t>
      </w:r>
      <w:r w:rsidR="00432CBC" w:rsidRPr="00432CBC">
        <w:t>sequence number + reference number</w:t>
      </w:r>
      <w:del w:id="122" w:author="VASSALLI Luca (TAXUD)" w:date="2024-12-16T10:55:00Z">
        <w:r w:rsidR="00A1033E">
          <w:delText>)</w:delText>
        </w:r>
      </w:del>
      <w:ins w:id="123" w:author="VASSALLI Luca (TAXUD)" w:date="2024-12-16T10:55:00Z">
        <w:r w:rsidR="000E7206">
          <w:t>).</w:t>
        </w:r>
      </w:ins>
    </w:p>
    <w:p w14:paraId="3164FFF0" w14:textId="2B680DE0" w:rsidR="006758DC" w:rsidRPr="00432CBC" w:rsidRDefault="0058223C" w:rsidP="006758DC">
      <w:pPr>
        <w:pStyle w:val="Heading1"/>
        <w:tabs>
          <w:tab w:val="clear" w:pos="1440"/>
          <w:tab w:val="num" w:pos="426"/>
        </w:tabs>
        <w:ind w:left="426" w:hanging="448"/>
        <w:rPr>
          <w:ins w:id="124" w:author="VASSALLI Luca (TAXUD)" w:date="2024-12-16T10:55:00Z"/>
          <w:u w:val="single"/>
        </w:rPr>
      </w:pPr>
      <w:ins w:id="125" w:author="VASSALLI Luca (TAXUD)" w:date="2024-12-16T10:55:00Z">
        <w:r w:rsidRPr="5038174A">
          <w:rPr>
            <w:u w:val="single"/>
          </w:rPr>
          <w:lastRenderedPageBreak/>
          <w:t xml:space="preserve">Printing of </w:t>
        </w:r>
        <w:r w:rsidR="00EE4D29" w:rsidRPr="5038174A">
          <w:rPr>
            <w:u w:val="single"/>
          </w:rPr>
          <w:t>box “Guarantee [99 02 - 99 03 - 99 04]”</w:t>
        </w:r>
      </w:ins>
    </w:p>
    <w:p w14:paraId="1E9174A5" w14:textId="77777777" w:rsidR="00E3699F" w:rsidRPr="00DB6AF5" w:rsidRDefault="00FC5114" w:rsidP="009363F5">
      <w:pPr>
        <w:rPr>
          <w:ins w:id="126" w:author="VASSALLI Luca (TAXUD)" w:date="2024-12-16T10:55:00Z"/>
        </w:rPr>
      </w:pPr>
      <w:ins w:id="127" w:author="VASSALLI Luca (TAXUD)" w:date="2024-12-16T10:55:00Z">
        <w:r w:rsidRPr="00792EDB">
          <w:t xml:space="preserve">When Individual guarantee vouchers are used in </w:t>
        </w:r>
        <w:r w:rsidRPr="006535A5">
          <w:t>sequence, i.e. without interruption of numbering, then only the first and the last serial numbers of the vouchers should be printed, separated by “(…)”.</w:t>
        </w:r>
      </w:ins>
    </w:p>
    <w:p w14:paraId="4CF2AA76" w14:textId="447D862E" w:rsidR="00C6054A" w:rsidRPr="009363F5" w:rsidRDefault="00C6054A" w:rsidP="009363F5">
      <w:pPr>
        <w:pStyle w:val="Heading1"/>
        <w:tabs>
          <w:tab w:val="clear" w:pos="1440"/>
          <w:tab w:val="num" w:pos="450"/>
        </w:tabs>
        <w:rPr>
          <w:u w:val="single"/>
        </w:rPr>
      </w:pPr>
      <w:r w:rsidRPr="009363F5">
        <w:rPr>
          <w:u w:val="single"/>
        </w:rPr>
        <w:t>Fonts to be used</w:t>
      </w:r>
    </w:p>
    <w:p w14:paraId="5BC55658" w14:textId="608B4CDB" w:rsidR="00C6054A" w:rsidRDefault="00C6054A" w:rsidP="00C6054A">
      <w:pPr>
        <w:pStyle w:val="Heading2"/>
        <w:tabs>
          <w:tab w:val="clear" w:pos="1440"/>
          <w:tab w:val="num" w:pos="426"/>
        </w:tabs>
      </w:pPr>
      <w:r>
        <w:t>TAD</w:t>
      </w:r>
      <w:del w:id="128" w:author="VASSALLI Luca (TAXUD)" w:date="2024-12-16T10:55:00Z">
        <w:r>
          <w:delText>/TSAD</w:delText>
        </w:r>
      </w:del>
    </w:p>
    <w:p w14:paraId="12563E87" w14:textId="1EC2F55C" w:rsidR="00C6054A" w:rsidRPr="00C20B37" w:rsidRDefault="00C6054A" w:rsidP="00873DB1">
      <w:pPr>
        <w:spacing w:after="60"/>
      </w:pPr>
      <w:del w:id="129" w:author="VASSALLI Luca (TAXUD)" w:date="2024-12-16T10:55:00Z">
        <w:r w:rsidRPr="00C20B37">
          <w:delText>The</w:delText>
        </w:r>
      </w:del>
      <w:ins w:id="130" w:author="VASSALLI Luca (TAXUD)" w:date="2024-12-16T10:55:00Z">
        <w:r w:rsidR="77136AA9">
          <w:t>One of t</w:t>
        </w:r>
        <w:r w:rsidR="4F9EDEF0">
          <w:t>he</w:t>
        </w:r>
      </w:ins>
      <w:r w:rsidR="4F9EDEF0">
        <w:t xml:space="preserve"> following fonts (available in MS Windows environment) </w:t>
      </w:r>
      <w:del w:id="131" w:author="VASSALLI Luca (TAXUD)" w:date="2024-12-16T10:55:00Z">
        <w:r w:rsidRPr="00C20B37">
          <w:delText>should</w:delText>
        </w:r>
      </w:del>
      <w:ins w:id="132" w:author="VASSALLI Luca (TAXUD)" w:date="2024-12-16T10:55:00Z">
        <w:r w:rsidR="46D094F8">
          <w:t>must</w:t>
        </w:r>
      </w:ins>
      <w:r w:rsidR="46D094F8">
        <w:t xml:space="preserve"> </w:t>
      </w:r>
      <w:r w:rsidR="4F9EDEF0">
        <w:t>be used</w:t>
      </w:r>
      <w:ins w:id="133" w:author="VASSALLI Luca (TAXUD)" w:date="2024-12-16T10:55:00Z">
        <w:r w:rsidR="47633B0E">
          <w:t xml:space="preserve"> to print the </w:t>
        </w:r>
        <w:r w:rsidR="47633B0E" w:rsidRPr="08EB1306">
          <w:rPr>
            <w:u w:val="single"/>
          </w:rPr>
          <w:t>content</w:t>
        </w:r>
        <w:r w:rsidR="47633B0E">
          <w:t xml:space="preserve"> of the declaration</w:t>
        </w:r>
      </w:ins>
      <w:r w:rsidR="4F9EDEF0">
        <w:t>:</w:t>
      </w:r>
    </w:p>
    <w:tbl>
      <w:tblPr>
        <w:tblStyle w:val="TableGrid"/>
        <w:tblpPr w:leftFromText="180" w:rightFromText="180" w:vertAnchor="text" w:horzAnchor="margin" w:tblpX="-242" w:tblpY="46"/>
        <w:tblW w:w="10206" w:type="dxa"/>
        <w:tblLook w:val="04A0" w:firstRow="1" w:lastRow="0" w:firstColumn="1" w:lastColumn="0" w:noHBand="0" w:noVBand="1"/>
      </w:tblPr>
      <w:tblGrid>
        <w:gridCol w:w="3402"/>
        <w:gridCol w:w="3402"/>
        <w:gridCol w:w="3402"/>
      </w:tblGrid>
      <w:tr w:rsidR="00873DB1" w:rsidRPr="005A1763" w14:paraId="7214FF85" w14:textId="77777777" w:rsidTr="001155F2">
        <w:trPr>
          <w:trHeight w:val="283"/>
        </w:trPr>
        <w:tc>
          <w:tcPr>
            <w:tcW w:w="3402" w:type="dxa"/>
            <w:shd w:val="clear" w:color="auto" w:fill="D9D9D9" w:themeFill="background1" w:themeFillShade="D9"/>
          </w:tcPr>
          <w:p w14:paraId="7AAE45E5" w14:textId="5C51C617" w:rsidR="00873DB1" w:rsidRPr="005A1763" w:rsidRDefault="00873DB1" w:rsidP="001155F2">
            <w:pPr>
              <w:spacing w:after="60"/>
              <w:jc w:val="left"/>
              <w:rPr>
                <w:rFonts w:ascii="Arial" w:hAnsi="Arial" w:cs="Arial"/>
                <w:b/>
                <w:bCs/>
              </w:rPr>
            </w:pPr>
            <w:r w:rsidRPr="005A1763">
              <w:rPr>
                <w:rFonts w:ascii="Arial" w:hAnsi="Arial" w:cs="Arial"/>
                <w:b/>
                <w:bCs/>
              </w:rPr>
              <w:t>Font</w:t>
            </w:r>
          </w:p>
        </w:tc>
        <w:tc>
          <w:tcPr>
            <w:tcW w:w="3402" w:type="dxa"/>
            <w:shd w:val="clear" w:color="auto" w:fill="D9D9D9" w:themeFill="background1" w:themeFillShade="D9"/>
          </w:tcPr>
          <w:p w14:paraId="0ABC5B21" w14:textId="441D6DF9" w:rsidR="00873DB1" w:rsidRPr="005A1763" w:rsidRDefault="00873DB1" w:rsidP="001155F2">
            <w:pPr>
              <w:spacing w:after="60"/>
              <w:jc w:val="center"/>
              <w:rPr>
                <w:rFonts w:ascii="Arial" w:hAnsi="Arial" w:cs="Arial"/>
                <w:b/>
                <w:bCs/>
              </w:rPr>
            </w:pPr>
            <w:r w:rsidRPr="005A1763">
              <w:rPr>
                <w:rFonts w:ascii="Arial" w:hAnsi="Arial" w:cs="Arial"/>
                <w:b/>
                <w:bCs/>
              </w:rPr>
              <w:t>Size</w:t>
            </w:r>
          </w:p>
        </w:tc>
        <w:tc>
          <w:tcPr>
            <w:tcW w:w="3402" w:type="dxa"/>
            <w:shd w:val="clear" w:color="auto" w:fill="D9D9D9" w:themeFill="background1" w:themeFillShade="D9"/>
          </w:tcPr>
          <w:p w14:paraId="7700BB0E" w14:textId="1FCE3A94" w:rsidR="00873DB1" w:rsidRPr="005A1763" w:rsidRDefault="00873DB1" w:rsidP="001155F2">
            <w:pPr>
              <w:spacing w:after="60"/>
              <w:rPr>
                <w:rFonts w:ascii="Arial" w:hAnsi="Arial" w:cs="Arial"/>
                <w:b/>
                <w:bCs/>
              </w:rPr>
            </w:pPr>
            <w:r w:rsidRPr="005A1763">
              <w:rPr>
                <w:rFonts w:ascii="Arial" w:hAnsi="Arial" w:cs="Arial"/>
                <w:b/>
                <w:bCs/>
              </w:rPr>
              <w:t>Style</w:t>
            </w:r>
          </w:p>
        </w:tc>
      </w:tr>
      <w:tr w:rsidR="00873DB1" w:rsidRPr="005A1763" w14:paraId="4572753C" w14:textId="77777777" w:rsidTr="001155F2">
        <w:trPr>
          <w:trHeight w:val="283"/>
        </w:trPr>
        <w:tc>
          <w:tcPr>
            <w:tcW w:w="3402" w:type="dxa"/>
          </w:tcPr>
          <w:p w14:paraId="2A9B7FD6" w14:textId="60AFEBBE" w:rsidR="00873DB1" w:rsidRPr="005A1763" w:rsidRDefault="00873DB1" w:rsidP="001155F2">
            <w:pPr>
              <w:spacing w:after="60"/>
              <w:rPr>
                <w:rFonts w:ascii="Arial" w:hAnsi="Arial" w:cs="Arial"/>
              </w:rPr>
            </w:pPr>
            <w:r w:rsidRPr="005A1763">
              <w:rPr>
                <w:rFonts w:ascii="Arial" w:hAnsi="Arial" w:cs="Arial"/>
              </w:rPr>
              <w:t>Arial Narrow</w:t>
            </w:r>
          </w:p>
        </w:tc>
        <w:tc>
          <w:tcPr>
            <w:tcW w:w="3402" w:type="dxa"/>
          </w:tcPr>
          <w:p w14:paraId="2A840B96" w14:textId="15B34234"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26BD40FA" w14:textId="04425645" w:rsidR="00873DB1" w:rsidRPr="005A1763" w:rsidRDefault="00873DB1" w:rsidP="001155F2">
            <w:pPr>
              <w:spacing w:after="60"/>
              <w:rPr>
                <w:rFonts w:ascii="Arial" w:hAnsi="Arial" w:cs="Arial"/>
              </w:rPr>
            </w:pPr>
            <w:r w:rsidRPr="005A1763">
              <w:rPr>
                <w:rFonts w:ascii="Arial" w:hAnsi="Arial" w:cs="Arial"/>
              </w:rPr>
              <w:t>Normal</w:t>
            </w:r>
          </w:p>
        </w:tc>
      </w:tr>
    </w:tbl>
    <w:tbl>
      <w:tblPr>
        <w:tblStyle w:val="TableGrid"/>
        <w:tblpPr w:leftFromText="180" w:rightFromText="180" w:vertAnchor="text" w:horzAnchor="margin" w:tblpX="534" w:tblpY="46"/>
        <w:tblW w:w="0" w:type="auto"/>
        <w:tblLook w:val="04A0" w:firstRow="1" w:lastRow="0" w:firstColumn="1" w:lastColumn="0" w:noHBand="0" w:noVBand="1"/>
      </w:tblPr>
      <w:tblGrid>
        <w:gridCol w:w="3510"/>
        <w:gridCol w:w="851"/>
        <w:gridCol w:w="3939"/>
      </w:tblGrid>
      <w:tr w:rsidR="00873DB1" w:rsidRPr="005A1763" w14:paraId="5296B571" w14:textId="77777777" w:rsidTr="00873DB1">
        <w:trPr>
          <w:del w:id="134" w:author="VASSALLI Luca (TAXUD)" w:date="2024-12-16T10:55:00Z"/>
        </w:trPr>
        <w:tc>
          <w:tcPr>
            <w:tcW w:w="3510" w:type="dxa"/>
          </w:tcPr>
          <w:p w14:paraId="384B9D12" w14:textId="77777777" w:rsidR="00873DB1" w:rsidRPr="005A1763" w:rsidRDefault="00873DB1" w:rsidP="00873DB1">
            <w:pPr>
              <w:spacing w:after="60"/>
              <w:rPr>
                <w:del w:id="135" w:author="VASSALLI Luca (TAXUD)" w:date="2024-12-16T10:55:00Z"/>
                <w:rFonts w:ascii="Arial" w:hAnsi="Arial" w:cs="Arial"/>
              </w:rPr>
            </w:pPr>
            <w:del w:id="136" w:author="VASSALLI Luca (TAXUD)" w:date="2024-12-16T10:55:00Z">
              <w:r w:rsidRPr="005A1763">
                <w:rPr>
                  <w:rFonts w:ascii="Arial" w:hAnsi="Arial" w:cs="Arial"/>
                </w:rPr>
                <w:delText>Impact</w:delText>
              </w:r>
            </w:del>
          </w:p>
        </w:tc>
        <w:tc>
          <w:tcPr>
            <w:tcW w:w="851" w:type="dxa"/>
          </w:tcPr>
          <w:p w14:paraId="47D57C6D" w14:textId="77777777" w:rsidR="00873DB1" w:rsidRPr="005A1763" w:rsidRDefault="00873DB1" w:rsidP="00873DB1">
            <w:pPr>
              <w:spacing w:after="60"/>
              <w:jc w:val="center"/>
              <w:rPr>
                <w:del w:id="137" w:author="VASSALLI Luca (TAXUD)" w:date="2024-12-16T10:55:00Z"/>
                <w:rFonts w:ascii="Arial" w:hAnsi="Arial" w:cs="Arial"/>
              </w:rPr>
            </w:pPr>
            <w:del w:id="138" w:author="VASSALLI Luca (TAXUD)" w:date="2024-12-16T10:55:00Z">
              <w:r w:rsidRPr="005A1763">
                <w:rPr>
                  <w:rFonts w:ascii="Arial" w:hAnsi="Arial" w:cs="Arial"/>
                </w:rPr>
                <w:delText>7</w:delText>
              </w:r>
            </w:del>
          </w:p>
        </w:tc>
        <w:tc>
          <w:tcPr>
            <w:tcW w:w="3939" w:type="dxa"/>
          </w:tcPr>
          <w:p w14:paraId="641346F9" w14:textId="77777777" w:rsidR="00873DB1" w:rsidRPr="005A1763" w:rsidRDefault="00873DB1" w:rsidP="00873DB1">
            <w:pPr>
              <w:spacing w:after="60"/>
              <w:rPr>
                <w:del w:id="139" w:author="VASSALLI Luca (TAXUD)" w:date="2024-12-16T10:55:00Z"/>
                <w:rFonts w:ascii="Arial" w:hAnsi="Arial" w:cs="Arial"/>
              </w:rPr>
            </w:pPr>
            <w:del w:id="140" w:author="VASSALLI Luca (TAXUD)" w:date="2024-12-16T10:55:00Z">
              <w:r w:rsidRPr="005A1763">
                <w:rPr>
                  <w:rFonts w:ascii="Arial" w:hAnsi="Arial" w:cs="Arial"/>
                </w:rPr>
                <w:delText>Normal</w:delText>
              </w:r>
            </w:del>
          </w:p>
        </w:tc>
      </w:tr>
    </w:tbl>
    <w:tbl>
      <w:tblPr>
        <w:tblStyle w:val="TableGrid"/>
        <w:tblpPr w:leftFromText="180" w:rightFromText="180" w:vertAnchor="text" w:horzAnchor="margin" w:tblpX="-242" w:tblpY="46"/>
        <w:tblW w:w="10206" w:type="dxa"/>
        <w:tblLook w:val="04A0" w:firstRow="1" w:lastRow="0" w:firstColumn="1" w:lastColumn="0" w:noHBand="0" w:noVBand="1"/>
      </w:tblPr>
      <w:tblGrid>
        <w:gridCol w:w="3402"/>
        <w:gridCol w:w="3402"/>
        <w:gridCol w:w="3402"/>
      </w:tblGrid>
      <w:tr w:rsidR="00873DB1" w:rsidRPr="005A1763" w14:paraId="68272658" w14:textId="77777777" w:rsidTr="001155F2">
        <w:trPr>
          <w:trHeight w:val="283"/>
        </w:trPr>
        <w:tc>
          <w:tcPr>
            <w:tcW w:w="3402" w:type="dxa"/>
          </w:tcPr>
          <w:p w14:paraId="1BD01677" w14:textId="03036F43" w:rsidR="00873DB1" w:rsidRPr="005A1763" w:rsidRDefault="00873DB1" w:rsidP="001155F2">
            <w:pPr>
              <w:spacing w:after="60"/>
              <w:rPr>
                <w:rFonts w:ascii="Arial" w:hAnsi="Arial" w:cs="Arial"/>
              </w:rPr>
            </w:pPr>
            <w:r w:rsidRPr="005A1763">
              <w:rPr>
                <w:rFonts w:ascii="Arial" w:hAnsi="Arial" w:cs="Arial"/>
              </w:rPr>
              <w:t>Haettenschweiler</w:t>
            </w:r>
          </w:p>
        </w:tc>
        <w:tc>
          <w:tcPr>
            <w:tcW w:w="3402" w:type="dxa"/>
          </w:tcPr>
          <w:p w14:paraId="18FA87D5" w14:textId="6E00F2DF"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5E39BD7C" w14:textId="147B4268" w:rsidR="00873DB1" w:rsidRPr="005A1763" w:rsidRDefault="00873DB1" w:rsidP="001155F2">
            <w:pPr>
              <w:spacing w:after="60"/>
              <w:rPr>
                <w:rFonts w:ascii="Arial" w:hAnsi="Arial" w:cs="Arial"/>
              </w:rPr>
            </w:pPr>
            <w:r w:rsidRPr="005A1763">
              <w:rPr>
                <w:rFonts w:ascii="Arial" w:hAnsi="Arial" w:cs="Arial"/>
              </w:rPr>
              <w:t>Normal</w:t>
            </w:r>
          </w:p>
        </w:tc>
      </w:tr>
      <w:tr w:rsidR="00873DB1" w:rsidRPr="005A1763" w14:paraId="7891045F" w14:textId="77777777" w:rsidTr="001155F2">
        <w:trPr>
          <w:trHeight w:val="283"/>
        </w:trPr>
        <w:tc>
          <w:tcPr>
            <w:tcW w:w="3402" w:type="dxa"/>
          </w:tcPr>
          <w:p w14:paraId="34191404" w14:textId="33A1027F" w:rsidR="00873DB1" w:rsidRPr="005A1763" w:rsidRDefault="00873DB1" w:rsidP="001155F2">
            <w:pPr>
              <w:spacing w:after="60"/>
              <w:rPr>
                <w:rFonts w:ascii="Arial" w:hAnsi="Arial" w:cs="Arial"/>
              </w:rPr>
            </w:pPr>
            <w:r w:rsidRPr="005A1763">
              <w:rPr>
                <w:rFonts w:ascii="Arial" w:hAnsi="Arial" w:cs="Arial"/>
              </w:rPr>
              <w:t>Helvetica</w:t>
            </w:r>
          </w:p>
        </w:tc>
        <w:tc>
          <w:tcPr>
            <w:tcW w:w="3402" w:type="dxa"/>
          </w:tcPr>
          <w:p w14:paraId="4121A250" w14:textId="7D309CD3"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425CAE21" w14:textId="072E66A9" w:rsidR="00873DB1" w:rsidRPr="005A1763" w:rsidRDefault="00873DB1" w:rsidP="001155F2">
            <w:pPr>
              <w:spacing w:after="60"/>
              <w:rPr>
                <w:rFonts w:ascii="Arial" w:hAnsi="Arial" w:cs="Arial"/>
              </w:rPr>
            </w:pPr>
            <w:r w:rsidRPr="005A1763">
              <w:rPr>
                <w:rFonts w:ascii="Arial" w:hAnsi="Arial" w:cs="Arial"/>
              </w:rPr>
              <w:t>Normal</w:t>
            </w:r>
          </w:p>
        </w:tc>
      </w:tr>
    </w:tbl>
    <w:p w14:paraId="5E0CC2EC" w14:textId="77777777" w:rsidR="00652C14" w:rsidRDefault="00652C14" w:rsidP="00C6054A">
      <w:pPr>
        <w:pStyle w:val="Text2"/>
        <w:ind w:left="0"/>
      </w:pPr>
    </w:p>
    <w:p w14:paraId="617A3677" w14:textId="0EE1DEB0" w:rsidR="00652C14" w:rsidRDefault="004428B8" w:rsidP="00C6054A">
      <w:pPr>
        <w:pStyle w:val="Text2"/>
        <w:ind w:left="0"/>
        <w:rPr>
          <w:ins w:id="141" w:author="VASSALLI Luca (TAXUD)" w:date="2024-12-16T10:55:00Z"/>
        </w:rPr>
      </w:pPr>
      <w:ins w:id="142" w:author="VASSALLI Luca (TAXUD)" w:date="2024-12-16T10:55:00Z">
        <w:r>
          <w:t>T</w:t>
        </w:r>
        <w:r w:rsidR="17C0F811">
          <w:t xml:space="preserve">he </w:t>
        </w:r>
        <w:r w:rsidR="17C0F811" w:rsidRPr="08EB1306">
          <w:rPr>
            <w:u w:val="single"/>
          </w:rPr>
          <w:t>layout</w:t>
        </w:r>
        <w:r w:rsidR="47633B0E" w:rsidRPr="08EB1306">
          <w:rPr>
            <w:u w:val="single"/>
          </w:rPr>
          <w:t xml:space="preserve"> itself</w:t>
        </w:r>
        <w:r w:rsidR="17C0F811">
          <w:t xml:space="preserve"> </w:t>
        </w:r>
        <w:r>
          <w:t>must</w:t>
        </w:r>
        <w:r w:rsidR="00B541A1">
          <w:t xml:space="preserve"> </w:t>
        </w:r>
        <w:r w:rsidR="044DB401">
          <w:t>be</w:t>
        </w:r>
        <w:r w:rsidR="17C0F811">
          <w:t xml:space="preserve"> printed according to the </w:t>
        </w:r>
        <w:r w:rsidR="044DB401">
          <w:t>format</w:t>
        </w:r>
        <w:r w:rsidR="6B9540F4">
          <w:t xml:space="preserve"> </w:t>
        </w:r>
        <w:r w:rsidR="3781B960">
          <w:t>provided</w:t>
        </w:r>
        <w:r w:rsidR="6B9540F4">
          <w:t xml:space="preserve"> in the forms in</w:t>
        </w:r>
        <w:r w:rsidR="70F00062">
          <w:t xml:space="preserve"> the Excel file</w:t>
        </w:r>
        <w:r w:rsidR="472ECD5B">
          <w:t xml:space="preserve"> (the general font size is 5)</w:t>
        </w:r>
        <w:r w:rsidR="70F00062">
          <w:t>.</w:t>
        </w:r>
        <w:r w:rsidR="044DB401">
          <w:t xml:space="preserve"> </w:t>
        </w:r>
        <w:r w:rsidR="6A14E28A">
          <w:t xml:space="preserve">The following </w:t>
        </w:r>
        <w:r w:rsidR="1C613964">
          <w:t xml:space="preserve">table provides information on </w:t>
        </w:r>
        <w:r w:rsidR="472ECD5B">
          <w:t xml:space="preserve">specific </w:t>
        </w:r>
        <w:r w:rsidR="18C07380">
          <w:t>items</w:t>
        </w:r>
        <w:r w:rsidR="1C613964">
          <w:t>:</w:t>
        </w:r>
      </w:ins>
    </w:p>
    <w:tbl>
      <w:tblPr>
        <w:tblStyle w:val="TableGrid"/>
        <w:tblpPr w:leftFromText="180" w:rightFromText="180" w:vertAnchor="text" w:horzAnchor="margin" w:tblpX="-242" w:tblpY="46"/>
        <w:tblW w:w="10206" w:type="dxa"/>
        <w:tblLook w:val="04A0" w:firstRow="1" w:lastRow="0" w:firstColumn="1" w:lastColumn="0" w:noHBand="0" w:noVBand="1"/>
      </w:tblPr>
      <w:tblGrid>
        <w:gridCol w:w="3402"/>
        <w:gridCol w:w="3402"/>
        <w:gridCol w:w="3402"/>
      </w:tblGrid>
      <w:tr w:rsidR="00D24CE8" w:rsidRPr="005A1763" w14:paraId="164FD972" w14:textId="77777777" w:rsidTr="001155F2">
        <w:trPr>
          <w:trHeight w:val="283"/>
          <w:ins w:id="143" w:author="VASSALLI Luca (TAXUD)" w:date="2024-12-16T10:55:00Z"/>
        </w:trPr>
        <w:tc>
          <w:tcPr>
            <w:tcW w:w="3402" w:type="dxa"/>
            <w:shd w:val="clear" w:color="auto" w:fill="D9D9D9" w:themeFill="background1" w:themeFillShade="D9"/>
          </w:tcPr>
          <w:p w14:paraId="1293EFD5" w14:textId="04A637A9" w:rsidR="00D24CE8" w:rsidRPr="005A1763" w:rsidRDefault="00BD58A6" w:rsidP="001155F2">
            <w:pPr>
              <w:spacing w:after="60"/>
              <w:ind w:left="284" w:hanging="284"/>
              <w:jc w:val="left"/>
              <w:rPr>
                <w:ins w:id="144" w:author="VASSALLI Luca (TAXUD)" w:date="2024-12-16T10:55:00Z"/>
                <w:rFonts w:ascii="Arial" w:hAnsi="Arial" w:cs="Arial"/>
                <w:b/>
                <w:bCs/>
              </w:rPr>
            </w:pPr>
            <w:ins w:id="145" w:author="VASSALLI Luca (TAXUD)" w:date="2024-12-16T10:55:00Z">
              <w:r>
                <w:rPr>
                  <w:rFonts w:ascii="Arial" w:hAnsi="Arial" w:cs="Arial"/>
                  <w:b/>
                  <w:bCs/>
                </w:rPr>
                <w:t>Item</w:t>
              </w:r>
            </w:ins>
          </w:p>
        </w:tc>
        <w:tc>
          <w:tcPr>
            <w:tcW w:w="3402" w:type="dxa"/>
            <w:shd w:val="clear" w:color="auto" w:fill="D9D9D9" w:themeFill="background1" w:themeFillShade="D9"/>
          </w:tcPr>
          <w:p w14:paraId="506488DC" w14:textId="77777777" w:rsidR="00D24CE8" w:rsidRPr="005A1763" w:rsidRDefault="00D24CE8" w:rsidP="001155F2">
            <w:pPr>
              <w:spacing w:after="60"/>
              <w:jc w:val="center"/>
              <w:rPr>
                <w:ins w:id="146" w:author="VASSALLI Luca (TAXUD)" w:date="2024-12-16T10:55:00Z"/>
                <w:rFonts w:ascii="Arial" w:hAnsi="Arial" w:cs="Arial"/>
                <w:b/>
                <w:bCs/>
              </w:rPr>
            </w:pPr>
            <w:ins w:id="147" w:author="VASSALLI Luca (TAXUD)" w:date="2024-12-16T10:55:00Z">
              <w:r w:rsidRPr="005A1763">
                <w:rPr>
                  <w:rFonts w:ascii="Arial" w:hAnsi="Arial" w:cs="Arial"/>
                  <w:b/>
                  <w:bCs/>
                </w:rPr>
                <w:t>Size</w:t>
              </w:r>
            </w:ins>
          </w:p>
        </w:tc>
        <w:tc>
          <w:tcPr>
            <w:tcW w:w="3402" w:type="dxa"/>
            <w:shd w:val="clear" w:color="auto" w:fill="D9D9D9" w:themeFill="background1" w:themeFillShade="D9"/>
          </w:tcPr>
          <w:p w14:paraId="3BE33408" w14:textId="77777777" w:rsidR="00D24CE8" w:rsidRPr="005A1763" w:rsidRDefault="00D24CE8" w:rsidP="001155F2">
            <w:pPr>
              <w:spacing w:after="60"/>
              <w:rPr>
                <w:ins w:id="148" w:author="VASSALLI Luca (TAXUD)" w:date="2024-12-16T10:55:00Z"/>
                <w:rFonts w:ascii="Arial" w:hAnsi="Arial" w:cs="Arial"/>
                <w:b/>
                <w:bCs/>
              </w:rPr>
            </w:pPr>
            <w:ins w:id="149" w:author="VASSALLI Luca (TAXUD)" w:date="2024-12-16T10:55:00Z">
              <w:r w:rsidRPr="005A1763">
                <w:rPr>
                  <w:rFonts w:ascii="Arial" w:hAnsi="Arial" w:cs="Arial"/>
                  <w:b/>
                  <w:bCs/>
                </w:rPr>
                <w:t>Style</w:t>
              </w:r>
            </w:ins>
          </w:p>
        </w:tc>
      </w:tr>
      <w:tr w:rsidR="00D24CE8" w:rsidRPr="005A1763" w14:paraId="536F0FDF" w14:textId="77777777" w:rsidTr="001155F2">
        <w:trPr>
          <w:trHeight w:val="283"/>
          <w:ins w:id="150" w:author="VASSALLI Luca (TAXUD)" w:date="2024-12-16T10:55:00Z"/>
        </w:trPr>
        <w:tc>
          <w:tcPr>
            <w:tcW w:w="3402" w:type="dxa"/>
          </w:tcPr>
          <w:p w14:paraId="1055A948" w14:textId="4F9930ED" w:rsidR="00D24CE8" w:rsidRPr="005A1763" w:rsidRDefault="00970A6D" w:rsidP="001155F2">
            <w:pPr>
              <w:spacing w:after="60"/>
              <w:jc w:val="left"/>
              <w:rPr>
                <w:ins w:id="151" w:author="VASSALLI Luca (TAXUD)" w:date="2024-12-16T10:55:00Z"/>
                <w:rFonts w:ascii="Arial" w:hAnsi="Arial" w:cs="Arial"/>
              </w:rPr>
            </w:pPr>
            <w:ins w:id="152" w:author="VASSALLI Luca (TAXUD)" w:date="2024-12-16T10:55:00Z">
              <w:r>
                <w:rPr>
                  <w:rFonts w:ascii="Arial" w:hAnsi="Arial" w:cs="Arial"/>
                </w:rPr>
                <w:t>Text EUROPEAN UNION</w:t>
              </w:r>
              <w:r w:rsidR="003B60C2">
                <w:rPr>
                  <w:rStyle w:val="FootnoteReference"/>
                  <w:rFonts w:ascii="Arial" w:hAnsi="Arial" w:cs="Arial"/>
                </w:rPr>
                <w:footnoteReference w:id="2"/>
              </w:r>
              <w:r w:rsidR="00BA6A04">
                <w:rPr>
                  <w:rFonts w:ascii="Arial" w:hAnsi="Arial" w:cs="Arial"/>
                </w:rPr>
                <w:t xml:space="preserve"> (only for EU MS)</w:t>
              </w:r>
            </w:ins>
          </w:p>
        </w:tc>
        <w:tc>
          <w:tcPr>
            <w:tcW w:w="3402" w:type="dxa"/>
          </w:tcPr>
          <w:p w14:paraId="414BF1D8" w14:textId="2F31665A" w:rsidR="00D24CE8" w:rsidRPr="005A1763" w:rsidRDefault="00913F98" w:rsidP="001155F2">
            <w:pPr>
              <w:spacing w:after="60"/>
              <w:jc w:val="center"/>
              <w:rPr>
                <w:ins w:id="154" w:author="VASSALLI Luca (TAXUD)" w:date="2024-12-16T10:55:00Z"/>
                <w:rFonts w:ascii="Arial" w:hAnsi="Arial" w:cs="Arial"/>
              </w:rPr>
            </w:pPr>
            <w:ins w:id="155" w:author="VASSALLI Luca (TAXUD)" w:date="2024-12-16T10:55:00Z">
              <w:r>
                <w:rPr>
                  <w:rFonts w:ascii="Arial" w:hAnsi="Arial" w:cs="Arial"/>
                </w:rPr>
                <w:t>10</w:t>
              </w:r>
            </w:ins>
          </w:p>
        </w:tc>
        <w:tc>
          <w:tcPr>
            <w:tcW w:w="3402" w:type="dxa"/>
          </w:tcPr>
          <w:p w14:paraId="1989B846" w14:textId="03972680" w:rsidR="00D24CE8" w:rsidRPr="005A1763" w:rsidRDefault="00913F98" w:rsidP="001155F2">
            <w:pPr>
              <w:spacing w:after="60"/>
              <w:rPr>
                <w:ins w:id="156" w:author="VASSALLI Luca (TAXUD)" w:date="2024-12-16T10:55:00Z"/>
                <w:rFonts w:ascii="Arial" w:hAnsi="Arial" w:cs="Arial"/>
              </w:rPr>
            </w:pPr>
            <w:ins w:id="157" w:author="VASSALLI Luca (TAXUD)" w:date="2024-12-16T10:55:00Z">
              <w:r>
                <w:rPr>
                  <w:rFonts w:ascii="Arial" w:hAnsi="Arial" w:cs="Arial"/>
                </w:rPr>
                <w:t>Capital letters + Bold</w:t>
              </w:r>
            </w:ins>
          </w:p>
        </w:tc>
      </w:tr>
      <w:tr w:rsidR="00D24CE8" w:rsidRPr="005A1763" w14:paraId="23FE296C" w14:textId="77777777" w:rsidTr="001155F2">
        <w:trPr>
          <w:trHeight w:val="283"/>
          <w:ins w:id="158" w:author="VASSALLI Luca (TAXUD)" w:date="2024-12-16T10:55:00Z"/>
        </w:trPr>
        <w:tc>
          <w:tcPr>
            <w:tcW w:w="3402" w:type="dxa"/>
          </w:tcPr>
          <w:p w14:paraId="66C0D1EC" w14:textId="5FE256BA" w:rsidR="00D24CE8" w:rsidRPr="005A1763" w:rsidRDefault="00A9152C" w:rsidP="001155F2">
            <w:pPr>
              <w:spacing w:after="60"/>
              <w:jc w:val="left"/>
              <w:rPr>
                <w:ins w:id="159" w:author="VASSALLI Luca (TAXUD)" w:date="2024-12-16T10:55:00Z"/>
                <w:rFonts w:ascii="Arial" w:hAnsi="Arial" w:cs="Arial"/>
              </w:rPr>
            </w:pPr>
            <w:ins w:id="160" w:author="VASSALLI Luca (TAXUD)" w:date="2024-12-16T10:55:00Z">
              <w:r>
                <w:rPr>
                  <w:rFonts w:ascii="Arial" w:hAnsi="Arial" w:cs="Arial"/>
                </w:rPr>
                <w:t>Text TRANSIT ACCOMPANYING DOCUMENT</w:t>
              </w:r>
            </w:ins>
          </w:p>
        </w:tc>
        <w:tc>
          <w:tcPr>
            <w:tcW w:w="3402" w:type="dxa"/>
          </w:tcPr>
          <w:p w14:paraId="0E424ADD" w14:textId="608723C7" w:rsidR="00D24CE8" w:rsidRPr="005A1763" w:rsidRDefault="0024121F" w:rsidP="001155F2">
            <w:pPr>
              <w:spacing w:after="60"/>
              <w:jc w:val="center"/>
              <w:rPr>
                <w:ins w:id="161" w:author="VASSALLI Luca (TAXUD)" w:date="2024-12-16T10:55:00Z"/>
                <w:rFonts w:ascii="Arial" w:hAnsi="Arial" w:cs="Arial"/>
              </w:rPr>
            </w:pPr>
            <w:ins w:id="162" w:author="VASSALLI Luca (TAXUD)" w:date="2024-12-16T10:55:00Z">
              <w:r>
                <w:rPr>
                  <w:rFonts w:ascii="Arial" w:hAnsi="Arial" w:cs="Arial"/>
                </w:rPr>
                <w:t>7</w:t>
              </w:r>
            </w:ins>
          </w:p>
        </w:tc>
        <w:tc>
          <w:tcPr>
            <w:tcW w:w="3402" w:type="dxa"/>
          </w:tcPr>
          <w:p w14:paraId="203ECAFE" w14:textId="712990ED" w:rsidR="00D24CE8" w:rsidRPr="005A1763" w:rsidRDefault="0024121F" w:rsidP="001155F2">
            <w:pPr>
              <w:spacing w:after="60"/>
              <w:rPr>
                <w:ins w:id="163" w:author="VASSALLI Luca (TAXUD)" w:date="2024-12-16T10:55:00Z"/>
                <w:rFonts w:ascii="Arial" w:hAnsi="Arial" w:cs="Arial"/>
              </w:rPr>
            </w:pPr>
            <w:ins w:id="164" w:author="VASSALLI Luca (TAXUD)" w:date="2024-12-16T10:55:00Z">
              <w:r>
                <w:rPr>
                  <w:rFonts w:ascii="Arial" w:hAnsi="Arial" w:cs="Arial"/>
                </w:rPr>
                <w:t>Capital letters + Bold</w:t>
              </w:r>
            </w:ins>
          </w:p>
        </w:tc>
      </w:tr>
      <w:tr w:rsidR="00D24CE8" w:rsidRPr="005A1763" w14:paraId="20CA9988" w14:textId="77777777" w:rsidTr="001155F2">
        <w:trPr>
          <w:trHeight w:val="283"/>
          <w:ins w:id="165" w:author="VASSALLI Luca (TAXUD)" w:date="2024-12-16T10:55:00Z"/>
        </w:trPr>
        <w:tc>
          <w:tcPr>
            <w:tcW w:w="3402" w:type="dxa"/>
          </w:tcPr>
          <w:p w14:paraId="6887E215" w14:textId="63A8C2C0" w:rsidR="00D24CE8" w:rsidRPr="005A1763" w:rsidRDefault="00D81F9C" w:rsidP="001155F2">
            <w:pPr>
              <w:spacing w:after="60"/>
              <w:jc w:val="left"/>
              <w:rPr>
                <w:ins w:id="166" w:author="VASSALLI Luca (TAXUD)" w:date="2024-12-16T10:55:00Z"/>
                <w:rFonts w:ascii="Arial" w:hAnsi="Arial" w:cs="Arial"/>
              </w:rPr>
            </w:pPr>
            <w:ins w:id="167" w:author="VASSALLI Luca (TAXUD)" w:date="2024-12-16T10:55:00Z">
              <w:r>
                <w:rPr>
                  <w:rFonts w:ascii="Arial" w:hAnsi="Arial" w:cs="Arial"/>
                </w:rPr>
                <w:t>Box lines of field TRANSIT ACCOMPANYING DOCUMENTS</w:t>
              </w:r>
            </w:ins>
          </w:p>
        </w:tc>
        <w:tc>
          <w:tcPr>
            <w:tcW w:w="3402" w:type="dxa"/>
          </w:tcPr>
          <w:p w14:paraId="3FF93544" w14:textId="10305EEC" w:rsidR="00D24CE8" w:rsidRPr="005A1763" w:rsidRDefault="00D81F9C" w:rsidP="001155F2">
            <w:pPr>
              <w:spacing w:after="60"/>
              <w:jc w:val="center"/>
              <w:rPr>
                <w:ins w:id="168" w:author="VASSALLI Luca (TAXUD)" w:date="2024-12-16T10:55:00Z"/>
                <w:rFonts w:ascii="Arial" w:hAnsi="Arial" w:cs="Arial"/>
              </w:rPr>
            </w:pPr>
            <w:ins w:id="169" w:author="VASSALLI Luca (TAXUD)" w:date="2024-12-16T10:55:00Z">
              <w:r>
                <w:rPr>
                  <w:rFonts w:ascii="Arial" w:hAnsi="Arial" w:cs="Arial"/>
                </w:rPr>
                <w:t>-</w:t>
              </w:r>
            </w:ins>
          </w:p>
        </w:tc>
        <w:tc>
          <w:tcPr>
            <w:tcW w:w="3402" w:type="dxa"/>
          </w:tcPr>
          <w:p w14:paraId="567D5249" w14:textId="1CC83D4B" w:rsidR="00D24CE8" w:rsidRPr="005A1763" w:rsidRDefault="00550E7E" w:rsidP="001155F2">
            <w:pPr>
              <w:spacing w:after="60"/>
              <w:rPr>
                <w:ins w:id="170" w:author="VASSALLI Luca (TAXUD)" w:date="2024-12-16T10:55:00Z"/>
                <w:rFonts w:ascii="Arial" w:hAnsi="Arial" w:cs="Arial"/>
              </w:rPr>
            </w:pPr>
            <w:ins w:id="171" w:author="VASSALLI Luca (TAXUD)" w:date="2024-12-16T10:55:00Z">
              <w:r>
                <w:rPr>
                  <w:rFonts w:ascii="Arial" w:hAnsi="Arial" w:cs="Arial"/>
                </w:rPr>
                <w:t xml:space="preserve">Thick </w:t>
              </w:r>
              <w:r w:rsidR="007873AC">
                <w:rPr>
                  <w:rFonts w:ascii="Arial" w:hAnsi="Arial" w:cs="Arial"/>
                </w:rPr>
                <w:t>border</w:t>
              </w:r>
            </w:ins>
          </w:p>
        </w:tc>
      </w:tr>
      <w:tr w:rsidR="00D24CE8" w:rsidRPr="005A1763" w14:paraId="0A427E46" w14:textId="77777777" w:rsidTr="001155F2">
        <w:trPr>
          <w:trHeight w:val="283"/>
          <w:ins w:id="172" w:author="VASSALLI Luca (TAXUD)" w:date="2024-12-16T10:55:00Z"/>
        </w:trPr>
        <w:tc>
          <w:tcPr>
            <w:tcW w:w="3402" w:type="dxa"/>
          </w:tcPr>
          <w:p w14:paraId="1770B62C" w14:textId="30C67C45" w:rsidR="00D24CE8" w:rsidRPr="005A1763" w:rsidRDefault="00FC53A8" w:rsidP="001155F2">
            <w:pPr>
              <w:spacing w:after="60"/>
              <w:jc w:val="left"/>
              <w:rPr>
                <w:ins w:id="173" w:author="VASSALLI Luca (TAXUD)" w:date="2024-12-16T10:55:00Z"/>
                <w:rFonts w:ascii="Arial" w:hAnsi="Arial" w:cs="Arial"/>
              </w:rPr>
            </w:pPr>
            <w:ins w:id="174" w:author="VASSALLI Luca (TAXUD)" w:date="2024-12-16T10:55:00Z">
              <w:r>
                <w:rPr>
                  <w:rFonts w:ascii="Arial" w:hAnsi="Arial" w:cs="Arial"/>
                </w:rPr>
                <w:t>Text DECLARATION TYPE</w:t>
              </w:r>
            </w:ins>
          </w:p>
        </w:tc>
        <w:tc>
          <w:tcPr>
            <w:tcW w:w="3402" w:type="dxa"/>
          </w:tcPr>
          <w:p w14:paraId="5A097F90" w14:textId="08DAE22B" w:rsidR="00D24CE8" w:rsidRPr="005A1763" w:rsidRDefault="00CB5F91" w:rsidP="001155F2">
            <w:pPr>
              <w:spacing w:after="60"/>
              <w:jc w:val="center"/>
              <w:rPr>
                <w:ins w:id="175" w:author="VASSALLI Luca (TAXUD)" w:date="2024-12-16T10:55:00Z"/>
                <w:rFonts w:ascii="Arial" w:hAnsi="Arial" w:cs="Arial"/>
              </w:rPr>
            </w:pPr>
            <w:ins w:id="176" w:author="VASSALLI Luca (TAXUD)" w:date="2024-12-16T10:55:00Z">
              <w:r>
                <w:rPr>
                  <w:rFonts w:ascii="Arial" w:hAnsi="Arial" w:cs="Arial"/>
                </w:rPr>
                <w:t>5</w:t>
              </w:r>
            </w:ins>
          </w:p>
        </w:tc>
        <w:tc>
          <w:tcPr>
            <w:tcW w:w="3402" w:type="dxa"/>
          </w:tcPr>
          <w:p w14:paraId="396F9F63" w14:textId="634DB3CB" w:rsidR="00D24CE8" w:rsidRPr="005A1763" w:rsidRDefault="00CB5F91" w:rsidP="001155F2">
            <w:pPr>
              <w:spacing w:after="60"/>
              <w:rPr>
                <w:ins w:id="177" w:author="VASSALLI Luca (TAXUD)" w:date="2024-12-16T10:55:00Z"/>
                <w:rFonts w:ascii="Arial" w:hAnsi="Arial" w:cs="Arial"/>
              </w:rPr>
            </w:pPr>
            <w:ins w:id="178" w:author="VASSALLI Luca (TAXUD)" w:date="2024-12-16T10:55:00Z">
              <w:r>
                <w:rPr>
                  <w:rFonts w:ascii="Arial" w:hAnsi="Arial" w:cs="Arial"/>
                </w:rPr>
                <w:t>Capital letters + Bold</w:t>
              </w:r>
            </w:ins>
          </w:p>
        </w:tc>
      </w:tr>
      <w:tr w:rsidR="00D24CE8" w:rsidRPr="005A1763" w14:paraId="43A5A255" w14:textId="77777777" w:rsidTr="001155F2">
        <w:trPr>
          <w:trHeight w:val="283"/>
          <w:ins w:id="179" w:author="VASSALLI Luca (TAXUD)" w:date="2024-12-16T10:55:00Z"/>
        </w:trPr>
        <w:tc>
          <w:tcPr>
            <w:tcW w:w="3402" w:type="dxa"/>
          </w:tcPr>
          <w:p w14:paraId="33F2E6B9" w14:textId="30159340" w:rsidR="00D24CE8" w:rsidRPr="005A1763" w:rsidRDefault="00CB5F91" w:rsidP="001155F2">
            <w:pPr>
              <w:spacing w:after="60"/>
              <w:jc w:val="left"/>
              <w:rPr>
                <w:ins w:id="180" w:author="VASSALLI Luca (TAXUD)" w:date="2024-12-16T10:55:00Z"/>
                <w:rFonts w:ascii="Arial" w:hAnsi="Arial" w:cs="Arial"/>
              </w:rPr>
            </w:pPr>
            <w:ins w:id="181" w:author="VASSALLI Luca (TAXUD)" w:date="2024-12-16T10:55:00Z">
              <w:r>
                <w:rPr>
                  <w:rFonts w:ascii="Arial" w:hAnsi="Arial" w:cs="Arial"/>
                </w:rPr>
                <w:t xml:space="preserve">Box lines </w:t>
              </w:r>
              <w:r w:rsidR="0038250E">
                <w:rPr>
                  <w:rFonts w:ascii="Arial" w:hAnsi="Arial" w:cs="Arial"/>
                </w:rPr>
                <w:t>of field DECLARATION TYPE</w:t>
              </w:r>
            </w:ins>
          </w:p>
        </w:tc>
        <w:tc>
          <w:tcPr>
            <w:tcW w:w="3402" w:type="dxa"/>
          </w:tcPr>
          <w:p w14:paraId="088A0FE4" w14:textId="46BECA27" w:rsidR="00D24CE8" w:rsidRPr="005A1763" w:rsidRDefault="0038250E" w:rsidP="001155F2">
            <w:pPr>
              <w:spacing w:after="60"/>
              <w:jc w:val="center"/>
              <w:rPr>
                <w:ins w:id="182" w:author="VASSALLI Luca (TAXUD)" w:date="2024-12-16T10:55:00Z"/>
                <w:rFonts w:ascii="Arial" w:hAnsi="Arial" w:cs="Arial"/>
              </w:rPr>
            </w:pPr>
            <w:ins w:id="183" w:author="VASSALLI Luca (TAXUD)" w:date="2024-12-16T10:55:00Z">
              <w:r>
                <w:rPr>
                  <w:rFonts w:ascii="Arial" w:hAnsi="Arial" w:cs="Arial"/>
                </w:rPr>
                <w:t>-</w:t>
              </w:r>
            </w:ins>
          </w:p>
        </w:tc>
        <w:tc>
          <w:tcPr>
            <w:tcW w:w="3402" w:type="dxa"/>
          </w:tcPr>
          <w:p w14:paraId="339058A6" w14:textId="0523EB90" w:rsidR="00D24CE8" w:rsidRPr="005A1763" w:rsidRDefault="00550E7E" w:rsidP="001155F2">
            <w:pPr>
              <w:spacing w:after="60"/>
              <w:rPr>
                <w:ins w:id="184" w:author="VASSALLI Luca (TAXUD)" w:date="2024-12-16T10:55:00Z"/>
                <w:rFonts w:ascii="Arial" w:hAnsi="Arial" w:cs="Arial"/>
              </w:rPr>
            </w:pPr>
            <w:ins w:id="185" w:author="VASSALLI Luca (TAXUD)" w:date="2024-12-16T10:55:00Z">
              <w:r>
                <w:rPr>
                  <w:rFonts w:ascii="Arial" w:hAnsi="Arial" w:cs="Arial"/>
                </w:rPr>
                <w:t>Thick</w:t>
              </w:r>
              <w:r w:rsidR="007873AC">
                <w:rPr>
                  <w:rFonts w:ascii="Arial" w:hAnsi="Arial" w:cs="Arial"/>
                </w:rPr>
                <w:t xml:space="preserve"> border</w:t>
              </w:r>
            </w:ins>
          </w:p>
        </w:tc>
      </w:tr>
      <w:tr w:rsidR="00D24CE8" w:rsidRPr="005A1763" w14:paraId="5DD61F0C" w14:textId="77777777" w:rsidTr="001155F2">
        <w:trPr>
          <w:trHeight w:val="283"/>
          <w:ins w:id="186" w:author="VASSALLI Luca (TAXUD)" w:date="2024-12-16T10:55:00Z"/>
        </w:trPr>
        <w:tc>
          <w:tcPr>
            <w:tcW w:w="3402" w:type="dxa"/>
          </w:tcPr>
          <w:p w14:paraId="44518267" w14:textId="59942ED4" w:rsidR="00D24CE8" w:rsidRPr="005A1763" w:rsidRDefault="0038250E" w:rsidP="001155F2">
            <w:pPr>
              <w:spacing w:after="60"/>
              <w:jc w:val="left"/>
              <w:rPr>
                <w:ins w:id="187" w:author="VASSALLI Luca (TAXUD)" w:date="2024-12-16T10:55:00Z"/>
                <w:rFonts w:ascii="Arial" w:hAnsi="Arial" w:cs="Arial"/>
              </w:rPr>
            </w:pPr>
            <w:ins w:id="188" w:author="VASSALLI Luca (TAXUD)" w:date="2024-12-16T10:55:00Z">
              <w:r>
                <w:rPr>
                  <w:rFonts w:ascii="Arial" w:hAnsi="Arial" w:cs="Arial"/>
                </w:rPr>
                <w:t>Text MRN</w:t>
              </w:r>
            </w:ins>
          </w:p>
        </w:tc>
        <w:tc>
          <w:tcPr>
            <w:tcW w:w="3402" w:type="dxa"/>
          </w:tcPr>
          <w:p w14:paraId="06047600" w14:textId="24D55083" w:rsidR="00D24CE8" w:rsidRPr="005A1763" w:rsidRDefault="0038250E" w:rsidP="001155F2">
            <w:pPr>
              <w:spacing w:after="60"/>
              <w:jc w:val="center"/>
              <w:rPr>
                <w:ins w:id="189" w:author="VASSALLI Luca (TAXUD)" w:date="2024-12-16T10:55:00Z"/>
                <w:rFonts w:ascii="Arial" w:hAnsi="Arial" w:cs="Arial"/>
              </w:rPr>
            </w:pPr>
            <w:ins w:id="190" w:author="VASSALLI Luca (TAXUD)" w:date="2024-12-16T10:55:00Z">
              <w:r>
                <w:rPr>
                  <w:rFonts w:ascii="Arial" w:hAnsi="Arial" w:cs="Arial"/>
                </w:rPr>
                <w:t>5</w:t>
              </w:r>
            </w:ins>
          </w:p>
        </w:tc>
        <w:tc>
          <w:tcPr>
            <w:tcW w:w="3402" w:type="dxa"/>
          </w:tcPr>
          <w:p w14:paraId="742F8389" w14:textId="12462D37" w:rsidR="0038250E" w:rsidRPr="005A1763" w:rsidRDefault="0038250E" w:rsidP="001155F2">
            <w:pPr>
              <w:spacing w:after="60"/>
              <w:rPr>
                <w:ins w:id="191" w:author="VASSALLI Luca (TAXUD)" w:date="2024-12-16T10:55:00Z"/>
                <w:rFonts w:ascii="Arial" w:hAnsi="Arial" w:cs="Arial"/>
              </w:rPr>
            </w:pPr>
            <w:ins w:id="192" w:author="VASSALLI Luca (TAXUD)" w:date="2024-12-16T10:55:00Z">
              <w:r>
                <w:rPr>
                  <w:rFonts w:ascii="Arial" w:hAnsi="Arial" w:cs="Arial"/>
                </w:rPr>
                <w:t>Capital letters + Bold</w:t>
              </w:r>
            </w:ins>
          </w:p>
        </w:tc>
      </w:tr>
      <w:tr w:rsidR="00D24CE8" w:rsidRPr="005A1763" w14:paraId="1CE05E2C" w14:textId="77777777" w:rsidTr="001155F2">
        <w:trPr>
          <w:trHeight w:val="283"/>
          <w:ins w:id="193" w:author="VASSALLI Luca (TAXUD)" w:date="2024-12-16T10:55:00Z"/>
        </w:trPr>
        <w:tc>
          <w:tcPr>
            <w:tcW w:w="3402" w:type="dxa"/>
          </w:tcPr>
          <w:p w14:paraId="7A71E7FF" w14:textId="15CDC6F4" w:rsidR="00D24CE8" w:rsidRPr="005A1763" w:rsidRDefault="0038250E" w:rsidP="001155F2">
            <w:pPr>
              <w:spacing w:after="60"/>
              <w:jc w:val="left"/>
              <w:rPr>
                <w:ins w:id="194" w:author="VASSALLI Luca (TAXUD)" w:date="2024-12-16T10:55:00Z"/>
                <w:rFonts w:ascii="Arial" w:hAnsi="Arial" w:cs="Arial"/>
              </w:rPr>
            </w:pPr>
            <w:ins w:id="195" w:author="VASSALLI Luca (TAXUD)" w:date="2024-12-16T10:55:00Z">
              <w:r>
                <w:rPr>
                  <w:rFonts w:ascii="Arial" w:hAnsi="Arial" w:cs="Arial"/>
                </w:rPr>
                <w:t>Box lines of field MRN</w:t>
              </w:r>
            </w:ins>
          </w:p>
        </w:tc>
        <w:tc>
          <w:tcPr>
            <w:tcW w:w="3402" w:type="dxa"/>
          </w:tcPr>
          <w:p w14:paraId="7EDE1D44" w14:textId="12564A06" w:rsidR="00D24CE8" w:rsidRPr="005A1763" w:rsidRDefault="0038250E" w:rsidP="001155F2">
            <w:pPr>
              <w:spacing w:after="60"/>
              <w:jc w:val="center"/>
              <w:rPr>
                <w:ins w:id="196" w:author="VASSALLI Luca (TAXUD)" w:date="2024-12-16T10:55:00Z"/>
                <w:rFonts w:ascii="Arial" w:hAnsi="Arial" w:cs="Arial"/>
              </w:rPr>
            </w:pPr>
            <w:ins w:id="197" w:author="VASSALLI Luca (TAXUD)" w:date="2024-12-16T10:55:00Z">
              <w:r>
                <w:rPr>
                  <w:rFonts w:ascii="Arial" w:hAnsi="Arial" w:cs="Arial"/>
                </w:rPr>
                <w:t>-</w:t>
              </w:r>
            </w:ins>
          </w:p>
        </w:tc>
        <w:tc>
          <w:tcPr>
            <w:tcW w:w="3402" w:type="dxa"/>
          </w:tcPr>
          <w:p w14:paraId="2A15AED1" w14:textId="7D7033B0" w:rsidR="00D24CE8" w:rsidRPr="005A1763" w:rsidRDefault="007873AC" w:rsidP="001155F2">
            <w:pPr>
              <w:spacing w:after="60"/>
              <w:rPr>
                <w:ins w:id="198" w:author="VASSALLI Luca (TAXUD)" w:date="2024-12-16T10:55:00Z"/>
                <w:rFonts w:ascii="Arial" w:hAnsi="Arial" w:cs="Arial"/>
              </w:rPr>
            </w:pPr>
            <w:ins w:id="199" w:author="VASSALLI Luca (TAXUD)" w:date="2024-12-16T10:55:00Z">
              <w:r>
                <w:rPr>
                  <w:rFonts w:ascii="Arial" w:hAnsi="Arial" w:cs="Arial"/>
                </w:rPr>
                <w:t>Thick border</w:t>
              </w:r>
            </w:ins>
          </w:p>
        </w:tc>
      </w:tr>
      <w:tr w:rsidR="00D24CE8" w:rsidRPr="005A1763" w14:paraId="37319A01" w14:textId="77777777" w:rsidTr="001155F2">
        <w:trPr>
          <w:trHeight w:val="283"/>
          <w:ins w:id="200" w:author="VASSALLI Luca (TAXUD)" w:date="2024-12-16T10:55:00Z"/>
        </w:trPr>
        <w:tc>
          <w:tcPr>
            <w:tcW w:w="3402" w:type="dxa"/>
          </w:tcPr>
          <w:p w14:paraId="66897415" w14:textId="51B4A232" w:rsidR="00D24CE8" w:rsidRPr="005A1763" w:rsidRDefault="0038250E" w:rsidP="001155F2">
            <w:pPr>
              <w:spacing w:after="60"/>
              <w:jc w:val="left"/>
              <w:rPr>
                <w:ins w:id="201" w:author="VASSALLI Luca (TAXUD)" w:date="2024-12-16T10:55:00Z"/>
                <w:rFonts w:ascii="Arial" w:hAnsi="Arial" w:cs="Arial"/>
              </w:rPr>
            </w:pPr>
            <w:ins w:id="202" w:author="VASSALLI Luca (TAXUD)" w:date="2024-12-16T10:55:00Z">
              <w:r>
                <w:rPr>
                  <w:rFonts w:ascii="Arial" w:hAnsi="Arial" w:cs="Arial"/>
                </w:rPr>
                <w:t>Box line</w:t>
              </w:r>
              <w:r w:rsidR="00B80381">
                <w:rPr>
                  <w:rFonts w:ascii="Arial" w:hAnsi="Arial" w:cs="Arial"/>
                </w:rPr>
                <w:t>s</w:t>
              </w:r>
              <w:r>
                <w:rPr>
                  <w:rFonts w:ascii="Arial" w:hAnsi="Arial" w:cs="Arial"/>
                </w:rPr>
                <w:t xml:space="preserve"> of field Security</w:t>
              </w:r>
            </w:ins>
          </w:p>
        </w:tc>
        <w:tc>
          <w:tcPr>
            <w:tcW w:w="3402" w:type="dxa"/>
          </w:tcPr>
          <w:p w14:paraId="42372903" w14:textId="19E83A1E" w:rsidR="00D24CE8" w:rsidRPr="005A1763" w:rsidRDefault="0038250E" w:rsidP="001155F2">
            <w:pPr>
              <w:spacing w:after="60"/>
              <w:jc w:val="center"/>
              <w:rPr>
                <w:ins w:id="203" w:author="VASSALLI Luca (TAXUD)" w:date="2024-12-16T10:55:00Z"/>
                <w:rFonts w:ascii="Arial" w:hAnsi="Arial" w:cs="Arial"/>
              </w:rPr>
            </w:pPr>
            <w:ins w:id="204" w:author="VASSALLI Luca (TAXUD)" w:date="2024-12-16T10:55:00Z">
              <w:r>
                <w:rPr>
                  <w:rFonts w:ascii="Arial" w:hAnsi="Arial" w:cs="Arial"/>
                </w:rPr>
                <w:t>-</w:t>
              </w:r>
            </w:ins>
          </w:p>
        </w:tc>
        <w:tc>
          <w:tcPr>
            <w:tcW w:w="3402" w:type="dxa"/>
          </w:tcPr>
          <w:p w14:paraId="592D3AB2" w14:textId="7BE22346" w:rsidR="00D24CE8" w:rsidRPr="005A1763" w:rsidRDefault="007873AC" w:rsidP="001155F2">
            <w:pPr>
              <w:spacing w:after="60"/>
              <w:rPr>
                <w:ins w:id="205" w:author="VASSALLI Luca (TAXUD)" w:date="2024-12-16T10:55:00Z"/>
                <w:rFonts w:ascii="Arial" w:hAnsi="Arial" w:cs="Arial"/>
              </w:rPr>
            </w:pPr>
            <w:ins w:id="206" w:author="VASSALLI Luca (TAXUD)" w:date="2024-12-16T10:55:00Z">
              <w:r>
                <w:rPr>
                  <w:rFonts w:ascii="Arial" w:hAnsi="Arial" w:cs="Arial"/>
                </w:rPr>
                <w:t>Thick border</w:t>
              </w:r>
            </w:ins>
          </w:p>
        </w:tc>
      </w:tr>
      <w:tr w:rsidR="00D24CE8" w:rsidRPr="005A1763" w14:paraId="115E8A66" w14:textId="77777777" w:rsidTr="001155F2">
        <w:trPr>
          <w:trHeight w:val="283"/>
          <w:ins w:id="207" w:author="VASSALLI Luca (TAXUD)" w:date="2024-12-16T10:55:00Z"/>
        </w:trPr>
        <w:tc>
          <w:tcPr>
            <w:tcW w:w="3402" w:type="dxa"/>
          </w:tcPr>
          <w:p w14:paraId="04EDDBF4" w14:textId="20C47427" w:rsidR="00D24CE8" w:rsidRPr="005A1763" w:rsidRDefault="00B80381" w:rsidP="001155F2">
            <w:pPr>
              <w:spacing w:after="60"/>
              <w:jc w:val="left"/>
              <w:rPr>
                <w:ins w:id="208" w:author="VASSALLI Luca (TAXUD)" w:date="2024-12-16T10:55:00Z"/>
                <w:rFonts w:ascii="Arial" w:hAnsi="Arial" w:cs="Arial"/>
              </w:rPr>
            </w:pPr>
            <w:ins w:id="209" w:author="VASSALLI Luca (TAXUD)" w:date="2024-12-16T10:55:00Z">
              <w:r>
                <w:rPr>
                  <w:rFonts w:ascii="Arial" w:hAnsi="Arial" w:cs="Arial"/>
                </w:rPr>
                <w:t>Text BC</w:t>
              </w:r>
              <w:r w:rsidR="00D4409F">
                <w:rPr>
                  <w:rFonts w:ascii="Arial" w:hAnsi="Arial" w:cs="Arial"/>
                </w:rPr>
                <w:t>P</w:t>
              </w:r>
            </w:ins>
          </w:p>
        </w:tc>
        <w:tc>
          <w:tcPr>
            <w:tcW w:w="3402" w:type="dxa"/>
          </w:tcPr>
          <w:p w14:paraId="341BCCF9" w14:textId="2BA8C54D" w:rsidR="00D24CE8" w:rsidRPr="005A1763" w:rsidRDefault="00D4409F" w:rsidP="001155F2">
            <w:pPr>
              <w:spacing w:after="60"/>
              <w:jc w:val="center"/>
              <w:rPr>
                <w:ins w:id="210" w:author="VASSALLI Luca (TAXUD)" w:date="2024-12-16T10:55:00Z"/>
                <w:rFonts w:ascii="Arial" w:hAnsi="Arial" w:cs="Arial"/>
              </w:rPr>
            </w:pPr>
            <w:ins w:id="211" w:author="VASSALLI Luca (TAXUD)" w:date="2024-12-16T10:55:00Z">
              <w:r>
                <w:rPr>
                  <w:rFonts w:ascii="Arial" w:hAnsi="Arial" w:cs="Arial"/>
                </w:rPr>
                <w:t>5</w:t>
              </w:r>
            </w:ins>
          </w:p>
        </w:tc>
        <w:tc>
          <w:tcPr>
            <w:tcW w:w="3402" w:type="dxa"/>
          </w:tcPr>
          <w:p w14:paraId="2993422D" w14:textId="7692AE93" w:rsidR="00D24CE8" w:rsidRPr="005A1763" w:rsidRDefault="00D4409F" w:rsidP="001155F2">
            <w:pPr>
              <w:spacing w:after="60"/>
              <w:rPr>
                <w:ins w:id="212" w:author="VASSALLI Luca (TAXUD)" w:date="2024-12-16T10:55:00Z"/>
                <w:rFonts w:ascii="Arial" w:hAnsi="Arial" w:cs="Arial"/>
              </w:rPr>
            </w:pPr>
            <w:ins w:id="213" w:author="VASSALLI Luca (TAXUD)" w:date="2024-12-16T10:55:00Z">
              <w:r>
                <w:rPr>
                  <w:rFonts w:ascii="Arial" w:hAnsi="Arial" w:cs="Arial"/>
                </w:rPr>
                <w:t>Capital letters + Bold</w:t>
              </w:r>
            </w:ins>
          </w:p>
        </w:tc>
      </w:tr>
      <w:tr w:rsidR="00D24CE8" w:rsidRPr="005A1763" w14:paraId="08065963" w14:textId="77777777" w:rsidTr="001155F2">
        <w:trPr>
          <w:trHeight w:val="283"/>
          <w:ins w:id="214" w:author="VASSALLI Luca (TAXUD)" w:date="2024-12-16T10:55:00Z"/>
        </w:trPr>
        <w:tc>
          <w:tcPr>
            <w:tcW w:w="3402" w:type="dxa"/>
          </w:tcPr>
          <w:p w14:paraId="72F01A8E" w14:textId="3A84BA2B" w:rsidR="00D24CE8" w:rsidRPr="005A1763" w:rsidRDefault="00D4409F" w:rsidP="001155F2">
            <w:pPr>
              <w:spacing w:after="60"/>
              <w:jc w:val="left"/>
              <w:rPr>
                <w:ins w:id="215" w:author="VASSALLI Luca (TAXUD)" w:date="2024-12-16T10:55:00Z"/>
                <w:rFonts w:ascii="Arial" w:hAnsi="Arial" w:cs="Arial"/>
              </w:rPr>
            </w:pPr>
            <w:ins w:id="216" w:author="VASSALLI Luca (TAXUD)" w:date="2024-12-16T10:55:00Z">
              <w:r>
                <w:rPr>
                  <w:rFonts w:ascii="Arial" w:hAnsi="Arial" w:cs="Arial"/>
                </w:rPr>
                <w:t xml:space="preserve">Text Return copy </w:t>
              </w:r>
              <w:proofErr w:type="gramStart"/>
              <w:r>
                <w:rPr>
                  <w:rFonts w:ascii="Arial" w:hAnsi="Arial" w:cs="Arial"/>
                </w:rPr>
                <w:t>has to</w:t>
              </w:r>
              <w:proofErr w:type="gramEnd"/>
              <w:r>
                <w:rPr>
                  <w:rFonts w:ascii="Arial" w:hAnsi="Arial" w:cs="Arial"/>
                </w:rPr>
                <w:t xml:space="preserve"> be sent to the office:</w:t>
              </w:r>
            </w:ins>
          </w:p>
        </w:tc>
        <w:tc>
          <w:tcPr>
            <w:tcW w:w="3402" w:type="dxa"/>
          </w:tcPr>
          <w:p w14:paraId="0037BFF0" w14:textId="10E6E302" w:rsidR="00D24CE8" w:rsidRPr="005A1763" w:rsidRDefault="00D4409F" w:rsidP="001155F2">
            <w:pPr>
              <w:spacing w:after="60"/>
              <w:jc w:val="center"/>
              <w:rPr>
                <w:ins w:id="217" w:author="VASSALLI Luca (TAXUD)" w:date="2024-12-16T10:55:00Z"/>
                <w:rFonts w:ascii="Arial" w:hAnsi="Arial" w:cs="Arial"/>
              </w:rPr>
            </w:pPr>
            <w:ins w:id="218" w:author="VASSALLI Luca (TAXUD)" w:date="2024-12-16T10:55:00Z">
              <w:r>
                <w:rPr>
                  <w:rFonts w:ascii="Arial" w:hAnsi="Arial" w:cs="Arial"/>
                </w:rPr>
                <w:t>5</w:t>
              </w:r>
            </w:ins>
          </w:p>
        </w:tc>
        <w:tc>
          <w:tcPr>
            <w:tcW w:w="3402" w:type="dxa"/>
          </w:tcPr>
          <w:p w14:paraId="75CB0186" w14:textId="3427D77E" w:rsidR="00D24CE8" w:rsidRPr="005A1763" w:rsidRDefault="00D4409F" w:rsidP="001155F2">
            <w:pPr>
              <w:spacing w:after="60"/>
              <w:rPr>
                <w:ins w:id="219" w:author="VASSALLI Luca (TAXUD)" w:date="2024-12-16T10:55:00Z"/>
                <w:rFonts w:ascii="Arial" w:hAnsi="Arial" w:cs="Arial"/>
              </w:rPr>
            </w:pPr>
            <w:ins w:id="220" w:author="VASSALLI Luca (TAXUD)" w:date="2024-12-16T10:55:00Z">
              <w:r>
                <w:rPr>
                  <w:rFonts w:ascii="Arial" w:hAnsi="Arial" w:cs="Arial"/>
                </w:rPr>
                <w:t>Bold</w:t>
              </w:r>
            </w:ins>
          </w:p>
        </w:tc>
      </w:tr>
      <w:tr w:rsidR="00D4409F" w:rsidRPr="005A1763" w14:paraId="1D95BA4E" w14:textId="77777777" w:rsidTr="001155F2">
        <w:trPr>
          <w:trHeight w:val="283"/>
          <w:ins w:id="221" w:author="VASSALLI Luca (TAXUD)" w:date="2024-12-16T10:55:00Z"/>
        </w:trPr>
        <w:tc>
          <w:tcPr>
            <w:tcW w:w="3402" w:type="dxa"/>
          </w:tcPr>
          <w:p w14:paraId="3A3C975C" w14:textId="11D34324" w:rsidR="00D4409F" w:rsidRDefault="007873AC" w:rsidP="001155F2">
            <w:pPr>
              <w:spacing w:after="60"/>
              <w:jc w:val="left"/>
              <w:rPr>
                <w:ins w:id="222" w:author="VASSALLI Luca (TAXUD)" w:date="2024-12-16T10:55:00Z"/>
                <w:rFonts w:ascii="Arial" w:hAnsi="Arial" w:cs="Arial"/>
              </w:rPr>
            </w:pPr>
            <w:ins w:id="223" w:author="VASSALLI Luca (TAXUD)" w:date="2024-12-16T10:55:00Z">
              <w:r>
                <w:rPr>
                  <w:rFonts w:ascii="Arial" w:hAnsi="Arial" w:cs="Arial"/>
                </w:rPr>
                <w:t xml:space="preserve">Text </w:t>
              </w:r>
              <w:r w:rsidR="002464E2">
                <w:rPr>
                  <w:rFonts w:ascii="Arial" w:hAnsi="Arial" w:cs="Arial"/>
                </w:rPr>
                <w:t>INCIDENTS DURING TRANSPORT</w:t>
              </w:r>
              <w:r>
                <w:rPr>
                  <w:rFonts w:ascii="Arial" w:hAnsi="Arial" w:cs="Arial"/>
                </w:rPr>
                <w:t xml:space="preserve"> (BCP)</w:t>
              </w:r>
            </w:ins>
          </w:p>
        </w:tc>
        <w:tc>
          <w:tcPr>
            <w:tcW w:w="3402" w:type="dxa"/>
          </w:tcPr>
          <w:p w14:paraId="4187720C" w14:textId="75C467EB" w:rsidR="00D4409F" w:rsidRDefault="00A153B4" w:rsidP="001155F2">
            <w:pPr>
              <w:spacing w:after="60"/>
              <w:jc w:val="center"/>
              <w:rPr>
                <w:ins w:id="224" w:author="VASSALLI Luca (TAXUD)" w:date="2024-12-16T10:55:00Z"/>
                <w:rFonts w:ascii="Arial" w:hAnsi="Arial" w:cs="Arial"/>
              </w:rPr>
            </w:pPr>
            <w:ins w:id="225" w:author="VASSALLI Luca (TAXUD)" w:date="2024-12-16T10:55:00Z">
              <w:r>
                <w:rPr>
                  <w:rFonts w:ascii="Arial" w:hAnsi="Arial" w:cs="Arial"/>
                </w:rPr>
                <w:t>5</w:t>
              </w:r>
            </w:ins>
          </w:p>
        </w:tc>
        <w:tc>
          <w:tcPr>
            <w:tcW w:w="3402" w:type="dxa"/>
          </w:tcPr>
          <w:p w14:paraId="042F1719" w14:textId="779D7A2B" w:rsidR="00D4409F" w:rsidRDefault="00A153B4" w:rsidP="001155F2">
            <w:pPr>
              <w:spacing w:after="60"/>
              <w:rPr>
                <w:ins w:id="226" w:author="VASSALLI Luca (TAXUD)" w:date="2024-12-16T10:55:00Z"/>
                <w:rFonts w:ascii="Arial" w:hAnsi="Arial" w:cs="Arial"/>
              </w:rPr>
            </w:pPr>
            <w:ins w:id="227" w:author="VASSALLI Luca (TAXUD)" w:date="2024-12-16T10:55:00Z">
              <w:r>
                <w:rPr>
                  <w:rFonts w:ascii="Arial" w:hAnsi="Arial" w:cs="Arial"/>
                </w:rPr>
                <w:t>Capital letters + Bold</w:t>
              </w:r>
            </w:ins>
          </w:p>
        </w:tc>
      </w:tr>
      <w:tr w:rsidR="00CC169A" w:rsidRPr="005A1763" w14:paraId="620CA5B6" w14:textId="77777777" w:rsidTr="001155F2">
        <w:trPr>
          <w:trHeight w:val="283"/>
          <w:ins w:id="228" w:author="VASSALLI Luca (TAXUD)" w:date="2024-12-16T10:55:00Z"/>
        </w:trPr>
        <w:tc>
          <w:tcPr>
            <w:tcW w:w="3402" w:type="dxa"/>
          </w:tcPr>
          <w:p w14:paraId="25CF8220" w14:textId="4BE56C81" w:rsidR="00CC169A" w:rsidRDefault="00CC169A" w:rsidP="001155F2">
            <w:pPr>
              <w:spacing w:after="60"/>
              <w:jc w:val="left"/>
              <w:rPr>
                <w:ins w:id="229" w:author="VASSALLI Luca (TAXUD)" w:date="2024-12-16T10:55:00Z"/>
                <w:rFonts w:ascii="Arial" w:hAnsi="Arial" w:cs="Arial"/>
              </w:rPr>
            </w:pPr>
            <w:ins w:id="230" w:author="VASSALLI Luca (TAXUD)" w:date="2024-12-16T10:55:00Z">
              <w:r>
                <w:rPr>
                  <w:rFonts w:ascii="Arial" w:hAnsi="Arial" w:cs="Arial"/>
                </w:rPr>
                <w:t>Text CUSTOMS OFFICE OF INCIDENT REGISTRATION</w:t>
              </w:r>
            </w:ins>
          </w:p>
        </w:tc>
        <w:tc>
          <w:tcPr>
            <w:tcW w:w="3402" w:type="dxa"/>
          </w:tcPr>
          <w:p w14:paraId="24BFC1B8" w14:textId="3B808095" w:rsidR="00CC169A" w:rsidRDefault="00CC169A" w:rsidP="001155F2">
            <w:pPr>
              <w:spacing w:after="60"/>
              <w:jc w:val="center"/>
              <w:rPr>
                <w:ins w:id="231" w:author="VASSALLI Luca (TAXUD)" w:date="2024-12-16T10:55:00Z"/>
                <w:rFonts w:ascii="Arial" w:hAnsi="Arial" w:cs="Arial"/>
              </w:rPr>
            </w:pPr>
            <w:ins w:id="232" w:author="VASSALLI Luca (TAXUD)" w:date="2024-12-16T10:55:00Z">
              <w:r>
                <w:rPr>
                  <w:rFonts w:ascii="Arial" w:hAnsi="Arial" w:cs="Arial"/>
                </w:rPr>
                <w:t>5</w:t>
              </w:r>
            </w:ins>
          </w:p>
        </w:tc>
        <w:tc>
          <w:tcPr>
            <w:tcW w:w="3402" w:type="dxa"/>
          </w:tcPr>
          <w:p w14:paraId="6B777D3E" w14:textId="526F103D" w:rsidR="00CC169A" w:rsidRDefault="00CC169A" w:rsidP="001155F2">
            <w:pPr>
              <w:spacing w:after="60"/>
              <w:rPr>
                <w:ins w:id="233" w:author="VASSALLI Luca (TAXUD)" w:date="2024-12-16T10:55:00Z"/>
                <w:rFonts w:ascii="Arial" w:hAnsi="Arial" w:cs="Arial"/>
              </w:rPr>
            </w:pPr>
            <w:ins w:id="234" w:author="VASSALLI Luca (TAXUD)" w:date="2024-12-16T10:55:00Z">
              <w:r>
                <w:rPr>
                  <w:rFonts w:ascii="Arial" w:hAnsi="Arial" w:cs="Arial"/>
                </w:rPr>
                <w:t>Capital letters</w:t>
              </w:r>
            </w:ins>
          </w:p>
        </w:tc>
      </w:tr>
      <w:tr w:rsidR="00A153B4" w:rsidRPr="005A1763" w14:paraId="445F33B3" w14:textId="77777777" w:rsidTr="001155F2">
        <w:trPr>
          <w:trHeight w:val="283"/>
          <w:ins w:id="235" w:author="VASSALLI Luca (TAXUD)" w:date="2024-12-16T10:55:00Z"/>
        </w:trPr>
        <w:tc>
          <w:tcPr>
            <w:tcW w:w="3402" w:type="dxa"/>
          </w:tcPr>
          <w:p w14:paraId="66B2DC78" w14:textId="0DFF62E8" w:rsidR="00A153B4" w:rsidRDefault="00D0576E" w:rsidP="001155F2">
            <w:pPr>
              <w:spacing w:after="60"/>
              <w:jc w:val="left"/>
              <w:rPr>
                <w:ins w:id="236" w:author="VASSALLI Luca (TAXUD)" w:date="2024-12-16T10:55:00Z"/>
                <w:rFonts w:ascii="Arial" w:hAnsi="Arial" w:cs="Arial"/>
              </w:rPr>
            </w:pPr>
            <w:ins w:id="237" w:author="VASSALLI Luca (TAXUD)" w:date="2024-12-16T10:55:00Z">
              <w:r>
                <w:rPr>
                  <w:rFonts w:ascii="Arial" w:hAnsi="Arial" w:cs="Arial"/>
                </w:rPr>
                <w:t>Lines</w:t>
              </w:r>
              <w:r w:rsidR="00652C1C">
                <w:rPr>
                  <w:rFonts w:ascii="Arial" w:hAnsi="Arial" w:cs="Arial"/>
                </w:rPr>
                <w:t xml:space="preserve"> above and below,</w:t>
              </w:r>
              <w:r w:rsidR="0091051C">
                <w:rPr>
                  <w:rFonts w:ascii="Arial" w:hAnsi="Arial" w:cs="Arial"/>
                </w:rPr>
                <w:t xml:space="preserve"> delimiting </w:t>
              </w:r>
              <w:r w:rsidR="00652C1C">
                <w:rPr>
                  <w:rFonts w:ascii="Arial" w:hAnsi="Arial" w:cs="Arial"/>
                </w:rPr>
                <w:t xml:space="preserve">the section for </w:t>
              </w:r>
              <w:r w:rsidR="00652C1C">
                <w:rPr>
                  <w:rFonts w:ascii="Arial" w:hAnsi="Arial" w:cs="Arial"/>
                </w:rPr>
                <w:lastRenderedPageBreak/>
                <w:t>Incidents during transport (BCP</w:t>
              </w:r>
              <w:r w:rsidR="005D6E42">
                <w:rPr>
                  <w:rFonts w:ascii="Arial" w:hAnsi="Arial" w:cs="Arial"/>
                </w:rPr>
                <w:t>)</w:t>
              </w:r>
            </w:ins>
          </w:p>
        </w:tc>
        <w:tc>
          <w:tcPr>
            <w:tcW w:w="3402" w:type="dxa"/>
          </w:tcPr>
          <w:p w14:paraId="76C0E28C" w14:textId="0FF9CF50" w:rsidR="00A153B4" w:rsidRDefault="00652C1C" w:rsidP="001155F2">
            <w:pPr>
              <w:spacing w:after="60"/>
              <w:jc w:val="center"/>
              <w:rPr>
                <w:ins w:id="238" w:author="VASSALLI Luca (TAXUD)" w:date="2024-12-16T10:55:00Z"/>
                <w:rFonts w:ascii="Arial" w:hAnsi="Arial" w:cs="Arial"/>
              </w:rPr>
            </w:pPr>
            <w:ins w:id="239" w:author="VASSALLI Luca (TAXUD)" w:date="2024-12-16T10:55:00Z">
              <w:r>
                <w:rPr>
                  <w:rFonts w:ascii="Arial" w:hAnsi="Arial" w:cs="Arial"/>
                </w:rPr>
                <w:lastRenderedPageBreak/>
                <w:t>-</w:t>
              </w:r>
            </w:ins>
          </w:p>
        </w:tc>
        <w:tc>
          <w:tcPr>
            <w:tcW w:w="3402" w:type="dxa"/>
          </w:tcPr>
          <w:p w14:paraId="60C017D5" w14:textId="0F5094C2" w:rsidR="00A153B4" w:rsidRDefault="00652C1C" w:rsidP="001155F2">
            <w:pPr>
              <w:spacing w:after="60"/>
              <w:rPr>
                <w:ins w:id="240" w:author="VASSALLI Luca (TAXUD)" w:date="2024-12-16T10:55:00Z"/>
                <w:rFonts w:ascii="Arial" w:hAnsi="Arial" w:cs="Arial"/>
              </w:rPr>
            </w:pPr>
            <w:ins w:id="241" w:author="VASSALLI Luca (TAXUD)" w:date="2024-12-16T10:55:00Z">
              <w:r>
                <w:rPr>
                  <w:rFonts w:ascii="Arial" w:hAnsi="Arial" w:cs="Arial"/>
                </w:rPr>
                <w:t>Thick border</w:t>
              </w:r>
            </w:ins>
          </w:p>
        </w:tc>
      </w:tr>
      <w:tr w:rsidR="00FC00D2" w:rsidRPr="005A1763" w14:paraId="5EAF0A47" w14:textId="77777777" w:rsidTr="001155F2">
        <w:trPr>
          <w:trHeight w:val="283"/>
          <w:ins w:id="242" w:author="VASSALLI Luca (TAXUD)" w:date="2024-12-16T10:55:00Z"/>
        </w:trPr>
        <w:tc>
          <w:tcPr>
            <w:tcW w:w="3402" w:type="dxa"/>
          </w:tcPr>
          <w:p w14:paraId="077C9F22" w14:textId="46EA6E4B" w:rsidR="00FC00D2" w:rsidRDefault="00FC00D2" w:rsidP="001155F2">
            <w:pPr>
              <w:spacing w:after="60"/>
              <w:jc w:val="left"/>
              <w:rPr>
                <w:ins w:id="243" w:author="VASSALLI Luca (TAXUD)" w:date="2024-12-16T10:55:00Z"/>
                <w:rFonts w:ascii="Arial" w:hAnsi="Arial" w:cs="Arial"/>
              </w:rPr>
            </w:pPr>
            <w:ins w:id="244" w:author="VASSALLI Luca (TAXUD)" w:date="2024-12-16T10:55:00Z">
              <w:r>
                <w:rPr>
                  <w:rFonts w:ascii="Arial" w:hAnsi="Arial" w:cs="Arial"/>
                </w:rPr>
                <w:t>Text CERTIFICATION BY COMPETENT AUTHORITIES</w:t>
              </w:r>
            </w:ins>
          </w:p>
        </w:tc>
        <w:tc>
          <w:tcPr>
            <w:tcW w:w="3402" w:type="dxa"/>
          </w:tcPr>
          <w:p w14:paraId="52F18CCE" w14:textId="5C8D0DD3" w:rsidR="00FC00D2" w:rsidRDefault="00FC00D2" w:rsidP="001155F2">
            <w:pPr>
              <w:spacing w:after="60"/>
              <w:jc w:val="center"/>
              <w:rPr>
                <w:ins w:id="245" w:author="VASSALLI Luca (TAXUD)" w:date="2024-12-16T10:55:00Z"/>
                <w:rFonts w:ascii="Arial" w:hAnsi="Arial" w:cs="Arial"/>
              </w:rPr>
            </w:pPr>
            <w:ins w:id="246" w:author="VASSALLI Luca (TAXUD)" w:date="2024-12-16T10:55:00Z">
              <w:r>
                <w:rPr>
                  <w:rFonts w:ascii="Arial" w:hAnsi="Arial" w:cs="Arial"/>
                </w:rPr>
                <w:t>5</w:t>
              </w:r>
            </w:ins>
          </w:p>
        </w:tc>
        <w:tc>
          <w:tcPr>
            <w:tcW w:w="3402" w:type="dxa"/>
          </w:tcPr>
          <w:p w14:paraId="17B3902F" w14:textId="39A8AF54" w:rsidR="00FC00D2" w:rsidRDefault="00FC00D2" w:rsidP="001155F2">
            <w:pPr>
              <w:spacing w:after="60"/>
              <w:rPr>
                <w:ins w:id="247" w:author="VASSALLI Luca (TAXUD)" w:date="2024-12-16T10:55:00Z"/>
                <w:rFonts w:ascii="Arial" w:hAnsi="Arial" w:cs="Arial"/>
              </w:rPr>
            </w:pPr>
            <w:ins w:id="248" w:author="VASSALLI Luca (TAXUD)" w:date="2024-12-16T10:55:00Z">
              <w:r>
                <w:rPr>
                  <w:rFonts w:ascii="Arial" w:hAnsi="Arial" w:cs="Arial"/>
                </w:rPr>
                <w:t>Capital letters</w:t>
              </w:r>
            </w:ins>
          </w:p>
        </w:tc>
      </w:tr>
      <w:tr w:rsidR="00652C1C" w:rsidRPr="005A1763" w14:paraId="7F299AA1" w14:textId="77777777" w:rsidTr="001155F2">
        <w:trPr>
          <w:trHeight w:val="283"/>
          <w:ins w:id="249" w:author="VASSALLI Luca (TAXUD)" w:date="2024-12-16T10:55:00Z"/>
        </w:trPr>
        <w:tc>
          <w:tcPr>
            <w:tcW w:w="3402" w:type="dxa"/>
          </w:tcPr>
          <w:p w14:paraId="25453ED3" w14:textId="30E9A22D" w:rsidR="00652C1C" w:rsidRDefault="00652C1C" w:rsidP="001155F2">
            <w:pPr>
              <w:spacing w:after="60"/>
              <w:jc w:val="left"/>
              <w:rPr>
                <w:ins w:id="250" w:author="VASSALLI Luca (TAXUD)" w:date="2024-12-16T10:55:00Z"/>
                <w:rFonts w:ascii="Arial" w:hAnsi="Arial" w:cs="Arial"/>
              </w:rPr>
            </w:pPr>
            <w:ins w:id="251" w:author="VASSALLI Luca (TAXUD)" w:date="2024-12-16T10:55:00Z">
              <w:r>
                <w:rPr>
                  <w:rFonts w:ascii="Arial" w:hAnsi="Arial" w:cs="Arial"/>
                </w:rPr>
                <w:t xml:space="preserve">Line </w:t>
              </w:r>
              <w:r w:rsidR="00A27A11">
                <w:rPr>
                  <w:rFonts w:ascii="Arial" w:hAnsi="Arial" w:cs="Arial"/>
                </w:rPr>
                <w:t>above</w:t>
              </w:r>
              <w:r w:rsidR="00974075">
                <w:rPr>
                  <w:rFonts w:ascii="Arial" w:hAnsi="Arial" w:cs="Arial"/>
                </w:rPr>
                <w:t xml:space="preserve"> the fields f</w:t>
              </w:r>
              <w:r w:rsidR="00A27A11">
                <w:rPr>
                  <w:rFonts w:ascii="Arial" w:hAnsi="Arial" w:cs="Arial"/>
                </w:rPr>
                <w:t xml:space="preserve">or the controls by </w:t>
              </w:r>
              <w:r w:rsidR="00974075">
                <w:rPr>
                  <w:rFonts w:ascii="Arial" w:hAnsi="Arial" w:cs="Arial"/>
                </w:rPr>
                <w:t xml:space="preserve">offices of </w:t>
              </w:r>
              <w:r w:rsidR="00A27A11">
                <w:rPr>
                  <w:rFonts w:ascii="Arial" w:hAnsi="Arial" w:cs="Arial"/>
                </w:rPr>
                <w:t>Departure and Destination</w:t>
              </w:r>
            </w:ins>
          </w:p>
        </w:tc>
        <w:tc>
          <w:tcPr>
            <w:tcW w:w="3402" w:type="dxa"/>
          </w:tcPr>
          <w:p w14:paraId="6C87EAC8" w14:textId="65122749" w:rsidR="00652C1C" w:rsidRDefault="00A27A11" w:rsidP="001155F2">
            <w:pPr>
              <w:spacing w:after="60"/>
              <w:jc w:val="center"/>
              <w:rPr>
                <w:ins w:id="252" w:author="VASSALLI Luca (TAXUD)" w:date="2024-12-16T10:55:00Z"/>
                <w:rFonts w:ascii="Arial" w:hAnsi="Arial" w:cs="Arial"/>
              </w:rPr>
            </w:pPr>
            <w:ins w:id="253" w:author="VASSALLI Luca (TAXUD)" w:date="2024-12-16T10:55:00Z">
              <w:r>
                <w:rPr>
                  <w:rFonts w:ascii="Arial" w:hAnsi="Arial" w:cs="Arial"/>
                </w:rPr>
                <w:t>-</w:t>
              </w:r>
            </w:ins>
          </w:p>
        </w:tc>
        <w:tc>
          <w:tcPr>
            <w:tcW w:w="3402" w:type="dxa"/>
          </w:tcPr>
          <w:p w14:paraId="3546FB75" w14:textId="21265A72" w:rsidR="00652C1C" w:rsidRDefault="00A27A11" w:rsidP="001155F2">
            <w:pPr>
              <w:spacing w:after="60"/>
              <w:rPr>
                <w:ins w:id="254" w:author="VASSALLI Luca (TAXUD)" w:date="2024-12-16T10:55:00Z"/>
                <w:rFonts w:ascii="Arial" w:hAnsi="Arial" w:cs="Arial"/>
              </w:rPr>
            </w:pPr>
            <w:ins w:id="255" w:author="VASSALLI Luca (TAXUD)" w:date="2024-12-16T10:55:00Z">
              <w:r>
                <w:rPr>
                  <w:rFonts w:ascii="Arial" w:hAnsi="Arial" w:cs="Arial"/>
                </w:rPr>
                <w:t>Thick border</w:t>
              </w:r>
            </w:ins>
          </w:p>
        </w:tc>
      </w:tr>
      <w:tr w:rsidR="001223A6" w:rsidRPr="005A1763" w14:paraId="1B9DE5CD" w14:textId="77777777" w:rsidTr="001155F2">
        <w:trPr>
          <w:trHeight w:val="283"/>
          <w:ins w:id="256" w:author="VASSALLI Luca (TAXUD)" w:date="2024-12-16T10:55:00Z"/>
        </w:trPr>
        <w:tc>
          <w:tcPr>
            <w:tcW w:w="3402" w:type="dxa"/>
          </w:tcPr>
          <w:p w14:paraId="3193EA39" w14:textId="7F3FB094" w:rsidR="001223A6" w:rsidRDefault="008E385F" w:rsidP="001155F2">
            <w:pPr>
              <w:spacing w:after="60"/>
              <w:jc w:val="left"/>
              <w:rPr>
                <w:ins w:id="257" w:author="VASSALLI Luca (TAXUD)" w:date="2024-12-16T10:55:00Z"/>
                <w:rFonts w:ascii="Arial" w:hAnsi="Arial" w:cs="Arial"/>
              </w:rPr>
            </w:pPr>
            <w:ins w:id="258" w:author="VASSALLI Luca (TAXUD)" w:date="2024-12-16T10:55:00Z">
              <w:r>
                <w:rPr>
                  <w:rFonts w:ascii="Arial" w:hAnsi="Arial" w:cs="Arial"/>
                </w:rPr>
                <w:t>Text CUSTOMS OFFICE OF TRANSIT</w:t>
              </w:r>
              <w:r w:rsidR="004178A2">
                <w:rPr>
                  <w:rFonts w:ascii="Arial" w:hAnsi="Arial" w:cs="Arial"/>
                </w:rPr>
                <w:t xml:space="preserve"> [17 04]</w:t>
              </w:r>
            </w:ins>
          </w:p>
        </w:tc>
        <w:tc>
          <w:tcPr>
            <w:tcW w:w="3402" w:type="dxa"/>
          </w:tcPr>
          <w:p w14:paraId="128D6B58" w14:textId="3BDD1B12" w:rsidR="001223A6" w:rsidRDefault="004178A2" w:rsidP="001155F2">
            <w:pPr>
              <w:spacing w:after="60"/>
              <w:jc w:val="center"/>
              <w:rPr>
                <w:ins w:id="259" w:author="VASSALLI Luca (TAXUD)" w:date="2024-12-16T10:55:00Z"/>
                <w:rFonts w:ascii="Arial" w:hAnsi="Arial" w:cs="Arial"/>
              </w:rPr>
            </w:pPr>
            <w:ins w:id="260" w:author="VASSALLI Luca (TAXUD)" w:date="2024-12-16T10:55:00Z">
              <w:r>
                <w:rPr>
                  <w:rFonts w:ascii="Arial" w:hAnsi="Arial" w:cs="Arial"/>
                </w:rPr>
                <w:t>5</w:t>
              </w:r>
            </w:ins>
          </w:p>
        </w:tc>
        <w:tc>
          <w:tcPr>
            <w:tcW w:w="3402" w:type="dxa"/>
          </w:tcPr>
          <w:p w14:paraId="565BD241" w14:textId="6418F6F9" w:rsidR="001223A6" w:rsidRDefault="004178A2" w:rsidP="001155F2">
            <w:pPr>
              <w:spacing w:after="60"/>
              <w:rPr>
                <w:ins w:id="261" w:author="VASSALLI Luca (TAXUD)" w:date="2024-12-16T10:55:00Z"/>
                <w:rFonts w:ascii="Arial" w:hAnsi="Arial" w:cs="Arial"/>
              </w:rPr>
            </w:pPr>
            <w:ins w:id="262" w:author="VASSALLI Luca (TAXUD)" w:date="2024-12-16T10:55:00Z">
              <w:r>
                <w:rPr>
                  <w:rFonts w:ascii="Arial" w:hAnsi="Arial" w:cs="Arial"/>
                </w:rPr>
                <w:t>Capital letters</w:t>
              </w:r>
            </w:ins>
          </w:p>
        </w:tc>
      </w:tr>
      <w:tr w:rsidR="004178A2" w:rsidRPr="005A1763" w14:paraId="36E376DA" w14:textId="77777777" w:rsidTr="001155F2">
        <w:trPr>
          <w:trHeight w:val="283"/>
          <w:ins w:id="263" w:author="VASSALLI Luca (TAXUD)" w:date="2024-12-16T10:55:00Z"/>
        </w:trPr>
        <w:tc>
          <w:tcPr>
            <w:tcW w:w="3402" w:type="dxa"/>
          </w:tcPr>
          <w:p w14:paraId="04F05A8A" w14:textId="59599E91" w:rsidR="004178A2" w:rsidRDefault="004178A2" w:rsidP="001155F2">
            <w:pPr>
              <w:spacing w:after="60"/>
              <w:jc w:val="left"/>
              <w:rPr>
                <w:ins w:id="264" w:author="VASSALLI Luca (TAXUD)" w:date="2024-12-16T10:55:00Z"/>
                <w:rFonts w:ascii="Arial" w:hAnsi="Arial" w:cs="Arial"/>
              </w:rPr>
            </w:pPr>
            <w:ins w:id="265" w:author="VASSALLI Luca (TAXUD)" w:date="2024-12-16T10:55:00Z">
              <w:r>
                <w:rPr>
                  <w:rFonts w:ascii="Arial" w:hAnsi="Arial" w:cs="Arial"/>
                </w:rPr>
                <w:t>Text CUSTOMS OFFICE OF EXIT FOR TRANSIT [17 06]</w:t>
              </w:r>
            </w:ins>
          </w:p>
        </w:tc>
        <w:tc>
          <w:tcPr>
            <w:tcW w:w="3402" w:type="dxa"/>
          </w:tcPr>
          <w:p w14:paraId="13CE02D4" w14:textId="0DDA36A8" w:rsidR="004178A2" w:rsidRDefault="004178A2" w:rsidP="001155F2">
            <w:pPr>
              <w:spacing w:after="60"/>
              <w:jc w:val="center"/>
              <w:rPr>
                <w:ins w:id="266" w:author="VASSALLI Luca (TAXUD)" w:date="2024-12-16T10:55:00Z"/>
                <w:rFonts w:ascii="Arial" w:hAnsi="Arial" w:cs="Arial"/>
              </w:rPr>
            </w:pPr>
            <w:ins w:id="267" w:author="VASSALLI Luca (TAXUD)" w:date="2024-12-16T10:55:00Z">
              <w:r>
                <w:rPr>
                  <w:rFonts w:ascii="Arial" w:hAnsi="Arial" w:cs="Arial"/>
                </w:rPr>
                <w:t>5</w:t>
              </w:r>
            </w:ins>
          </w:p>
        </w:tc>
        <w:tc>
          <w:tcPr>
            <w:tcW w:w="3402" w:type="dxa"/>
          </w:tcPr>
          <w:p w14:paraId="614F3650" w14:textId="3F0DE218" w:rsidR="004178A2" w:rsidRDefault="004178A2" w:rsidP="001155F2">
            <w:pPr>
              <w:spacing w:after="60"/>
              <w:rPr>
                <w:ins w:id="268" w:author="VASSALLI Luca (TAXUD)" w:date="2024-12-16T10:55:00Z"/>
                <w:rFonts w:ascii="Arial" w:hAnsi="Arial" w:cs="Arial"/>
              </w:rPr>
            </w:pPr>
            <w:ins w:id="269" w:author="VASSALLI Luca (TAXUD)" w:date="2024-12-16T10:55:00Z">
              <w:r>
                <w:rPr>
                  <w:rFonts w:ascii="Arial" w:hAnsi="Arial" w:cs="Arial"/>
                </w:rPr>
                <w:t>Capital letters</w:t>
              </w:r>
            </w:ins>
          </w:p>
        </w:tc>
      </w:tr>
      <w:tr w:rsidR="004178A2" w:rsidRPr="005A1763" w14:paraId="738EDB58" w14:textId="77777777" w:rsidTr="001155F2">
        <w:trPr>
          <w:trHeight w:val="283"/>
          <w:ins w:id="270" w:author="VASSALLI Luca (TAXUD)" w:date="2024-12-16T10:55:00Z"/>
        </w:trPr>
        <w:tc>
          <w:tcPr>
            <w:tcW w:w="3402" w:type="dxa"/>
          </w:tcPr>
          <w:p w14:paraId="6D027E8F" w14:textId="5C2D1681" w:rsidR="004178A2" w:rsidRDefault="004178A2" w:rsidP="001155F2">
            <w:pPr>
              <w:spacing w:after="60"/>
              <w:jc w:val="left"/>
              <w:rPr>
                <w:ins w:id="271" w:author="VASSALLI Luca (TAXUD)" w:date="2024-12-16T10:55:00Z"/>
                <w:rFonts w:ascii="Arial" w:hAnsi="Arial" w:cs="Arial"/>
              </w:rPr>
            </w:pPr>
            <w:ins w:id="272" w:author="VASSALLI Luca (TAXUD)" w:date="2024-12-16T10:55:00Z">
              <w:r>
                <w:rPr>
                  <w:rFonts w:ascii="Arial" w:hAnsi="Arial" w:cs="Arial"/>
                </w:rPr>
                <w:t xml:space="preserve">Text CUSTOMS OFFICE OF DEPARTURE [17 </w:t>
              </w:r>
              <w:r w:rsidR="00947DB1">
                <w:rPr>
                  <w:rFonts w:ascii="Arial" w:hAnsi="Arial" w:cs="Arial"/>
                </w:rPr>
                <w:t>03]</w:t>
              </w:r>
            </w:ins>
          </w:p>
        </w:tc>
        <w:tc>
          <w:tcPr>
            <w:tcW w:w="3402" w:type="dxa"/>
          </w:tcPr>
          <w:p w14:paraId="13BE1296" w14:textId="0D4E03D0" w:rsidR="004178A2" w:rsidRDefault="004178A2" w:rsidP="001155F2">
            <w:pPr>
              <w:spacing w:after="60"/>
              <w:jc w:val="center"/>
              <w:rPr>
                <w:ins w:id="273" w:author="VASSALLI Luca (TAXUD)" w:date="2024-12-16T10:55:00Z"/>
                <w:rFonts w:ascii="Arial" w:hAnsi="Arial" w:cs="Arial"/>
              </w:rPr>
            </w:pPr>
            <w:ins w:id="274" w:author="VASSALLI Luca (TAXUD)" w:date="2024-12-16T10:55:00Z">
              <w:r>
                <w:rPr>
                  <w:rFonts w:ascii="Arial" w:hAnsi="Arial" w:cs="Arial"/>
                </w:rPr>
                <w:t>5</w:t>
              </w:r>
            </w:ins>
          </w:p>
        </w:tc>
        <w:tc>
          <w:tcPr>
            <w:tcW w:w="3402" w:type="dxa"/>
          </w:tcPr>
          <w:p w14:paraId="7DDBC7D9" w14:textId="6518DA5B" w:rsidR="004178A2" w:rsidRDefault="004178A2" w:rsidP="001155F2">
            <w:pPr>
              <w:spacing w:after="60"/>
              <w:rPr>
                <w:ins w:id="275" w:author="VASSALLI Luca (TAXUD)" w:date="2024-12-16T10:55:00Z"/>
                <w:rFonts w:ascii="Arial" w:hAnsi="Arial" w:cs="Arial"/>
              </w:rPr>
            </w:pPr>
            <w:ins w:id="276" w:author="VASSALLI Luca (TAXUD)" w:date="2024-12-16T10:55:00Z">
              <w:r>
                <w:rPr>
                  <w:rFonts w:ascii="Arial" w:hAnsi="Arial" w:cs="Arial"/>
                </w:rPr>
                <w:t>Capital letters</w:t>
              </w:r>
            </w:ins>
          </w:p>
        </w:tc>
      </w:tr>
      <w:tr w:rsidR="004178A2" w:rsidRPr="005A1763" w14:paraId="7025AD34" w14:textId="77777777" w:rsidTr="001155F2">
        <w:trPr>
          <w:trHeight w:val="283"/>
          <w:ins w:id="277" w:author="VASSALLI Luca (TAXUD)" w:date="2024-12-16T10:55:00Z"/>
        </w:trPr>
        <w:tc>
          <w:tcPr>
            <w:tcW w:w="3402" w:type="dxa"/>
          </w:tcPr>
          <w:p w14:paraId="1D71B5C3" w14:textId="685536F7" w:rsidR="00947DB1" w:rsidRDefault="004178A2" w:rsidP="001155F2">
            <w:pPr>
              <w:spacing w:after="60"/>
              <w:jc w:val="left"/>
              <w:rPr>
                <w:ins w:id="278" w:author="VASSALLI Luca (TAXUD)" w:date="2024-12-16T10:55:00Z"/>
                <w:rFonts w:ascii="Arial" w:hAnsi="Arial" w:cs="Arial"/>
              </w:rPr>
            </w:pPr>
            <w:ins w:id="279" w:author="VASSALLI Luca (TAXUD)" w:date="2024-12-16T10:55:00Z">
              <w:r>
                <w:rPr>
                  <w:rFonts w:ascii="Arial" w:hAnsi="Arial" w:cs="Arial"/>
                </w:rPr>
                <w:t>Text CUSTOMS OFFICE OF</w:t>
              </w:r>
              <w:r w:rsidR="00947DB1">
                <w:rPr>
                  <w:rFonts w:ascii="Arial" w:hAnsi="Arial" w:cs="Arial"/>
                </w:rPr>
                <w:t xml:space="preserve"> DESTINATION [17 05]</w:t>
              </w:r>
            </w:ins>
          </w:p>
        </w:tc>
        <w:tc>
          <w:tcPr>
            <w:tcW w:w="3402" w:type="dxa"/>
          </w:tcPr>
          <w:p w14:paraId="2E56CC56" w14:textId="13D9BEE2" w:rsidR="004178A2" w:rsidRDefault="00947DB1" w:rsidP="001155F2">
            <w:pPr>
              <w:spacing w:after="60"/>
              <w:jc w:val="center"/>
              <w:rPr>
                <w:ins w:id="280" w:author="VASSALLI Luca (TAXUD)" w:date="2024-12-16T10:55:00Z"/>
                <w:rFonts w:ascii="Arial" w:hAnsi="Arial" w:cs="Arial"/>
              </w:rPr>
            </w:pPr>
            <w:ins w:id="281" w:author="VASSALLI Luca (TAXUD)" w:date="2024-12-16T10:55:00Z">
              <w:r>
                <w:rPr>
                  <w:rFonts w:ascii="Arial" w:hAnsi="Arial" w:cs="Arial"/>
                </w:rPr>
                <w:t>5</w:t>
              </w:r>
            </w:ins>
          </w:p>
        </w:tc>
        <w:tc>
          <w:tcPr>
            <w:tcW w:w="3402" w:type="dxa"/>
          </w:tcPr>
          <w:p w14:paraId="52E9D88E" w14:textId="08D0835E" w:rsidR="004178A2" w:rsidRDefault="00947DB1" w:rsidP="001155F2">
            <w:pPr>
              <w:spacing w:after="60"/>
              <w:rPr>
                <w:ins w:id="282" w:author="VASSALLI Luca (TAXUD)" w:date="2024-12-16T10:55:00Z"/>
                <w:rFonts w:ascii="Arial" w:hAnsi="Arial" w:cs="Arial"/>
              </w:rPr>
            </w:pPr>
            <w:ins w:id="283" w:author="VASSALLI Luca (TAXUD)" w:date="2024-12-16T10:55:00Z">
              <w:r>
                <w:rPr>
                  <w:rFonts w:ascii="Arial" w:hAnsi="Arial" w:cs="Arial"/>
                </w:rPr>
                <w:t>Capital letters</w:t>
              </w:r>
            </w:ins>
          </w:p>
        </w:tc>
      </w:tr>
      <w:tr w:rsidR="00947DB1" w:rsidRPr="005A1763" w14:paraId="17494475" w14:textId="77777777" w:rsidTr="001155F2">
        <w:trPr>
          <w:trHeight w:val="283"/>
          <w:ins w:id="284" w:author="VASSALLI Luca (TAXUD)" w:date="2024-12-16T10:55:00Z"/>
        </w:trPr>
        <w:tc>
          <w:tcPr>
            <w:tcW w:w="3402" w:type="dxa"/>
          </w:tcPr>
          <w:p w14:paraId="36E72884" w14:textId="29C06358" w:rsidR="00947DB1" w:rsidRDefault="00947DB1" w:rsidP="001155F2">
            <w:pPr>
              <w:spacing w:after="60"/>
              <w:jc w:val="left"/>
              <w:rPr>
                <w:ins w:id="285" w:author="VASSALLI Luca (TAXUD)" w:date="2024-12-16T10:55:00Z"/>
                <w:rFonts w:ascii="Arial" w:hAnsi="Arial" w:cs="Arial"/>
              </w:rPr>
            </w:pPr>
            <w:ins w:id="286" w:author="VASSALLI Luca (TAXUD)" w:date="2024-12-16T10:55:00Z">
              <w:r>
                <w:rPr>
                  <w:rFonts w:ascii="Arial" w:hAnsi="Arial" w:cs="Arial"/>
                </w:rPr>
                <w:t>Text CONTROL BY CUSTOMS OFFICE OF DEPARTURE</w:t>
              </w:r>
            </w:ins>
          </w:p>
        </w:tc>
        <w:tc>
          <w:tcPr>
            <w:tcW w:w="3402" w:type="dxa"/>
          </w:tcPr>
          <w:p w14:paraId="5D0A1A95" w14:textId="54AFFFC2" w:rsidR="00947DB1" w:rsidRDefault="00947DB1" w:rsidP="001155F2">
            <w:pPr>
              <w:spacing w:after="60"/>
              <w:jc w:val="center"/>
              <w:rPr>
                <w:ins w:id="287" w:author="VASSALLI Luca (TAXUD)" w:date="2024-12-16T10:55:00Z"/>
                <w:rFonts w:ascii="Arial" w:hAnsi="Arial" w:cs="Arial"/>
              </w:rPr>
            </w:pPr>
            <w:ins w:id="288" w:author="VASSALLI Luca (TAXUD)" w:date="2024-12-16T10:55:00Z">
              <w:r>
                <w:rPr>
                  <w:rFonts w:ascii="Arial" w:hAnsi="Arial" w:cs="Arial"/>
                </w:rPr>
                <w:t>5</w:t>
              </w:r>
            </w:ins>
          </w:p>
        </w:tc>
        <w:tc>
          <w:tcPr>
            <w:tcW w:w="3402" w:type="dxa"/>
          </w:tcPr>
          <w:p w14:paraId="67AA9CAB" w14:textId="04EC383B" w:rsidR="00947DB1" w:rsidRDefault="00947DB1" w:rsidP="001155F2">
            <w:pPr>
              <w:spacing w:after="60"/>
              <w:rPr>
                <w:ins w:id="289" w:author="VASSALLI Luca (TAXUD)" w:date="2024-12-16T10:55:00Z"/>
                <w:rFonts w:ascii="Arial" w:hAnsi="Arial" w:cs="Arial"/>
              </w:rPr>
            </w:pPr>
            <w:ins w:id="290" w:author="VASSALLI Luca (TAXUD)" w:date="2024-12-16T10:55:00Z">
              <w:r>
                <w:rPr>
                  <w:rFonts w:ascii="Arial" w:hAnsi="Arial" w:cs="Arial"/>
                </w:rPr>
                <w:t>Capital letters</w:t>
              </w:r>
            </w:ins>
          </w:p>
        </w:tc>
      </w:tr>
      <w:tr w:rsidR="00947DB1" w:rsidRPr="005A1763" w14:paraId="2E42EF6C" w14:textId="77777777" w:rsidTr="001155F2">
        <w:trPr>
          <w:trHeight w:val="283"/>
          <w:ins w:id="291" w:author="VASSALLI Luca (TAXUD)" w:date="2024-12-16T10:55:00Z"/>
        </w:trPr>
        <w:tc>
          <w:tcPr>
            <w:tcW w:w="3402" w:type="dxa"/>
          </w:tcPr>
          <w:p w14:paraId="6F6148BA" w14:textId="3655149C" w:rsidR="00947DB1" w:rsidRDefault="00947DB1" w:rsidP="001155F2">
            <w:pPr>
              <w:spacing w:after="60"/>
              <w:jc w:val="left"/>
              <w:rPr>
                <w:ins w:id="292" w:author="VASSALLI Luca (TAXUD)" w:date="2024-12-16T10:55:00Z"/>
                <w:rFonts w:ascii="Arial" w:hAnsi="Arial" w:cs="Arial"/>
              </w:rPr>
            </w:pPr>
            <w:ins w:id="293" w:author="VASSALLI Luca (TAXUD)" w:date="2024-12-16T10:55:00Z">
              <w:r>
                <w:rPr>
                  <w:rFonts w:ascii="Arial" w:hAnsi="Arial" w:cs="Arial"/>
                </w:rPr>
                <w:t>Text CONTROL BY CUSTOMS OFFICE OF DESTINATION</w:t>
              </w:r>
            </w:ins>
          </w:p>
        </w:tc>
        <w:tc>
          <w:tcPr>
            <w:tcW w:w="3402" w:type="dxa"/>
          </w:tcPr>
          <w:p w14:paraId="022FFE09" w14:textId="79047D89" w:rsidR="00947DB1" w:rsidRDefault="00947DB1" w:rsidP="001155F2">
            <w:pPr>
              <w:spacing w:after="60"/>
              <w:jc w:val="center"/>
              <w:rPr>
                <w:ins w:id="294" w:author="VASSALLI Luca (TAXUD)" w:date="2024-12-16T10:55:00Z"/>
                <w:rFonts w:ascii="Arial" w:hAnsi="Arial" w:cs="Arial"/>
              </w:rPr>
            </w:pPr>
            <w:ins w:id="295" w:author="VASSALLI Luca (TAXUD)" w:date="2024-12-16T10:55:00Z">
              <w:r>
                <w:rPr>
                  <w:rFonts w:ascii="Arial" w:hAnsi="Arial" w:cs="Arial"/>
                </w:rPr>
                <w:t>5</w:t>
              </w:r>
            </w:ins>
          </w:p>
        </w:tc>
        <w:tc>
          <w:tcPr>
            <w:tcW w:w="3402" w:type="dxa"/>
          </w:tcPr>
          <w:p w14:paraId="0631597E" w14:textId="4D272EF3" w:rsidR="00947DB1" w:rsidRDefault="00947DB1" w:rsidP="001155F2">
            <w:pPr>
              <w:spacing w:after="60"/>
              <w:rPr>
                <w:ins w:id="296" w:author="VASSALLI Luca (TAXUD)" w:date="2024-12-16T10:55:00Z"/>
                <w:rFonts w:ascii="Arial" w:hAnsi="Arial" w:cs="Arial"/>
              </w:rPr>
            </w:pPr>
            <w:ins w:id="297" w:author="VASSALLI Luca (TAXUD)" w:date="2024-12-16T10:55:00Z">
              <w:r>
                <w:rPr>
                  <w:rFonts w:ascii="Arial" w:hAnsi="Arial" w:cs="Arial"/>
                </w:rPr>
                <w:t>Capital letters</w:t>
              </w:r>
            </w:ins>
          </w:p>
        </w:tc>
      </w:tr>
    </w:tbl>
    <w:p w14:paraId="00C7F879" w14:textId="77777777" w:rsidR="00D24CE8" w:rsidRDefault="00D24CE8" w:rsidP="00C6054A">
      <w:pPr>
        <w:pStyle w:val="Text2"/>
        <w:ind w:left="0"/>
        <w:rPr>
          <w:ins w:id="298" w:author="VASSALLI Luca (TAXUD)" w:date="2024-12-16T10:55:00Z"/>
        </w:rPr>
      </w:pPr>
    </w:p>
    <w:p w14:paraId="6A708482" w14:textId="7ABB9AF8" w:rsidR="00873DB1" w:rsidRDefault="00873DB1" w:rsidP="00873DB1">
      <w:pPr>
        <w:pStyle w:val="Heading2"/>
        <w:tabs>
          <w:tab w:val="clear" w:pos="1440"/>
          <w:tab w:val="num" w:pos="426"/>
        </w:tabs>
      </w:pPr>
      <w:proofErr w:type="spellStart"/>
      <w:r>
        <w:t>TLoI</w:t>
      </w:r>
      <w:proofErr w:type="spellEnd"/>
      <w:del w:id="299" w:author="VASSALLI Luca (TAXUD)" w:date="2024-12-16T10:55:00Z">
        <w:r>
          <w:delText>/TSLoI</w:delText>
        </w:r>
      </w:del>
    </w:p>
    <w:p w14:paraId="2E4067F6" w14:textId="33B3741D" w:rsidR="00C20B37" w:rsidRDefault="00C20B37" w:rsidP="00C20B37">
      <w:pPr>
        <w:pStyle w:val="Text2"/>
        <w:ind w:left="0"/>
      </w:pPr>
      <w:r>
        <w:t>The TAD</w:t>
      </w:r>
      <w:del w:id="300" w:author="VASSALLI Luca (TAXUD)" w:date="2024-12-16T10:55:00Z">
        <w:r>
          <w:delText>/TSAD</w:delText>
        </w:r>
      </w:del>
      <w:r>
        <w:t xml:space="preserve"> shall be supplemented by a list of items even when a </w:t>
      </w:r>
      <w:del w:id="301" w:author="VASSALLI Luca (TAXUD)" w:date="2024-12-16T10:55:00Z">
        <w:r>
          <w:delText xml:space="preserve">transport </w:delText>
        </w:r>
      </w:del>
      <w:r>
        <w:t>consignment consists</w:t>
      </w:r>
      <w:r w:rsidR="00DE4971">
        <w:t xml:space="preserve"> of</w:t>
      </w:r>
      <w:r>
        <w:t xml:space="preserve"> only one item.</w:t>
      </w:r>
    </w:p>
    <w:p w14:paraId="55C5C97F" w14:textId="067A3B07" w:rsidR="00C20B37" w:rsidRDefault="00C20B37" w:rsidP="00C20B37">
      <w:pPr>
        <w:pStyle w:val="Text2"/>
        <w:ind w:left="0"/>
      </w:pPr>
      <w:r>
        <w:t xml:space="preserve">The boxes of the </w:t>
      </w:r>
      <w:proofErr w:type="spellStart"/>
      <w:r>
        <w:t>TLoI</w:t>
      </w:r>
      <w:proofErr w:type="spellEnd"/>
      <w:del w:id="302" w:author="VASSALLI Luca (TAXUD)" w:date="2024-12-16T10:55:00Z">
        <w:r>
          <w:delText>/TSLoI</w:delText>
        </w:r>
      </w:del>
      <w:r>
        <w:t xml:space="preserve"> are vertically expandable. </w:t>
      </w:r>
    </w:p>
    <w:p w14:paraId="1C085F5F" w14:textId="05BBC084" w:rsidR="00873DB1" w:rsidRDefault="00C20B37" w:rsidP="00C20B37">
      <w:pPr>
        <w:pStyle w:val="Text2"/>
        <w:ind w:left="0"/>
      </w:pPr>
      <w:r>
        <w:t>Even if in this case nothing prevents the use of other fonts, only the fonts mentioned in the previous point should be used</w:t>
      </w:r>
      <w:ins w:id="303" w:author="VASSALLI Luca (TAXUD)" w:date="2024-12-16T10:55:00Z">
        <w:r w:rsidR="00F7220B">
          <w:t xml:space="preserve"> to print the content of the declaration</w:t>
        </w:r>
      </w:ins>
      <w:r>
        <w:t>.</w:t>
      </w:r>
    </w:p>
    <w:p w14:paraId="11F9B255" w14:textId="6202EE96" w:rsidR="00473082" w:rsidRDefault="00E050D8" w:rsidP="00C20B37">
      <w:pPr>
        <w:pStyle w:val="Text2"/>
        <w:ind w:left="0"/>
        <w:rPr>
          <w:ins w:id="304" w:author="VASSALLI Luca (TAXUD)" w:date="2024-12-16T10:55:00Z"/>
        </w:rPr>
      </w:pPr>
      <w:ins w:id="305" w:author="VASSALLI Luca (TAXUD)" w:date="2024-12-16T10:55:00Z">
        <w:r>
          <w:t>The following table provides information on specific items</w:t>
        </w:r>
        <w:r w:rsidR="00F7220B">
          <w:t xml:space="preserve"> of the layout</w:t>
        </w:r>
        <w:r>
          <w:t>:</w:t>
        </w:r>
      </w:ins>
    </w:p>
    <w:tbl>
      <w:tblPr>
        <w:tblStyle w:val="TableGrid"/>
        <w:tblpPr w:leftFromText="180" w:rightFromText="180" w:vertAnchor="text" w:horzAnchor="margin" w:tblpX="-242" w:tblpY="46"/>
        <w:tblW w:w="10206" w:type="dxa"/>
        <w:tblLook w:val="04A0" w:firstRow="1" w:lastRow="0" w:firstColumn="1" w:lastColumn="0" w:noHBand="0" w:noVBand="1"/>
      </w:tblPr>
      <w:tblGrid>
        <w:gridCol w:w="5211"/>
        <w:gridCol w:w="1593"/>
        <w:gridCol w:w="3402"/>
      </w:tblGrid>
      <w:tr w:rsidR="00E050D8" w:rsidRPr="005A1763" w14:paraId="6CD20F5A" w14:textId="77777777" w:rsidTr="001155F2">
        <w:trPr>
          <w:trHeight w:val="283"/>
          <w:ins w:id="306" w:author="VASSALLI Luca (TAXUD)" w:date="2024-12-16T10:55:00Z"/>
        </w:trPr>
        <w:tc>
          <w:tcPr>
            <w:tcW w:w="5211" w:type="dxa"/>
            <w:shd w:val="clear" w:color="auto" w:fill="D9D9D9" w:themeFill="background1" w:themeFillShade="D9"/>
          </w:tcPr>
          <w:p w14:paraId="28F2E30D" w14:textId="6004DCA4" w:rsidR="00E050D8" w:rsidRPr="005A1763" w:rsidRDefault="002F1C2A" w:rsidP="001155F2">
            <w:pPr>
              <w:spacing w:after="60"/>
              <w:jc w:val="left"/>
              <w:rPr>
                <w:ins w:id="307" w:author="VASSALLI Luca (TAXUD)" w:date="2024-12-16T10:55:00Z"/>
                <w:rFonts w:ascii="Arial" w:hAnsi="Arial" w:cs="Arial"/>
                <w:b/>
                <w:bCs/>
              </w:rPr>
            </w:pPr>
            <w:ins w:id="308" w:author="VASSALLI Luca (TAXUD)" w:date="2024-12-16T10:55:00Z">
              <w:r>
                <w:rPr>
                  <w:rFonts w:ascii="Arial" w:hAnsi="Arial" w:cs="Arial"/>
                  <w:b/>
                  <w:bCs/>
                </w:rPr>
                <w:t>Item</w:t>
              </w:r>
            </w:ins>
          </w:p>
        </w:tc>
        <w:tc>
          <w:tcPr>
            <w:tcW w:w="1593" w:type="dxa"/>
            <w:shd w:val="clear" w:color="auto" w:fill="D9D9D9" w:themeFill="background1" w:themeFillShade="D9"/>
          </w:tcPr>
          <w:p w14:paraId="08FD3DCC" w14:textId="77777777" w:rsidR="00E050D8" w:rsidRPr="005A1763" w:rsidRDefault="00E050D8" w:rsidP="001155F2">
            <w:pPr>
              <w:spacing w:after="60"/>
              <w:jc w:val="center"/>
              <w:rPr>
                <w:ins w:id="309" w:author="VASSALLI Luca (TAXUD)" w:date="2024-12-16T10:55:00Z"/>
                <w:rFonts w:ascii="Arial" w:hAnsi="Arial" w:cs="Arial"/>
                <w:b/>
                <w:bCs/>
              </w:rPr>
            </w:pPr>
            <w:ins w:id="310" w:author="VASSALLI Luca (TAXUD)" w:date="2024-12-16T10:55:00Z">
              <w:r w:rsidRPr="005A1763">
                <w:rPr>
                  <w:rFonts w:ascii="Arial" w:hAnsi="Arial" w:cs="Arial"/>
                  <w:b/>
                  <w:bCs/>
                </w:rPr>
                <w:t>Size</w:t>
              </w:r>
            </w:ins>
          </w:p>
        </w:tc>
        <w:tc>
          <w:tcPr>
            <w:tcW w:w="3402" w:type="dxa"/>
            <w:shd w:val="clear" w:color="auto" w:fill="D9D9D9" w:themeFill="background1" w:themeFillShade="D9"/>
          </w:tcPr>
          <w:p w14:paraId="763866F0" w14:textId="77777777" w:rsidR="00E050D8" w:rsidRPr="005A1763" w:rsidRDefault="00E050D8" w:rsidP="001155F2">
            <w:pPr>
              <w:spacing w:after="60"/>
              <w:rPr>
                <w:ins w:id="311" w:author="VASSALLI Luca (TAXUD)" w:date="2024-12-16T10:55:00Z"/>
                <w:rFonts w:ascii="Arial" w:hAnsi="Arial" w:cs="Arial"/>
                <w:b/>
                <w:bCs/>
              </w:rPr>
            </w:pPr>
            <w:ins w:id="312" w:author="VASSALLI Luca (TAXUD)" w:date="2024-12-16T10:55:00Z">
              <w:r w:rsidRPr="005A1763">
                <w:rPr>
                  <w:rFonts w:ascii="Arial" w:hAnsi="Arial" w:cs="Arial"/>
                  <w:b/>
                  <w:bCs/>
                </w:rPr>
                <w:t>Style</w:t>
              </w:r>
            </w:ins>
          </w:p>
        </w:tc>
      </w:tr>
      <w:tr w:rsidR="00E050D8" w:rsidRPr="005A1763" w14:paraId="164C3F4F" w14:textId="77777777" w:rsidTr="001155F2">
        <w:trPr>
          <w:trHeight w:val="283"/>
          <w:ins w:id="313" w:author="VASSALLI Luca (TAXUD)" w:date="2024-12-16T10:55:00Z"/>
        </w:trPr>
        <w:tc>
          <w:tcPr>
            <w:tcW w:w="5211" w:type="dxa"/>
          </w:tcPr>
          <w:p w14:paraId="51A3EDCD" w14:textId="25C05C18" w:rsidR="00E050D8" w:rsidRPr="005A1763" w:rsidRDefault="00E050D8" w:rsidP="001155F2">
            <w:pPr>
              <w:spacing w:after="60"/>
              <w:jc w:val="left"/>
              <w:rPr>
                <w:ins w:id="314" w:author="VASSALLI Luca (TAXUD)" w:date="2024-12-16T10:55:00Z"/>
                <w:rFonts w:ascii="Arial" w:hAnsi="Arial" w:cs="Arial"/>
              </w:rPr>
            </w:pPr>
            <w:ins w:id="315" w:author="VASSALLI Luca (TAXUD)" w:date="2024-12-16T10:55:00Z">
              <w:r>
                <w:rPr>
                  <w:rFonts w:ascii="Arial" w:hAnsi="Arial" w:cs="Arial"/>
                </w:rPr>
                <w:t>Text TRANSIT</w:t>
              </w:r>
              <w:r w:rsidR="002F1C2A">
                <w:rPr>
                  <w:rFonts w:ascii="Arial" w:hAnsi="Arial" w:cs="Arial"/>
                </w:rPr>
                <w:t xml:space="preserve"> </w:t>
              </w:r>
              <w:r>
                <w:rPr>
                  <w:rFonts w:ascii="Arial" w:hAnsi="Arial" w:cs="Arial"/>
                </w:rPr>
                <w:t>LIST OF ITEMS</w:t>
              </w:r>
            </w:ins>
          </w:p>
        </w:tc>
        <w:tc>
          <w:tcPr>
            <w:tcW w:w="1593" w:type="dxa"/>
          </w:tcPr>
          <w:p w14:paraId="18E69FED" w14:textId="77A3C1DA" w:rsidR="00E050D8" w:rsidRPr="005A1763" w:rsidRDefault="000761D2" w:rsidP="001155F2">
            <w:pPr>
              <w:spacing w:after="60"/>
              <w:jc w:val="center"/>
              <w:rPr>
                <w:ins w:id="316" w:author="VASSALLI Luca (TAXUD)" w:date="2024-12-16T10:55:00Z"/>
                <w:rFonts w:ascii="Arial" w:hAnsi="Arial" w:cs="Arial"/>
              </w:rPr>
            </w:pPr>
            <w:ins w:id="317" w:author="VASSALLI Luca (TAXUD)" w:date="2024-12-16T10:55:00Z">
              <w:r>
                <w:rPr>
                  <w:rFonts w:ascii="Arial" w:hAnsi="Arial" w:cs="Arial"/>
                </w:rPr>
                <w:t>10</w:t>
              </w:r>
            </w:ins>
          </w:p>
        </w:tc>
        <w:tc>
          <w:tcPr>
            <w:tcW w:w="3402" w:type="dxa"/>
          </w:tcPr>
          <w:p w14:paraId="62920164" w14:textId="6B149B12" w:rsidR="00E050D8" w:rsidRPr="005A1763" w:rsidRDefault="000761D2" w:rsidP="001155F2">
            <w:pPr>
              <w:spacing w:after="60"/>
              <w:rPr>
                <w:ins w:id="318" w:author="VASSALLI Luca (TAXUD)" w:date="2024-12-16T10:55:00Z"/>
                <w:rFonts w:ascii="Arial" w:hAnsi="Arial" w:cs="Arial"/>
              </w:rPr>
            </w:pPr>
            <w:ins w:id="319" w:author="VASSALLI Luca (TAXUD)" w:date="2024-12-16T10:55:00Z">
              <w:r>
                <w:rPr>
                  <w:rFonts w:ascii="Arial" w:hAnsi="Arial" w:cs="Arial"/>
                </w:rPr>
                <w:t>Capital letters + Bold</w:t>
              </w:r>
            </w:ins>
          </w:p>
        </w:tc>
      </w:tr>
      <w:tr w:rsidR="000761D2" w:rsidRPr="005A1763" w14:paraId="31C8AB95" w14:textId="77777777" w:rsidTr="001155F2">
        <w:trPr>
          <w:trHeight w:val="283"/>
          <w:ins w:id="320" w:author="VASSALLI Luca (TAXUD)" w:date="2024-12-16T10:55:00Z"/>
        </w:trPr>
        <w:tc>
          <w:tcPr>
            <w:tcW w:w="5211" w:type="dxa"/>
          </w:tcPr>
          <w:p w14:paraId="06257559" w14:textId="25F91EAD" w:rsidR="000761D2" w:rsidRPr="005A1763" w:rsidRDefault="000761D2" w:rsidP="001155F2">
            <w:pPr>
              <w:spacing w:after="60"/>
              <w:jc w:val="left"/>
              <w:rPr>
                <w:ins w:id="321" w:author="VASSALLI Luca (TAXUD)" w:date="2024-12-16T10:55:00Z"/>
                <w:rFonts w:ascii="Arial" w:hAnsi="Arial" w:cs="Arial"/>
              </w:rPr>
            </w:pPr>
            <w:ins w:id="322" w:author="VASSALLI Luca (TAXUD)" w:date="2024-12-16T10:55:00Z">
              <w:r>
                <w:rPr>
                  <w:rFonts w:ascii="Arial" w:hAnsi="Arial" w:cs="Arial"/>
                </w:rPr>
                <w:t>Text MRN</w:t>
              </w:r>
            </w:ins>
          </w:p>
        </w:tc>
        <w:tc>
          <w:tcPr>
            <w:tcW w:w="1593" w:type="dxa"/>
          </w:tcPr>
          <w:p w14:paraId="66137AEC" w14:textId="611A9336" w:rsidR="000761D2" w:rsidRPr="005A1763" w:rsidRDefault="000761D2" w:rsidP="001155F2">
            <w:pPr>
              <w:spacing w:after="60"/>
              <w:jc w:val="center"/>
              <w:rPr>
                <w:ins w:id="323" w:author="VASSALLI Luca (TAXUD)" w:date="2024-12-16T10:55:00Z"/>
                <w:rFonts w:ascii="Arial" w:hAnsi="Arial" w:cs="Arial"/>
              </w:rPr>
            </w:pPr>
            <w:ins w:id="324" w:author="VASSALLI Luca (TAXUD)" w:date="2024-12-16T10:55:00Z">
              <w:r>
                <w:rPr>
                  <w:rFonts w:ascii="Arial" w:hAnsi="Arial" w:cs="Arial"/>
                </w:rPr>
                <w:t>5</w:t>
              </w:r>
            </w:ins>
          </w:p>
        </w:tc>
        <w:tc>
          <w:tcPr>
            <w:tcW w:w="3402" w:type="dxa"/>
          </w:tcPr>
          <w:p w14:paraId="145F944B" w14:textId="538E5994" w:rsidR="000761D2" w:rsidRPr="005A1763" w:rsidRDefault="000761D2" w:rsidP="001155F2">
            <w:pPr>
              <w:spacing w:after="60"/>
              <w:rPr>
                <w:ins w:id="325" w:author="VASSALLI Luca (TAXUD)" w:date="2024-12-16T10:55:00Z"/>
                <w:rFonts w:ascii="Arial" w:hAnsi="Arial" w:cs="Arial"/>
              </w:rPr>
            </w:pPr>
            <w:ins w:id="326" w:author="VASSALLI Luca (TAXUD)" w:date="2024-12-16T10:55:00Z">
              <w:r>
                <w:rPr>
                  <w:rFonts w:ascii="Arial" w:hAnsi="Arial" w:cs="Arial"/>
                </w:rPr>
                <w:t>Capital letters + Bold</w:t>
              </w:r>
            </w:ins>
          </w:p>
        </w:tc>
      </w:tr>
      <w:tr w:rsidR="00BC5EF4" w:rsidRPr="005A1763" w14:paraId="28BC9281" w14:textId="77777777" w:rsidTr="001155F2">
        <w:trPr>
          <w:trHeight w:val="283"/>
          <w:ins w:id="327" w:author="VASSALLI Luca (TAXUD)" w:date="2024-12-16T10:55:00Z"/>
        </w:trPr>
        <w:tc>
          <w:tcPr>
            <w:tcW w:w="5211" w:type="dxa"/>
          </w:tcPr>
          <w:p w14:paraId="51E87BC0" w14:textId="78C9D34B" w:rsidR="00BC5EF4" w:rsidRDefault="00BC5EF4" w:rsidP="001155F2">
            <w:pPr>
              <w:spacing w:after="60"/>
              <w:jc w:val="left"/>
              <w:rPr>
                <w:ins w:id="328" w:author="VASSALLI Luca (TAXUD)" w:date="2024-12-16T10:55:00Z"/>
                <w:rFonts w:ascii="Arial" w:hAnsi="Arial" w:cs="Arial"/>
              </w:rPr>
            </w:pPr>
            <w:ins w:id="329" w:author="VASSALLI Luca (TAXUD)" w:date="2024-12-16T10:55:00Z">
              <w:r>
                <w:rPr>
                  <w:rFonts w:ascii="Arial" w:hAnsi="Arial" w:cs="Arial"/>
                </w:rPr>
                <w:t>Outside</w:t>
              </w:r>
              <w:r w:rsidR="00BA7A38">
                <w:rPr>
                  <w:rFonts w:ascii="Arial" w:hAnsi="Arial" w:cs="Arial"/>
                </w:rPr>
                <w:t xml:space="preserve"> box</w:t>
              </w:r>
              <w:r>
                <w:rPr>
                  <w:rFonts w:ascii="Arial" w:hAnsi="Arial" w:cs="Arial"/>
                </w:rPr>
                <w:t xml:space="preserve"> of each </w:t>
              </w:r>
              <w:r w:rsidR="00BA7A38">
                <w:rPr>
                  <w:rFonts w:ascii="Arial" w:hAnsi="Arial" w:cs="Arial"/>
                </w:rPr>
                <w:t>goods item</w:t>
              </w:r>
            </w:ins>
          </w:p>
        </w:tc>
        <w:tc>
          <w:tcPr>
            <w:tcW w:w="1593" w:type="dxa"/>
          </w:tcPr>
          <w:p w14:paraId="5EE05AE0" w14:textId="4BB3C8FC" w:rsidR="00BC5EF4" w:rsidRDefault="00BA7A38" w:rsidP="001155F2">
            <w:pPr>
              <w:spacing w:after="60"/>
              <w:jc w:val="center"/>
              <w:rPr>
                <w:ins w:id="330" w:author="VASSALLI Luca (TAXUD)" w:date="2024-12-16T10:55:00Z"/>
                <w:rFonts w:ascii="Arial" w:hAnsi="Arial" w:cs="Arial"/>
              </w:rPr>
            </w:pPr>
            <w:ins w:id="331" w:author="VASSALLI Luca (TAXUD)" w:date="2024-12-16T10:55:00Z">
              <w:r>
                <w:rPr>
                  <w:rFonts w:ascii="Arial" w:hAnsi="Arial" w:cs="Arial"/>
                </w:rPr>
                <w:t>-</w:t>
              </w:r>
            </w:ins>
          </w:p>
        </w:tc>
        <w:tc>
          <w:tcPr>
            <w:tcW w:w="3402" w:type="dxa"/>
          </w:tcPr>
          <w:p w14:paraId="600B3351" w14:textId="20BA77BF" w:rsidR="00BC5EF4" w:rsidRDefault="00BA7A38" w:rsidP="001155F2">
            <w:pPr>
              <w:spacing w:after="60"/>
              <w:rPr>
                <w:ins w:id="332" w:author="VASSALLI Luca (TAXUD)" w:date="2024-12-16T10:55:00Z"/>
                <w:rFonts w:ascii="Arial" w:hAnsi="Arial" w:cs="Arial"/>
              </w:rPr>
            </w:pPr>
            <w:ins w:id="333" w:author="VASSALLI Luca (TAXUD)" w:date="2024-12-16T10:55:00Z">
              <w:r>
                <w:rPr>
                  <w:rFonts w:ascii="Arial" w:hAnsi="Arial" w:cs="Arial"/>
                </w:rPr>
                <w:t>Thick border</w:t>
              </w:r>
            </w:ins>
          </w:p>
        </w:tc>
      </w:tr>
      <w:tr w:rsidR="000761D2" w:rsidRPr="005A1763" w14:paraId="28E285AA" w14:textId="77777777" w:rsidTr="001155F2">
        <w:trPr>
          <w:trHeight w:val="283"/>
          <w:ins w:id="334" w:author="VASSALLI Luca (TAXUD)" w:date="2024-12-16T10:55:00Z"/>
        </w:trPr>
        <w:tc>
          <w:tcPr>
            <w:tcW w:w="5211" w:type="dxa"/>
          </w:tcPr>
          <w:p w14:paraId="7A6B3EA7" w14:textId="65C0642D" w:rsidR="000761D2" w:rsidRPr="005A1763" w:rsidRDefault="00E806E7" w:rsidP="001155F2">
            <w:pPr>
              <w:spacing w:after="60"/>
              <w:jc w:val="left"/>
              <w:rPr>
                <w:ins w:id="335" w:author="VASSALLI Luca (TAXUD)" w:date="2024-12-16T10:55:00Z"/>
                <w:rFonts w:ascii="Arial" w:hAnsi="Arial" w:cs="Arial"/>
              </w:rPr>
            </w:pPr>
            <w:ins w:id="336" w:author="VASSALLI Luca (TAXUD)" w:date="2024-12-16T10:55:00Z">
              <w:r>
                <w:rPr>
                  <w:rFonts w:ascii="Arial" w:hAnsi="Arial" w:cs="Arial"/>
                </w:rPr>
                <w:t xml:space="preserve">Box lines of field </w:t>
              </w:r>
              <w:proofErr w:type="spellStart"/>
              <w:r>
                <w:rPr>
                  <w:rFonts w:ascii="Arial" w:hAnsi="Arial" w:cs="Arial"/>
                </w:rPr>
                <w:t>Decl.goods</w:t>
              </w:r>
              <w:proofErr w:type="spellEnd"/>
              <w:r>
                <w:rPr>
                  <w:rFonts w:ascii="Arial" w:hAnsi="Arial" w:cs="Arial"/>
                </w:rPr>
                <w:t xml:space="preserve"> </w:t>
              </w:r>
              <w:r w:rsidR="00002867">
                <w:rPr>
                  <w:rFonts w:ascii="Arial" w:hAnsi="Arial" w:cs="Arial"/>
                </w:rPr>
                <w:t>it. Nr. [11 11]</w:t>
              </w:r>
            </w:ins>
          </w:p>
        </w:tc>
        <w:tc>
          <w:tcPr>
            <w:tcW w:w="1593" w:type="dxa"/>
          </w:tcPr>
          <w:p w14:paraId="7F4F9077" w14:textId="3D5EA079" w:rsidR="000761D2" w:rsidRPr="005A1763" w:rsidRDefault="00002867" w:rsidP="001155F2">
            <w:pPr>
              <w:spacing w:after="60"/>
              <w:jc w:val="center"/>
              <w:rPr>
                <w:ins w:id="337" w:author="VASSALLI Luca (TAXUD)" w:date="2024-12-16T10:55:00Z"/>
                <w:rFonts w:ascii="Arial" w:hAnsi="Arial" w:cs="Arial"/>
              </w:rPr>
            </w:pPr>
            <w:ins w:id="338" w:author="VASSALLI Luca (TAXUD)" w:date="2024-12-16T10:55:00Z">
              <w:r>
                <w:rPr>
                  <w:rFonts w:ascii="Arial" w:hAnsi="Arial" w:cs="Arial"/>
                </w:rPr>
                <w:t>-</w:t>
              </w:r>
            </w:ins>
          </w:p>
        </w:tc>
        <w:tc>
          <w:tcPr>
            <w:tcW w:w="3402" w:type="dxa"/>
          </w:tcPr>
          <w:p w14:paraId="2A66128D" w14:textId="77FA3FC3" w:rsidR="000761D2" w:rsidRPr="005A1763" w:rsidRDefault="00002867" w:rsidP="001155F2">
            <w:pPr>
              <w:spacing w:after="60"/>
              <w:rPr>
                <w:ins w:id="339" w:author="VASSALLI Luca (TAXUD)" w:date="2024-12-16T10:55:00Z"/>
                <w:rFonts w:ascii="Arial" w:hAnsi="Arial" w:cs="Arial"/>
              </w:rPr>
            </w:pPr>
            <w:ins w:id="340" w:author="VASSALLI Luca (TAXUD)" w:date="2024-12-16T10:55:00Z">
              <w:r>
                <w:rPr>
                  <w:rFonts w:ascii="Arial" w:hAnsi="Arial" w:cs="Arial"/>
                </w:rPr>
                <w:t>Thick border</w:t>
              </w:r>
            </w:ins>
          </w:p>
        </w:tc>
      </w:tr>
      <w:tr w:rsidR="00002867" w:rsidRPr="005A1763" w14:paraId="03D31BB7" w14:textId="77777777" w:rsidTr="001155F2">
        <w:trPr>
          <w:trHeight w:val="283"/>
          <w:ins w:id="341" w:author="VASSALLI Luca (TAXUD)" w:date="2024-12-16T10:55:00Z"/>
        </w:trPr>
        <w:tc>
          <w:tcPr>
            <w:tcW w:w="5211" w:type="dxa"/>
          </w:tcPr>
          <w:p w14:paraId="152E8774" w14:textId="47DF2794" w:rsidR="00002867" w:rsidRPr="005A1763" w:rsidRDefault="00002867" w:rsidP="001155F2">
            <w:pPr>
              <w:spacing w:after="60"/>
              <w:jc w:val="left"/>
              <w:rPr>
                <w:ins w:id="342" w:author="VASSALLI Luca (TAXUD)" w:date="2024-12-16T10:55:00Z"/>
                <w:rFonts w:ascii="Arial" w:hAnsi="Arial" w:cs="Arial"/>
              </w:rPr>
            </w:pPr>
            <w:ins w:id="343" w:author="VASSALLI Luca (TAXUD)" w:date="2024-12-16T10:55:00Z">
              <w:r>
                <w:rPr>
                  <w:rFonts w:ascii="Arial" w:hAnsi="Arial" w:cs="Arial"/>
                </w:rPr>
                <w:t>Box lines of field</w:t>
              </w:r>
              <w:r w:rsidR="001A6F46">
                <w:rPr>
                  <w:rFonts w:ascii="Arial" w:hAnsi="Arial" w:cs="Arial"/>
                </w:rPr>
                <w:t xml:space="preserve"> G</w:t>
              </w:r>
              <w:r>
                <w:rPr>
                  <w:rFonts w:ascii="Arial" w:hAnsi="Arial" w:cs="Arial"/>
                </w:rPr>
                <w:t>oods it.</w:t>
              </w:r>
              <w:r w:rsidR="001A6F46">
                <w:rPr>
                  <w:rFonts w:ascii="Arial" w:hAnsi="Arial" w:cs="Arial"/>
                </w:rPr>
                <w:t xml:space="preserve"> Nr.</w:t>
              </w:r>
              <w:r>
                <w:rPr>
                  <w:rFonts w:ascii="Arial" w:hAnsi="Arial" w:cs="Arial"/>
                </w:rPr>
                <w:t xml:space="preserve"> [11 </w:t>
              </w:r>
              <w:r w:rsidR="001A6F46">
                <w:rPr>
                  <w:rFonts w:ascii="Arial" w:hAnsi="Arial" w:cs="Arial"/>
                </w:rPr>
                <w:t>03</w:t>
              </w:r>
              <w:r>
                <w:rPr>
                  <w:rFonts w:ascii="Arial" w:hAnsi="Arial" w:cs="Arial"/>
                </w:rPr>
                <w:t>]</w:t>
              </w:r>
            </w:ins>
          </w:p>
        </w:tc>
        <w:tc>
          <w:tcPr>
            <w:tcW w:w="1593" w:type="dxa"/>
          </w:tcPr>
          <w:p w14:paraId="350F2590" w14:textId="0B67E3C2" w:rsidR="00002867" w:rsidRPr="005A1763" w:rsidRDefault="00002867" w:rsidP="001155F2">
            <w:pPr>
              <w:spacing w:after="60"/>
              <w:jc w:val="center"/>
              <w:rPr>
                <w:ins w:id="344" w:author="VASSALLI Luca (TAXUD)" w:date="2024-12-16T10:55:00Z"/>
                <w:rFonts w:ascii="Arial" w:hAnsi="Arial" w:cs="Arial"/>
              </w:rPr>
            </w:pPr>
            <w:ins w:id="345" w:author="VASSALLI Luca (TAXUD)" w:date="2024-12-16T10:55:00Z">
              <w:r>
                <w:rPr>
                  <w:rFonts w:ascii="Arial" w:hAnsi="Arial" w:cs="Arial"/>
                </w:rPr>
                <w:t>-</w:t>
              </w:r>
            </w:ins>
          </w:p>
        </w:tc>
        <w:tc>
          <w:tcPr>
            <w:tcW w:w="3402" w:type="dxa"/>
          </w:tcPr>
          <w:p w14:paraId="2120D689" w14:textId="2B992EB8" w:rsidR="00002867" w:rsidRPr="005A1763" w:rsidRDefault="00002867" w:rsidP="001155F2">
            <w:pPr>
              <w:spacing w:after="60"/>
              <w:rPr>
                <w:ins w:id="346" w:author="VASSALLI Luca (TAXUD)" w:date="2024-12-16T10:55:00Z"/>
                <w:rFonts w:ascii="Arial" w:hAnsi="Arial" w:cs="Arial"/>
              </w:rPr>
            </w:pPr>
            <w:ins w:id="347" w:author="VASSALLI Luca (TAXUD)" w:date="2024-12-16T10:55:00Z">
              <w:r>
                <w:rPr>
                  <w:rFonts w:ascii="Arial" w:hAnsi="Arial" w:cs="Arial"/>
                </w:rPr>
                <w:t>Thick border</w:t>
              </w:r>
            </w:ins>
          </w:p>
        </w:tc>
      </w:tr>
    </w:tbl>
    <w:p w14:paraId="62CE8C8D" w14:textId="77777777" w:rsidR="00E050D8" w:rsidRDefault="00E050D8" w:rsidP="00C20B37">
      <w:pPr>
        <w:pStyle w:val="Text2"/>
        <w:ind w:left="0"/>
      </w:pPr>
    </w:p>
    <w:p w14:paraId="4EDF77FC" w14:textId="5A49E48F" w:rsidR="00C20B37" w:rsidRDefault="00C20B37" w:rsidP="0048086D">
      <w:pPr>
        <w:pStyle w:val="Heading2"/>
      </w:pPr>
      <w:r>
        <w:lastRenderedPageBreak/>
        <w:t xml:space="preserve">Mentioned fonts not </w:t>
      </w:r>
      <w:proofErr w:type="gramStart"/>
      <w:r>
        <w:t>available</w:t>
      </w:r>
      <w:proofErr w:type="gramEnd"/>
    </w:p>
    <w:p w14:paraId="00C3967A" w14:textId="0F7F0708" w:rsidR="00873DB1" w:rsidRPr="00C6054A" w:rsidRDefault="00C20B37" w:rsidP="0001496B">
      <w:pPr>
        <w:spacing w:after="120"/>
      </w:pPr>
      <w:r w:rsidRPr="00C20B37">
        <w:t xml:space="preserve">If the </w:t>
      </w:r>
      <w:r w:rsidRPr="00C20B37">
        <w:rPr>
          <w:b/>
        </w:rPr>
        <w:t>above</w:t>
      </w:r>
      <w:r w:rsidRPr="00C20B37">
        <w:t xml:space="preserve">-mentioned </w:t>
      </w:r>
      <w:r w:rsidRPr="00C20B37">
        <w:rPr>
          <w:b/>
        </w:rPr>
        <w:t>fonts</w:t>
      </w:r>
      <w:r w:rsidRPr="00C20B37">
        <w:t xml:space="preserve"> are </w:t>
      </w:r>
      <w:r w:rsidRPr="00C20B37">
        <w:rPr>
          <w:b/>
        </w:rPr>
        <w:t>not available</w:t>
      </w:r>
      <w:r w:rsidRPr="00C20B37">
        <w:t>, other fonts should be chosen, which allow the printing of the</w:t>
      </w:r>
      <w:r w:rsidR="00756C3F">
        <w:t xml:space="preserve"> </w:t>
      </w:r>
      <w:ins w:id="348" w:author="VASSALLI Luca (TAXUD)" w:date="2024-12-16T10:55:00Z">
        <w:r w:rsidR="00756C3F">
          <w:t>integral</w:t>
        </w:r>
        <w:r w:rsidRPr="00C20B37">
          <w:t xml:space="preserve"> </w:t>
        </w:r>
      </w:ins>
      <w:r w:rsidRPr="00C20B37">
        <w:t xml:space="preserve">information </w:t>
      </w:r>
      <w:del w:id="349" w:author="VASSALLI Luca (TAXUD)" w:date="2024-12-16T10:55:00Z">
        <w:r w:rsidRPr="00C20B37">
          <w:delText xml:space="preserve">related to a given attribute </w:delText>
        </w:r>
      </w:del>
      <w:r w:rsidR="00FF7CBB">
        <w:t>of the</w:t>
      </w:r>
      <w:r w:rsidRPr="00C20B37">
        <w:t xml:space="preserve"> </w:t>
      </w:r>
      <w:del w:id="350" w:author="VASSALLI Luca (TAXUD)" w:date="2024-12-16T10:55:00Z">
        <w:r w:rsidRPr="00C20B37">
          <w:delText xml:space="preserve">messages </w:delText>
        </w:r>
      </w:del>
      <w:r w:rsidRPr="00C20B37">
        <w:t>IE</w:t>
      </w:r>
      <w:r>
        <w:t>0</w:t>
      </w:r>
      <w:r w:rsidRPr="00C20B37">
        <w:t>15</w:t>
      </w:r>
      <w:r w:rsidR="00FF7CBB">
        <w:t xml:space="preserve"> </w:t>
      </w:r>
      <w:del w:id="351" w:author="VASSALLI Luca (TAXUD)" w:date="2024-12-16T10:55:00Z">
        <w:r w:rsidRPr="00865D4E">
          <w:delText>in its integral length in</w:delText>
        </w:r>
      </w:del>
      <w:ins w:id="352" w:author="VASSALLI Luca (TAXUD)" w:date="2024-12-16T10:55:00Z">
        <w:r w:rsidR="00FF7CBB">
          <w:t>or IE029</w:t>
        </w:r>
        <w:r w:rsidRPr="00C20B37">
          <w:t xml:space="preserve"> </w:t>
        </w:r>
        <w:r w:rsidR="00FF7CBB">
          <w:t>for all</w:t>
        </w:r>
      </w:ins>
      <w:r w:rsidR="00FF7CBB">
        <w:t xml:space="preserve"> the </w:t>
      </w:r>
      <w:del w:id="353" w:author="VASSALLI Luca (TAXUD)" w:date="2024-12-16T10:55:00Z">
        <w:r w:rsidRPr="00865D4E">
          <w:delText>corresponding box</w:delText>
        </w:r>
      </w:del>
      <w:ins w:id="354" w:author="VASSALLI Luca (TAXUD)" w:date="2024-12-16T10:55:00Z">
        <w:r w:rsidR="00FF7CBB">
          <w:t>boxes</w:t>
        </w:r>
      </w:ins>
      <w:r w:rsidR="00FF7CBB">
        <w:t xml:space="preserve"> of the</w:t>
      </w:r>
      <w:r w:rsidRPr="00865D4E">
        <w:t xml:space="preserve"> TAD</w:t>
      </w:r>
      <w:ins w:id="355" w:author="VASSALLI Luca (TAXUD)" w:date="2024-12-16T10:55:00Z">
        <w:r w:rsidR="00FF7CBB">
          <w:t xml:space="preserve"> and </w:t>
        </w:r>
        <w:proofErr w:type="spellStart"/>
        <w:r w:rsidR="00FF7CBB">
          <w:t>TLoI</w:t>
        </w:r>
      </w:ins>
      <w:proofErr w:type="spellEnd"/>
      <w:r w:rsidRPr="00865D4E">
        <w:t>. The</w:t>
      </w:r>
      <w:r w:rsidRPr="00C20B37">
        <w:t xml:space="preserve"> chosen fonts</w:t>
      </w:r>
      <w:r w:rsidR="00F07B7D">
        <w:t xml:space="preserve"> </w:t>
      </w:r>
      <w:ins w:id="356" w:author="VASSALLI Luca (TAXUD)" w:date="2024-12-16T10:55:00Z">
        <w:r w:rsidR="00F07B7D">
          <w:t>for the content</w:t>
        </w:r>
        <w:r w:rsidRPr="00C20B37">
          <w:t xml:space="preserve"> </w:t>
        </w:r>
      </w:ins>
      <w:r w:rsidRPr="00C20B37">
        <w:t>should also preferably contrast with</w:t>
      </w:r>
      <w:r w:rsidR="00F07B7D">
        <w:t xml:space="preserve"> </w:t>
      </w:r>
      <w:ins w:id="357" w:author="VASSALLI Luca (TAXUD)" w:date="2024-12-16T10:55:00Z">
        <w:r w:rsidR="00F07B7D">
          <w:t xml:space="preserve">fonts </w:t>
        </w:r>
        <w:r w:rsidR="00E517CC">
          <w:t>used for</w:t>
        </w:r>
        <w:r w:rsidRPr="00C20B37">
          <w:t xml:space="preserve"> </w:t>
        </w:r>
      </w:ins>
      <w:r w:rsidRPr="00C20B37">
        <w:t xml:space="preserve">the layout of the </w:t>
      </w:r>
      <w:del w:id="358" w:author="VASSALLI Luca (TAXUD)" w:date="2024-12-16T10:55:00Z">
        <w:r w:rsidRPr="00C20B37">
          <w:delText>documents</w:delText>
        </w:r>
      </w:del>
      <w:ins w:id="359" w:author="VASSALLI Luca (TAXUD)" w:date="2024-12-16T10:55:00Z">
        <w:r w:rsidR="00E517CC">
          <w:t>forms</w:t>
        </w:r>
      </w:ins>
      <w:r w:rsidRPr="00C20B37">
        <w:t>.</w:t>
      </w:r>
    </w:p>
    <w:p w14:paraId="3BE51A9E" w14:textId="2D475659" w:rsidR="009D3360" w:rsidRDefault="009D3360" w:rsidP="009D3360">
      <w:pPr>
        <w:pStyle w:val="Heading1"/>
      </w:pPr>
      <w:r>
        <w:t>TAD</w:t>
      </w:r>
      <w:del w:id="360" w:author="VASSALLI Luca (TAXUD)" w:date="2024-12-16T10:55:00Z">
        <w:r w:rsidR="0046275E" w:rsidRPr="00816432">
          <w:rPr>
            <w:u w:val="single"/>
          </w:rPr>
          <w:delText>/TSAD</w:delText>
        </w:r>
      </w:del>
      <w:r w:rsidR="0059799F">
        <w:t xml:space="preserve"> Printing Guidelines </w:t>
      </w:r>
      <w:del w:id="361" w:author="VASSALLI Luca (TAXUD)" w:date="2024-12-16T10:55:00Z">
        <w:r w:rsidR="0059799F" w:rsidRPr="00816432">
          <w:rPr>
            <w:u w:val="single"/>
          </w:rPr>
          <w:delText>during Transitional Period – Correlation Table</w:delText>
        </w:r>
      </w:del>
      <w:ins w:id="362" w:author="VASSALLI Luca (TAXUD)" w:date="2024-12-16T10:55:00Z">
        <w:r w:rsidR="005A050E">
          <w:t xml:space="preserve">XLS </w:t>
        </w:r>
        <w:r w:rsidR="00FD5D78">
          <w:t xml:space="preserve">data set </w:t>
        </w:r>
        <w:r w:rsidR="005A050E">
          <w:t>table</w:t>
        </w:r>
      </w:ins>
    </w:p>
    <w:p w14:paraId="24C87298" w14:textId="77777777" w:rsidR="0059799F" w:rsidRDefault="00043999" w:rsidP="0059799F">
      <w:pPr>
        <w:pStyle w:val="Text1"/>
        <w:ind w:left="0"/>
        <w:rPr>
          <w:del w:id="363" w:author="VASSALLI Luca (TAXUD)" w:date="2024-12-16T10:55:00Z"/>
        </w:rPr>
      </w:pPr>
      <w:del w:id="364" w:author="VASSALLI Luca (TAXUD)" w:date="2024-12-16T10:55:00Z">
        <w:r>
          <w:delText xml:space="preserve">In principle </w:delText>
        </w:r>
        <w:r w:rsidR="00E008D6">
          <w:delText>until the end of the</w:delText>
        </w:r>
        <w:r>
          <w:delText xml:space="preserve"> </w:delText>
        </w:r>
        <w:r w:rsidR="00C3279F">
          <w:delText>T</w:delText>
        </w:r>
        <w:r>
          <w:delText xml:space="preserve">ransitional </w:delText>
        </w:r>
        <w:r w:rsidR="00C3279F">
          <w:delText>Period</w:delText>
        </w:r>
        <w:r w:rsidR="00B50DF0">
          <w:delText xml:space="preserve"> of </w:delText>
        </w:r>
        <w:r>
          <w:delText>NCTS</w:delText>
        </w:r>
        <w:r w:rsidR="00B50DF0">
          <w:delText xml:space="preserve"> (Phase 4 to Phase 5)</w:delText>
        </w:r>
        <w:r>
          <w:delText>, the curren</w:delText>
        </w:r>
        <w:r w:rsidR="00B50DF0">
          <w:delText>t</w:delText>
        </w:r>
        <w:r>
          <w:delText xml:space="preserve"> TAD form (NCTS-P4) shall be used.</w:delText>
        </w:r>
      </w:del>
    </w:p>
    <w:p w14:paraId="38E0F807" w14:textId="77777777" w:rsidR="00043999" w:rsidRDefault="007C5C19" w:rsidP="0059799F">
      <w:pPr>
        <w:pStyle w:val="Text1"/>
        <w:ind w:left="0"/>
        <w:rPr>
          <w:del w:id="365" w:author="VASSALLI Luca (TAXUD)" w:date="2024-12-16T10:55:00Z"/>
        </w:rPr>
      </w:pPr>
      <w:r>
        <w:t xml:space="preserve">The below embedded table provides </w:t>
      </w:r>
      <w:ins w:id="366" w:author="VASSALLI Luca (TAXUD)" w:date="2024-12-16T10:55:00Z">
        <w:r>
          <w:t xml:space="preserve">further </w:t>
        </w:r>
      </w:ins>
      <w:r>
        <w:t xml:space="preserve">information on </w:t>
      </w:r>
      <w:ins w:id="367" w:author="VASSALLI Luca (TAXUD)" w:date="2024-12-16T10:55:00Z">
        <w:r w:rsidR="00D0715C">
          <w:t xml:space="preserve">what </w:t>
        </w:r>
        <w:r w:rsidR="00A7613B">
          <w:t xml:space="preserve">and </w:t>
        </w:r>
      </w:ins>
      <w:r w:rsidR="00A7613B">
        <w:t xml:space="preserve">how to </w:t>
      </w:r>
      <w:del w:id="368" w:author="VASSALLI Luca (TAXUD)" w:date="2024-12-16T10:55:00Z">
        <w:r w:rsidR="00925695">
          <w:delText xml:space="preserve">map the information in case a Customs National Administration already </w:delText>
        </w:r>
        <w:r w:rsidR="000624D7">
          <w:delText>deploys</w:delText>
        </w:r>
        <w:r w:rsidR="00925695">
          <w:delText xml:space="preserve"> NCTS Phase 5</w:delText>
        </w:r>
        <w:r w:rsidR="004E4E1C">
          <w:delText xml:space="preserve"> before the end of the Transitional Period.</w:delText>
        </w:r>
      </w:del>
    </w:p>
    <w:p w14:paraId="09333C25" w14:textId="45043E6C" w:rsidR="005A050E" w:rsidRDefault="001A4674" w:rsidP="005A050E">
      <w:pPr>
        <w:pStyle w:val="Text1"/>
        <w:ind w:left="0"/>
      </w:pPr>
      <w:del w:id="369" w:author="VASSALLI Luca (TAXUD)" w:date="2024-12-16T10:55:00Z">
        <w:r>
          <w:delText>Because the NCTS-P5</w:delText>
        </w:r>
      </w:del>
      <w:ins w:id="370" w:author="VASSALLI Luca (TAXUD)" w:date="2024-12-16T10:55:00Z">
        <w:r w:rsidR="00A7613B">
          <w:t>print the content of an NCTS transit</w:t>
        </w:r>
      </w:ins>
      <w:r w:rsidR="00A7613B">
        <w:t xml:space="preserve"> declaration</w:t>
      </w:r>
      <w:del w:id="371" w:author="VASSALLI Luca (TAXUD)" w:date="2024-12-16T10:55:00Z">
        <w:r w:rsidR="00DC5149">
          <w:delText xml:space="preserve"> message contains more information than the declaration message of NCTS-P4, some of the information will not be printed during </w:delText>
        </w:r>
        <w:r w:rsidR="00295970">
          <w:delText>the Transitional Period</w:delText>
        </w:r>
      </w:del>
      <w:r w:rsidR="00A7613B">
        <w:t>.</w:t>
      </w:r>
    </w:p>
    <w:p w14:paraId="4DD00369" w14:textId="0A0FB9E6" w:rsidR="00A7613B" w:rsidRPr="005A050E" w:rsidRDefault="001D2366" w:rsidP="005A050E">
      <w:pPr>
        <w:pStyle w:val="Text1"/>
        <w:ind w:left="0"/>
        <w:rPr>
          <w:ins w:id="372" w:author="VASSALLI Luca (TAXUD)" w:date="2024-12-16T10:55:00Z"/>
        </w:rPr>
      </w:pPr>
      <w:r>
        <w:object w:dxaOrig="1540" w:dyaOrig="996" w14:anchorId="79FD7B8F">
          <v:shape id="_x0000_i1025" type="#_x0000_t75" style="width:108.75pt;height:69.75pt" o:ole="">
            <v:imagedata r:id="rId20" o:title=""/>
          </v:shape>
          <o:OLEObject Type="Embed" ProgID="Excel.Sheet.12" ShapeID="_x0000_i1025" DrawAspect="Icon" ObjectID="_1795851865" r:id="rId21"/>
        </w:object>
      </w:r>
    </w:p>
    <w:p w14:paraId="34B5B4EE" w14:textId="23412B1D" w:rsidR="004E4E1C" w:rsidRDefault="008D061E" w:rsidP="0052742F">
      <w:pPr>
        <w:pStyle w:val="Heading1"/>
        <w:rPr>
          <w:ins w:id="373" w:author="VASSALLI Luca (TAXUD)" w:date="2024-12-16T10:55:00Z"/>
        </w:rPr>
      </w:pPr>
      <w:ins w:id="374" w:author="VASSALLI Luca (TAXUD)" w:date="2024-12-16T10:55:00Z">
        <w:r>
          <w:t xml:space="preserve">TAD </w:t>
        </w:r>
        <w:r w:rsidR="0052742F">
          <w:t xml:space="preserve">and </w:t>
        </w:r>
        <w:proofErr w:type="spellStart"/>
        <w:r w:rsidR="0052742F">
          <w:t>TLoI</w:t>
        </w:r>
        <w:proofErr w:type="spellEnd"/>
        <w:r w:rsidR="0052742F">
          <w:t xml:space="preserve"> layouts</w:t>
        </w:r>
      </w:ins>
    </w:p>
    <w:p w14:paraId="587A5D8E" w14:textId="5C1D9640" w:rsidR="0052742F" w:rsidRDefault="59DA53CE" w:rsidP="00761195">
      <w:pPr>
        <w:pStyle w:val="Text1"/>
        <w:ind w:left="0"/>
        <w:rPr>
          <w:ins w:id="375" w:author="VASSALLI Luca (TAXUD)" w:date="2024-12-16T10:55:00Z"/>
        </w:rPr>
      </w:pPr>
      <w:ins w:id="376" w:author="VASSALLI Luca (TAXUD)" w:date="2024-12-16T10:55:00Z">
        <w:r>
          <w:t xml:space="preserve">Below the embedded </w:t>
        </w:r>
        <w:r w:rsidR="05F6D95B">
          <w:t>layouts in Excel form.</w:t>
        </w:r>
      </w:ins>
    </w:p>
    <w:p w14:paraId="382DF464" w14:textId="691C5530" w:rsidR="0052742F" w:rsidRPr="0052742F" w:rsidRDefault="001D2366" w:rsidP="007F2416">
      <w:pPr>
        <w:pStyle w:val="Text1"/>
        <w:ind w:left="0"/>
      </w:pPr>
      <w:r>
        <w:object w:dxaOrig="1540" w:dyaOrig="996" w14:anchorId="7166F917">
          <v:shape id="_x0000_i1026" type="#_x0000_t75" style="width:115.5pt;height:74.25pt" o:ole="">
            <v:imagedata r:id="rId22" o:title=""/>
          </v:shape>
          <o:OLEObject Type="Embed" ProgID="Excel.Sheet.12" ShapeID="_x0000_i1026" DrawAspect="Icon" ObjectID="_1795851866" r:id="rId23"/>
        </w:object>
      </w:r>
    </w:p>
    <w:sectPr w:rsidR="0052742F" w:rsidRPr="0052742F" w:rsidSect="000E7206">
      <w:headerReference w:type="even" r:id="rId24"/>
      <w:headerReference w:type="default" r:id="rId25"/>
      <w:footerReference w:type="even" r:id="rId26"/>
      <w:footerReference w:type="default" r:id="rId27"/>
      <w:headerReference w:type="first" r:id="rId28"/>
      <w:footerReference w:type="first" r:id="rId29"/>
      <w:pgSz w:w="11906" w:h="16838"/>
      <w:pgMar w:top="1440" w:right="1080" w:bottom="1440" w:left="1080" w:header="601" w:footer="107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832C0" w14:textId="77777777" w:rsidR="001A773F" w:rsidRDefault="001A773F">
      <w:pPr>
        <w:spacing w:after="0"/>
      </w:pPr>
      <w:r>
        <w:separator/>
      </w:r>
    </w:p>
  </w:endnote>
  <w:endnote w:type="continuationSeparator" w:id="0">
    <w:p w14:paraId="66A4C53C" w14:textId="77777777" w:rsidR="001A773F" w:rsidRDefault="001A773F">
      <w:pPr>
        <w:spacing w:after="0"/>
      </w:pPr>
      <w:r>
        <w:continuationSeparator/>
      </w:r>
    </w:p>
  </w:endnote>
  <w:endnote w:type="continuationNotice" w:id="1">
    <w:p w14:paraId="69F5EE0E" w14:textId="77777777" w:rsidR="001A773F" w:rsidRDefault="001A77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6BC8" w14:textId="77777777" w:rsidR="007C27EE" w:rsidRDefault="00C20B37">
    <w:pPr>
      <w:pStyle w:val="FooterLine"/>
      <w:jc w:val="center"/>
    </w:pPr>
    <w:r>
      <w:fldChar w:fldCharType="begin"/>
    </w:r>
    <w:r>
      <w:instrText>PAGE   \* MERGEFORMAT</w:instrText>
    </w:r>
    <w:r>
      <w:fldChar w:fldCharType="separate"/>
    </w:r>
    <w:r w:rsidR="000003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11A" w14:textId="77777777" w:rsidR="007C27EE" w:rsidRDefault="00C20B37">
    <w:pPr>
      <w:pStyle w:val="FooterLine"/>
      <w:jc w:val="center"/>
    </w:pPr>
    <w:r>
      <w:fldChar w:fldCharType="begin"/>
    </w:r>
    <w:r>
      <w:instrText>PAGE   \* MERGEFORMAT</w:instrText>
    </w:r>
    <w:r>
      <w:fldChar w:fldCharType="separate"/>
    </w:r>
    <w:r w:rsidR="000003F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C Footer - Standard "/>
      <w:tag w:val="SVoGAZ38gakDmzcHmLly90-Uz5BECj2qQF70SGAMzDdI0"/>
      <w:id w:val="16286267"/>
    </w:sdtPr>
    <w:sdtContent>
      <w:p w14:paraId="4430152C" w14:textId="77777777" w:rsidR="007C27EE" w:rsidRDefault="007C27EE">
        <w:pPr>
          <w:pStyle w:val="Footer"/>
          <w:rPr>
            <w:sz w:val="24"/>
          </w:rPr>
        </w:pPr>
      </w:p>
      <w:p w14:paraId="03A91B25" w14:textId="77777777" w:rsidR="007C27EE" w:rsidRDefault="00000000">
        <w:pPr>
          <w:pStyle w:val="Footer"/>
        </w:pPr>
        <w:sdt>
          <w:sdtPr>
            <w:rPr>
              <w:lang w:val="fr-CH"/>
            </w:rPr>
            <w:id w:val="275071094"/>
            <w:dataBinding w:xpath="/Author/Addresses/Address[Id = 'f03b5801-04c9-4931-aa17-c6d6c70bc579']/Footer" w:storeItemID="{92C3F269-D2CA-4865-A3C1-D5919B3FB4CA}"/>
            <w:text w:multiLine="1"/>
          </w:sdtPr>
          <w:sdtContent>
            <w:r w:rsidR="00F53104" w:rsidRPr="000003F6">
              <w:rPr>
                <w:lang w:val="fr-CH"/>
              </w:rPr>
              <w:t>Commission européenne/</w:t>
            </w:r>
            <w:proofErr w:type="spellStart"/>
            <w:r w:rsidR="00F53104" w:rsidRPr="000003F6">
              <w:rPr>
                <w:lang w:val="fr-CH"/>
              </w:rPr>
              <w:t>Europese</w:t>
            </w:r>
            <w:proofErr w:type="spellEnd"/>
            <w:r w:rsidR="00F53104" w:rsidRPr="000003F6">
              <w:rPr>
                <w:lang w:val="fr-CH"/>
              </w:rPr>
              <w:t xml:space="preserve"> </w:t>
            </w:r>
            <w:proofErr w:type="spellStart"/>
            <w:r w:rsidR="00F53104" w:rsidRPr="000003F6">
              <w:rPr>
                <w:lang w:val="fr-CH"/>
              </w:rPr>
              <w:t>Commissie</w:t>
            </w:r>
            <w:proofErr w:type="spellEnd"/>
            <w:r w:rsidR="00F53104" w:rsidRPr="000003F6">
              <w:rPr>
                <w:lang w:val="fr-CH"/>
              </w:rPr>
              <w:t>, 1049 Bruxelles/Brussel, BELGIQUE/BELGIË – Tel. +32 22991111</w:t>
            </w:r>
          </w:sdtContent>
        </w:sdt>
      </w:p>
      <w:p w14:paraId="09830BF9" w14:textId="77777777" w:rsidR="007C27EE" w:rsidRDefault="00000000">
        <w:pPr>
          <w:pStyle w:val="Footer"/>
        </w:pPr>
        <w:sdt>
          <w:sdtPr>
            <w:id w:val="1322083021"/>
            <w:dataBinding w:xpath="/Texts/FooterOffice" w:storeItemID="{4EF90DE6-88B6-4264-9629-4D8DFDFE87D2}"/>
            <w:text w:multiLine="1"/>
          </w:sdtPr>
          <w:sdtContent>
            <w:r w:rsidR="00F53104">
              <w:t>Office:</w:t>
            </w:r>
          </w:sdtContent>
        </w:sdt>
        <w:r w:rsidR="00C20B37">
          <w:t xml:space="preserve"> </w:t>
        </w:r>
        <w:sdt>
          <w:sdtPr>
            <w:id w:val="-1564787149"/>
            <w:dataBinding w:xpath="/Author/Workplaces/Workplace[AddressId = 'f03b5801-04c9-4931-aa17-c6d6c70bc579']/Office" w:storeItemID="{92C3F269-D2CA-4865-A3C1-D5919B3FB4CA}"/>
            <w:text w:multiLine="1"/>
          </w:sdtPr>
          <w:sdtContent>
            <w:r w:rsidR="00F53104">
              <w:t>J-79 03/040</w:t>
            </w:r>
          </w:sdtContent>
        </w:sdt>
        <w:r w:rsidR="00C20B37">
          <w:t xml:space="preserve"> – </w:t>
        </w:r>
        <w:sdt>
          <w:sdtPr>
            <w:id w:val="-1931116035"/>
            <w:dataBinding w:xpath="/Texts/FooterPhone" w:storeItemID="{4EF90DE6-88B6-4264-9629-4D8DFDFE87D2}"/>
            <w:text w:multiLine="1"/>
          </w:sdtPr>
          <w:sdtContent>
            <w:r w:rsidR="00F53104">
              <w:t>Tel. direct line</w:t>
            </w:r>
          </w:sdtContent>
        </w:sdt>
        <w:r w:rsidR="00C20B37">
          <w:t xml:space="preserve"> </w:t>
        </w:r>
        <w:sdt>
          <w:sdtPr>
            <w:id w:val="828795093"/>
            <w:dataBinding w:xpath="/Author/Workplaces/Workplace[AddressId = 'f03b5801-04c9-4931-aa17-c6d6c70bc579']/Phone" w:storeItemID="{92C3F269-D2CA-4865-A3C1-D5919B3FB4CA}"/>
            <w:text w:multiLine="1"/>
          </w:sdtPr>
          <w:sdtContent>
            <w:r w:rsidR="00F53104">
              <w:t>+32 229-83453</w:t>
            </w:r>
          </w:sdtContent>
        </w:sdt>
      </w:p>
      <w:p w14:paraId="036F0569" w14:textId="77777777" w:rsidR="007C27EE" w:rsidRDefault="00000000">
        <w:pPr>
          <w:pStyle w:val="Footer"/>
        </w:pPr>
      </w:p>
    </w:sdtContent>
  </w:sdt>
  <w:p w14:paraId="552F383A" w14:textId="77777777" w:rsidR="007C27EE" w:rsidRDefault="00000000">
    <w:pPr>
      <w:pStyle w:val="Footer"/>
    </w:pPr>
    <w:sdt>
      <w:sdtPr>
        <w:alias w:val="Email Addresses - Standard"/>
        <w:tag w:val="lzJg88SOkI751vM69s8xi7-MjGgt6e7BqMZJMWY5fWzc6"/>
        <w:id w:val="1705062116"/>
        <w:dataBinding w:xpath="/Author/Email" w:storeItemID="{92C3F269-D2CA-4865-A3C1-D5919B3FB4CA}"/>
        <w:text w:multiLine="1"/>
      </w:sdtPr>
      <w:sdtContent>
        <w:r w:rsidR="00F53104">
          <w:t>Luca.VASSALLI@ec.europa.eu</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8CF5" w14:textId="77777777" w:rsidR="001A773F" w:rsidRDefault="001A773F">
      <w:pPr>
        <w:spacing w:after="0"/>
      </w:pPr>
      <w:r>
        <w:separator/>
      </w:r>
    </w:p>
  </w:footnote>
  <w:footnote w:type="continuationSeparator" w:id="0">
    <w:p w14:paraId="02A321BA" w14:textId="77777777" w:rsidR="001A773F" w:rsidRDefault="001A773F">
      <w:pPr>
        <w:spacing w:after="0"/>
      </w:pPr>
      <w:r>
        <w:continuationSeparator/>
      </w:r>
    </w:p>
  </w:footnote>
  <w:footnote w:type="continuationNotice" w:id="1">
    <w:p w14:paraId="20C1FA82" w14:textId="77777777" w:rsidR="001A773F" w:rsidRDefault="001A773F">
      <w:pPr>
        <w:spacing w:after="0"/>
      </w:pPr>
    </w:p>
  </w:footnote>
  <w:footnote w:id="2">
    <w:p w14:paraId="7D666153" w14:textId="244FB925" w:rsidR="003B60C2" w:rsidRPr="0007491F" w:rsidRDefault="003B60C2">
      <w:pPr>
        <w:pStyle w:val="FootnoteText"/>
        <w:rPr>
          <w:lang w:val="en-US"/>
        </w:rPr>
      </w:pPr>
      <w:ins w:id="153" w:author="VASSALLI Luca (TAXUD)" w:date="2024-12-16T10:55:00Z">
        <w:r>
          <w:rPr>
            <w:rStyle w:val="FootnoteReference"/>
          </w:rPr>
          <w:footnoteRef/>
        </w:r>
        <w:r>
          <w:tab/>
        </w:r>
        <w:r w:rsidR="00BA1866">
          <w:t>CTC countries shall leave this item empty.</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4A80" w14:textId="77777777" w:rsidR="007C27EE" w:rsidRDefault="007C27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3038" w14:textId="77777777" w:rsidR="007C27EE" w:rsidRDefault="007C2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78C7" w14:textId="77777777" w:rsidR="007C27EE" w:rsidRDefault="007C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00F7"/>
    <w:multiLevelType w:val="singleLevel"/>
    <w:tmpl w:val="C10C89BE"/>
    <w:name w:val="ListDash4Numbering"/>
    <w:lvl w:ilvl="0">
      <w:start w:val="1"/>
      <w:numFmt w:val="bullet"/>
      <w:pStyle w:val="ListDash4"/>
      <w:lvlText w:val="–"/>
      <w:lvlJc w:val="left"/>
      <w:pPr>
        <w:tabs>
          <w:tab w:val="num" w:pos="1723"/>
        </w:tabs>
        <w:ind w:left="1723" w:hanging="283"/>
      </w:pPr>
      <w:rPr>
        <w:rFonts w:ascii="Times New Roman" w:hAnsi="Times New Roman"/>
      </w:rPr>
    </w:lvl>
  </w:abstractNum>
  <w:abstractNum w:abstractNumId="1" w15:restartNumberingAfterBreak="0">
    <w:nsid w:val="0EFB7115"/>
    <w:multiLevelType w:val="multilevel"/>
    <w:tmpl w:val="49E41666"/>
    <w:name w:val="ListNumber3Numbering"/>
    <w:lvl w:ilvl="0">
      <w:start w:val="1"/>
      <w:numFmt w:val="decimal"/>
      <w:pStyle w:val="ListNumber3"/>
      <w:lvlText w:val="(%1)"/>
      <w:lvlJc w:val="left"/>
      <w:pPr>
        <w:tabs>
          <w:tab w:val="num" w:pos="2149"/>
        </w:tabs>
        <w:ind w:left="2149" w:hanging="709"/>
      </w:pPr>
    </w:lvl>
    <w:lvl w:ilvl="1">
      <w:start w:val="1"/>
      <w:numFmt w:val="lowerLetter"/>
      <w:pStyle w:val="ListNumber3Level2"/>
      <w:lvlText w:val="(%2)"/>
      <w:lvlJc w:val="left"/>
      <w:pPr>
        <w:tabs>
          <w:tab w:val="num" w:pos="2857"/>
        </w:tabs>
        <w:ind w:left="2857" w:hanging="708"/>
      </w:pPr>
    </w:lvl>
    <w:lvl w:ilvl="2">
      <w:start w:val="1"/>
      <w:numFmt w:val="bullet"/>
      <w:pStyle w:val="ListNumber3Level3"/>
      <w:lvlText w:val="–"/>
      <w:lvlJc w:val="left"/>
      <w:pPr>
        <w:tabs>
          <w:tab w:val="num" w:pos="3566"/>
        </w:tabs>
        <w:ind w:left="3566" w:hanging="709"/>
      </w:pPr>
      <w:rPr>
        <w:rFonts w:ascii="Times New Roman" w:hAnsi="Times New Roman"/>
      </w:rPr>
    </w:lvl>
    <w:lvl w:ilvl="3">
      <w:start w:val="1"/>
      <w:numFmt w:val="bullet"/>
      <w:pStyle w:val="ListNumber3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120B7201"/>
    <w:multiLevelType w:val="multilevel"/>
    <w:tmpl w:val="54AE1230"/>
    <w:name w:val="ListNumberNumbering"/>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 w15:restartNumberingAfterBreak="0">
    <w:nsid w:val="120B8345"/>
    <w:multiLevelType w:val="multilevel"/>
    <w:tmpl w:val="DCA8D534"/>
    <w:name w:val="TableListNumberNumbering"/>
    <w:lvl w:ilvl="0">
      <w:start w:val="1"/>
      <w:numFmt w:val="decimal"/>
      <w:pStyle w:val="TableListNumber"/>
      <w:lvlText w:val="(%1)"/>
      <w:lvlJc w:val="left"/>
      <w:pPr>
        <w:tabs>
          <w:tab w:val="num" w:pos="454"/>
        </w:tabs>
        <w:ind w:left="454" w:hanging="454"/>
      </w:pPr>
    </w:lvl>
    <w:lvl w:ilvl="1">
      <w:start w:val="1"/>
      <w:numFmt w:val="lowerLetter"/>
      <w:pStyle w:val="TableListNumberLevel2"/>
      <w:lvlText w:val="(%2)"/>
      <w:lvlJc w:val="left"/>
      <w:pPr>
        <w:tabs>
          <w:tab w:val="num" w:pos="907"/>
        </w:tabs>
        <w:ind w:left="907" w:hanging="453"/>
      </w:pPr>
    </w:lvl>
    <w:lvl w:ilvl="2">
      <w:start w:val="1"/>
      <w:numFmt w:val="bullet"/>
      <w:pStyle w:val="TableListNumberLevel3"/>
      <w:lvlText w:val="–"/>
      <w:lvlJc w:val="left"/>
      <w:pPr>
        <w:tabs>
          <w:tab w:val="num" w:pos="1361"/>
        </w:tabs>
        <w:ind w:left="1361" w:hanging="454"/>
      </w:pPr>
      <w:rPr>
        <w:rFonts w:ascii="Times New Roman" w:hAnsi="Times New Roman"/>
      </w:rPr>
    </w:lvl>
    <w:lvl w:ilvl="3">
      <w:start w:val="1"/>
      <w:numFmt w:val="bullet"/>
      <w:pStyle w:val="Table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4" w15:restartNumberingAfterBreak="0">
    <w:nsid w:val="1262685D"/>
    <w:multiLevelType w:val="singleLevel"/>
    <w:tmpl w:val="B56ED354"/>
    <w:name w:val="ListBullet4Numbering"/>
    <w:lvl w:ilvl="0">
      <w:start w:val="1"/>
      <w:numFmt w:val="bullet"/>
      <w:pStyle w:val="ListBullet4"/>
      <w:lvlText w:val=""/>
      <w:lvlJc w:val="left"/>
      <w:pPr>
        <w:tabs>
          <w:tab w:val="num" w:pos="1723"/>
        </w:tabs>
        <w:ind w:left="1723" w:hanging="283"/>
      </w:pPr>
      <w:rPr>
        <w:rFonts w:ascii="Symbol" w:hAnsi="Symbol"/>
      </w:rPr>
    </w:lvl>
  </w:abstractNum>
  <w:abstractNum w:abstractNumId="5" w15:restartNumberingAfterBreak="0">
    <w:nsid w:val="143D0A16"/>
    <w:multiLevelType w:val="singleLevel"/>
    <w:tmpl w:val="E766D702"/>
    <w:name w:val="ListBullet3Numbering"/>
    <w:lvl w:ilvl="0">
      <w:start w:val="1"/>
      <w:numFmt w:val="bullet"/>
      <w:pStyle w:val="ListBullet3"/>
      <w:lvlText w:val=""/>
      <w:lvlJc w:val="left"/>
      <w:pPr>
        <w:tabs>
          <w:tab w:val="num" w:pos="1723"/>
        </w:tabs>
        <w:ind w:left="1723" w:hanging="283"/>
      </w:pPr>
      <w:rPr>
        <w:rFonts w:ascii="Symbol" w:hAnsi="Symbol"/>
      </w:rPr>
    </w:lvl>
  </w:abstractNum>
  <w:abstractNum w:abstractNumId="6" w15:restartNumberingAfterBreak="0">
    <w:nsid w:val="172F0AC5"/>
    <w:multiLevelType w:val="multilevel"/>
    <w:tmpl w:val="B4EEBA2E"/>
    <w:name w:val="ListNumber2Numbering"/>
    <w:lvl w:ilvl="0">
      <w:start w:val="1"/>
      <w:numFmt w:val="decimal"/>
      <w:pStyle w:val="ListNumber2"/>
      <w:lvlText w:val="(%1)"/>
      <w:lvlJc w:val="left"/>
      <w:pPr>
        <w:tabs>
          <w:tab w:val="num" w:pos="2149"/>
        </w:tabs>
        <w:ind w:left="2149" w:hanging="709"/>
      </w:pPr>
    </w:lvl>
    <w:lvl w:ilvl="1">
      <w:start w:val="1"/>
      <w:numFmt w:val="lowerLetter"/>
      <w:pStyle w:val="ListNumber2Level2"/>
      <w:lvlText w:val="(%2)"/>
      <w:lvlJc w:val="left"/>
      <w:pPr>
        <w:tabs>
          <w:tab w:val="num" w:pos="2857"/>
        </w:tabs>
        <w:ind w:left="2857" w:hanging="708"/>
      </w:pPr>
    </w:lvl>
    <w:lvl w:ilvl="2">
      <w:start w:val="1"/>
      <w:numFmt w:val="bullet"/>
      <w:pStyle w:val="ListNumber2Level3"/>
      <w:lvlText w:val="–"/>
      <w:lvlJc w:val="left"/>
      <w:pPr>
        <w:tabs>
          <w:tab w:val="num" w:pos="3566"/>
        </w:tabs>
        <w:ind w:left="3566" w:hanging="709"/>
      </w:pPr>
      <w:rPr>
        <w:rFonts w:ascii="Times New Roman" w:hAnsi="Times New Roman"/>
      </w:rPr>
    </w:lvl>
    <w:lvl w:ilvl="3">
      <w:start w:val="1"/>
      <w:numFmt w:val="bullet"/>
      <w:pStyle w:val="ListNumber2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7" w15:restartNumberingAfterBreak="0">
    <w:nsid w:val="1C7B624F"/>
    <w:multiLevelType w:val="singleLevel"/>
    <w:tmpl w:val="41ACDA86"/>
    <w:name w:val="ListDash2Numbering"/>
    <w:lvl w:ilvl="0">
      <w:start w:val="1"/>
      <w:numFmt w:val="bullet"/>
      <w:pStyle w:val="ListDash2"/>
      <w:lvlText w:val="–"/>
      <w:lvlJc w:val="left"/>
      <w:pPr>
        <w:tabs>
          <w:tab w:val="num" w:pos="1723"/>
        </w:tabs>
        <w:ind w:left="1723" w:hanging="283"/>
      </w:pPr>
      <w:rPr>
        <w:rFonts w:ascii="Times New Roman" w:hAnsi="Times New Roman"/>
      </w:rPr>
    </w:lvl>
  </w:abstractNum>
  <w:abstractNum w:abstractNumId="8" w15:restartNumberingAfterBreak="0">
    <w:nsid w:val="220961E6"/>
    <w:multiLevelType w:val="hybridMultilevel"/>
    <w:tmpl w:val="E5601476"/>
    <w:lvl w:ilvl="0" w:tplc="0407000B">
      <w:start w:val="1"/>
      <w:numFmt w:val="bullet"/>
      <w:lvlText w:val=""/>
      <w:lvlJc w:val="left"/>
      <w:pPr>
        <w:ind w:left="1500" w:hanging="360"/>
      </w:pPr>
      <w:rPr>
        <w:rFonts w:ascii="Wingdings" w:hAnsi="Wingdings"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9" w15:restartNumberingAfterBreak="0">
    <w:nsid w:val="28FB6D69"/>
    <w:multiLevelType w:val="hybridMultilevel"/>
    <w:tmpl w:val="3AE6116E"/>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C8DFDF8"/>
    <w:multiLevelType w:val="singleLevel"/>
    <w:tmpl w:val="F716982A"/>
    <w:name w:val="ListBullet2Numbering"/>
    <w:lvl w:ilvl="0">
      <w:start w:val="1"/>
      <w:numFmt w:val="bullet"/>
      <w:pStyle w:val="ListBullet2"/>
      <w:lvlText w:val=""/>
      <w:lvlJc w:val="left"/>
      <w:pPr>
        <w:tabs>
          <w:tab w:val="num" w:pos="1723"/>
        </w:tabs>
        <w:ind w:left="1723" w:hanging="283"/>
      </w:pPr>
      <w:rPr>
        <w:rFonts w:ascii="Symbol" w:hAnsi="Symbol"/>
      </w:rPr>
    </w:lvl>
  </w:abstractNum>
  <w:abstractNum w:abstractNumId="11" w15:restartNumberingAfterBreak="0">
    <w:nsid w:val="2D293CE3"/>
    <w:multiLevelType w:val="multilevel"/>
    <w:tmpl w:val="BB08A2B8"/>
    <w:name w:val="LegalNumParNumbering"/>
    <w:lvl w:ilvl="0">
      <w:start w:val="1"/>
      <w:numFmt w:val="decimal"/>
      <w:pStyle w:val="LegalNumPar"/>
      <w:lvlText w:val="%1."/>
      <w:lvlJc w:val="left"/>
      <w:pPr>
        <w:tabs>
          <w:tab w:val="num" w:pos="476"/>
        </w:tabs>
        <w:ind w:left="476" w:hanging="476"/>
      </w:pPr>
      <w:rPr>
        <w:rFonts w:hint="default"/>
      </w:rPr>
    </w:lvl>
    <w:lvl w:ilvl="1">
      <w:start w:val="1"/>
      <w:numFmt w:val="lowerLetter"/>
      <w:pStyle w:val="LegalNumPar2"/>
      <w:lvlText w:val="%2."/>
      <w:lvlJc w:val="left"/>
      <w:pPr>
        <w:tabs>
          <w:tab w:val="num" w:pos="952"/>
        </w:tabs>
        <w:ind w:left="952" w:hanging="476"/>
      </w:pPr>
      <w:rPr>
        <w:rFonts w:hint="default"/>
      </w:rPr>
    </w:lvl>
    <w:lvl w:ilvl="2">
      <w:start w:val="1"/>
      <w:numFmt w:val="lowerRoman"/>
      <w:pStyle w:val="LegalNumPar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2" w15:restartNumberingAfterBreak="0">
    <w:nsid w:val="2D293CF4"/>
    <w:multiLevelType w:val="multilevel"/>
    <w:tmpl w:val="DAA80240"/>
    <w:name w:val="ContNumNumbering"/>
    <w:lvl w:ilvl="0">
      <w:start w:val="1"/>
      <w:numFmt w:val="decimal"/>
      <w:pStyle w:val="ContNum"/>
      <w:lvlText w:val="%1."/>
      <w:lvlJc w:val="left"/>
      <w:pPr>
        <w:tabs>
          <w:tab w:val="num" w:pos="476"/>
        </w:tabs>
        <w:ind w:left="476" w:hanging="476"/>
      </w:pPr>
      <w:rPr>
        <w:rFonts w:hint="default"/>
      </w:rPr>
    </w:lvl>
    <w:lvl w:ilvl="1">
      <w:start w:val="1"/>
      <w:numFmt w:val="lowerLetter"/>
      <w:pStyle w:val="ContNumLevel2"/>
      <w:lvlText w:val="%2."/>
      <w:lvlJc w:val="left"/>
      <w:pPr>
        <w:tabs>
          <w:tab w:val="num" w:pos="952"/>
        </w:tabs>
        <w:ind w:left="952" w:hanging="476"/>
      </w:pPr>
      <w:rPr>
        <w:rFonts w:hint="default"/>
      </w:rPr>
    </w:lvl>
    <w:lvl w:ilvl="2">
      <w:start w:val="1"/>
      <w:numFmt w:val="lowerRoman"/>
      <w:pStyle w:val="ContNumLevel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3" w15:restartNumberingAfterBreak="0">
    <w:nsid w:val="36324F1E"/>
    <w:multiLevelType w:val="singleLevel"/>
    <w:tmpl w:val="E2F43B38"/>
    <w:name w:val="ListDash3Numbering"/>
    <w:lvl w:ilvl="0">
      <w:start w:val="1"/>
      <w:numFmt w:val="bullet"/>
      <w:pStyle w:val="ListDash3"/>
      <w:lvlText w:val="–"/>
      <w:lvlJc w:val="left"/>
      <w:pPr>
        <w:tabs>
          <w:tab w:val="num" w:pos="1723"/>
        </w:tabs>
        <w:ind w:left="1723" w:hanging="283"/>
      </w:pPr>
      <w:rPr>
        <w:rFonts w:ascii="Times New Roman" w:hAnsi="Times New Roman"/>
      </w:rPr>
    </w:lvl>
  </w:abstractNum>
  <w:abstractNum w:abstractNumId="14" w15:restartNumberingAfterBreak="0">
    <w:nsid w:val="37CB1E1C"/>
    <w:multiLevelType w:val="singleLevel"/>
    <w:tmpl w:val="C2E0896E"/>
    <w:name w:val="ListDash1Numbering"/>
    <w:lvl w:ilvl="0">
      <w:start w:val="1"/>
      <w:numFmt w:val="bullet"/>
      <w:pStyle w:val="ListDash1"/>
      <w:lvlText w:val="–"/>
      <w:lvlJc w:val="left"/>
      <w:pPr>
        <w:tabs>
          <w:tab w:val="num" w:pos="1723"/>
        </w:tabs>
        <w:ind w:left="1723" w:hanging="283"/>
      </w:pPr>
      <w:rPr>
        <w:rFonts w:ascii="Times New Roman" w:hAnsi="Times New Roman"/>
      </w:rPr>
    </w:lvl>
  </w:abstractNum>
  <w:abstractNum w:abstractNumId="15" w15:restartNumberingAfterBreak="0">
    <w:nsid w:val="3A7730C4"/>
    <w:multiLevelType w:val="singleLevel"/>
    <w:tmpl w:val="0B4A6646"/>
    <w:name w:val="ListBullet1Numbering"/>
    <w:lvl w:ilvl="0">
      <w:start w:val="1"/>
      <w:numFmt w:val="bullet"/>
      <w:pStyle w:val="ListBullet1"/>
      <w:lvlText w:val=""/>
      <w:lvlJc w:val="left"/>
      <w:pPr>
        <w:tabs>
          <w:tab w:val="num" w:pos="1723"/>
        </w:tabs>
        <w:ind w:left="1723" w:hanging="283"/>
      </w:pPr>
      <w:rPr>
        <w:rFonts w:ascii="Symbol" w:hAnsi="Symbol"/>
      </w:rPr>
    </w:lvl>
  </w:abstractNum>
  <w:abstractNum w:abstractNumId="16" w15:restartNumberingAfterBreak="0">
    <w:nsid w:val="3B9168CA"/>
    <w:multiLevelType w:val="multilevel"/>
    <w:tmpl w:val="ADFE9A4E"/>
    <w:lvl w:ilvl="0">
      <w:start w:val="1"/>
      <w:numFmt w:val="decimal"/>
      <w:lvlText w:val="%1."/>
      <w:lvlJc w:val="left"/>
      <w:pPr>
        <w:tabs>
          <w:tab w:val="num" w:pos="397"/>
        </w:tabs>
        <w:ind w:left="397" w:hanging="397"/>
      </w:pPr>
      <w:rPr>
        <w:rFonts w:ascii="Tahoma" w:hAnsi="Tahoma" w:hint="default"/>
        <w:b/>
        <w:i w:val="0"/>
        <w:sz w:val="24"/>
        <w:szCs w:val="24"/>
      </w:rPr>
    </w:lvl>
    <w:lvl w:ilvl="1">
      <w:start w:val="1"/>
      <w:numFmt w:val="decimal"/>
      <w:lvlText w:val="%1.%2."/>
      <w:lvlJc w:val="left"/>
      <w:pPr>
        <w:tabs>
          <w:tab w:val="num" w:pos="964"/>
        </w:tabs>
        <w:ind w:left="964" w:hanging="567"/>
      </w:pPr>
      <w:rPr>
        <w:rFonts w:ascii="Tahoma" w:hAnsi="Tahoma" w:hint="default"/>
        <w:b/>
        <w:i/>
        <w:sz w:val="24"/>
      </w:rPr>
    </w:lvl>
    <w:lvl w:ilvl="2">
      <w:start w:val="1"/>
      <w:numFmt w:val="decimal"/>
      <w:lvlText w:val="%1.%2.%3."/>
      <w:lvlJc w:val="left"/>
      <w:pPr>
        <w:tabs>
          <w:tab w:val="num" w:pos="1701"/>
        </w:tabs>
        <w:ind w:left="1701" w:hanging="737"/>
      </w:pPr>
      <w:rPr>
        <w:rFonts w:ascii="Tahoma" w:hAnsi="Tahoma" w:hint="default"/>
        <w:b/>
        <w:i w:val="0"/>
        <w:sz w:val="20"/>
      </w:rPr>
    </w:lvl>
    <w:lvl w:ilvl="3">
      <w:start w:val="1"/>
      <w:numFmt w:val="decimal"/>
      <w:lvlText w:val="%1.%2.%3.%4."/>
      <w:lvlJc w:val="left"/>
      <w:pPr>
        <w:tabs>
          <w:tab w:val="num" w:pos="2381"/>
        </w:tabs>
        <w:ind w:left="2381" w:hanging="793"/>
      </w:pPr>
    </w:lvl>
    <w:lvl w:ilvl="4">
      <w:start w:val="1"/>
      <w:numFmt w:val="decimal"/>
      <w:lvlText w:val="%1.%2.%3.%4.%5."/>
      <w:lvlJc w:val="left"/>
      <w:pPr>
        <w:tabs>
          <w:tab w:val="num" w:pos="3799"/>
        </w:tabs>
        <w:ind w:left="3799" w:hanging="1021"/>
      </w:pPr>
    </w:lvl>
    <w:lvl w:ilvl="5">
      <w:start w:val="1"/>
      <w:numFmt w:val="decimal"/>
      <w:lvlText w:val="%1.%2.%3.%4.%5.%6."/>
      <w:lvlJc w:val="left"/>
      <w:pPr>
        <w:tabs>
          <w:tab w:val="num" w:pos="5613"/>
        </w:tabs>
        <w:ind w:left="5613" w:hanging="119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15:restartNumberingAfterBreak="0">
    <w:nsid w:val="429E662A"/>
    <w:multiLevelType w:val="multilevel"/>
    <w:tmpl w:val="F6907C5C"/>
    <w:name w:val="ListNumber1Numbering"/>
    <w:lvl w:ilvl="0">
      <w:start w:val="1"/>
      <w:numFmt w:val="decimal"/>
      <w:pStyle w:val="ListNumber1"/>
      <w:lvlText w:val="(%1)"/>
      <w:lvlJc w:val="left"/>
      <w:pPr>
        <w:tabs>
          <w:tab w:val="num" w:pos="2149"/>
        </w:tabs>
        <w:ind w:left="2149" w:hanging="709"/>
      </w:pPr>
    </w:lvl>
    <w:lvl w:ilvl="1">
      <w:start w:val="1"/>
      <w:numFmt w:val="lowerLetter"/>
      <w:pStyle w:val="ListNumber1Level2"/>
      <w:lvlText w:val="(%2)"/>
      <w:lvlJc w:val="left"/>
      <w:pPr>
        <w:tabs>
          <w:tab w:val="num" w:pos="2857"/>
        </w:tabs>
        <w:ind w:left="2857" w:hanging="708"/>
      </w:pPr>
    </w:lvl>
    <w:lvl w:ilvl="2">
      <w:start w:val="1"/>
      <w:numFmt w:val="bullet"/>
      <w:pStyle w:val="ListNumber1Level3"/>
      <w:lvlText w:val="–"/>
      <w:lvlJc w:val="left"/>
      <w:pPr>
        <w:tabs>
          <w:tab w:val="num" w:pos="3566"/>
        </w:tabs>
        <w:ind w:left="3566" w:hanging="709"/>
      </w:pPr>
      <w:rPr>
        <w:rFonts w:ascii="Times New Roman" w:hAnsi="Times New Roman"/>
      </w:rPr>
    </w:lvl>
    <w:lvl w:ilvl="3">
      <w:start w:val="1"/>
      <w:numFmt w:val="bullet"/>
      <w:pStyle w:val="ListNumber1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8" w15:restartNumberingAfterBreak="0">
    <w:nsid w:val="4E1A63DF"/>
    <w:multiLevelType w:val="multilevel"/>
    <w:tmpl w:val="F8B043CE"/>
    <w:name w:val="TableListBulletNumbering"/>
    <w:lvl w:ilvl="0">
      <w:start w:val="1"/>
      <w:numFmt w:val="bullet"/>
      <w:pStyle w:val="TableListBullet"/>
      <w:lvlText w:val=""/>
      <w:lvlJc w:val="left"/>
      <w:pPr>
        <w:tabs>
          <w:tab w:val="num" w:pos="283"/>
        </w:tabs>
        <w:ind w:left="283" w:hanging="283"/>
      </w:pPr>
      <w:rPr>
        <w:rFonts w:ascii="Symbol" w:hAnsi="Symbol"/>
      </w:rPr>
    </w:lvl>
    <w:lvl w:ilvl="1">
      <w:start w:val="1"/>
      <w:numFmt w:val="bullet"/>
      <w:pStyle w:val="TableListBulletLevel2"/>
      <w:lvlText w:val=""/>
      <w:lvlJc w:val="left"/>
      <w:pPr>
        <w:tabs>
          <w:tab w:val="num" w:pos="567"/>
        </w:tabs>
        <w:ind w:left="567" w:hanging="284"/>
      </w:pPr>
      <w:rPr>
        <w:rFonts w:ascii="Symbol" w:hAnsi="Symbol"/>
      </w:rPr>
    </w:lvl>
    <w:lvl w:ilvl="2">
      <w:start w:val="1"/>
      <w:numFmt w:val="bullet"/>
      <w:pStyle w:val="TableListBulletLevel3"/>
      <w:lvlText w:val=""/>
      <w:lvlJc w:val="left"/>
      <w:pPr>
        <w:tabs>
          <w:tab w:val="num" w:pos="850"/>
        </w:tabs>
        <w:ind w:left="850" w:hanging="283"/>
      </w:pPr>
      <w:rPr>
        <w:rFonts w:ascii="Symbol" w:hAnsi="Symbol"/>
      </w:rPr>
    </w:lvl>
    <w:lvl w:ilvl="3">
      <w:start w:val="1"/>
      <w:numFmt w:val="bullet"/>
      <w:pStyle w:val="TableListBulletLevel4"/>
      <w:lvlText w:val=""/>
      <w:lvlJc w:val="left"/>
      <w:pPr>
        <w:tabs>
          <w:tab w:val="num" w:pos="1134"/>
        </w:tabs>
        <w:ind w:left="1134"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9" w15:restartNumberingAfterBreak="0">
    <w:nsid w:val="4E1A982C"/>
    <w:multiLevelType w:val="singleLevel"/>
    <w:tmpl w:val="E88A9690"/>
    <w:name w:val="ListBulletNumbering"/>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072619B"/>
    <w:multiLevelType w:val="singleLevel"/>
    <w:tmpl w:val="B96050B6"/>
    <w:name w:val="ListDashNumbering"/>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50729B52"/>
    <w:multiLevelType w:val="multilevel"/>
    <w:tmpl w:val="13F4FE12"/>
    <w:name w:val="TableListDashNumbering"/>
    <w:lvl w:ilvl="0">
      <w:start w:val="1"/>
      <w:numFmt w:val="bullet"/>
      <w:pStyle w:val="TableListDash"/>
      <w:lvlText w:val="–"/>
      <w:lvlJc w:val="left"/>
      <w:pPr>
        <w:tabs>
          <w:tab w:val="num" w:pos="283"/>
        </w:tabs>
        <w:ind w:left="283" w:hanging="283"/>
      </w:pPr>
      <w:rPr>
        <w:rFonts w:ascii="Times New Roman" w:hAnsi="Times New Roman"/>
      </w:rPr>
    </w:lvl>
    <w:lvl w:ilvl="1">
      <w:start w:val="1"/>
      <w:numFmt w:val="bullet"/>
      <w:pStyle w:val="TableListDashLevel2"/>
      <w:lvlText w:val="–"/>
      <w:lvlJc w:val="left"/>
      <w:pPr>
        <w:tabs>
          <w:tab w:val="num" w:pos="567"/>
        </w:tabs>
        <w:ind w:left="567" w:hanging="284"/>
      </w:pPr>
      <w:rPr>
        <w:rFonts w:ascii="Times New Roman" w:hAnsi="Times New Roman"/>
      </w:rPr>
    </w:lvl>
    <w:lvl w:ilvl="2">
      <w:start w:val="1"/>
      <w:numFmt w:val="bullet"/>
      <w:pStyle w:val="TableListDashLevel3"/>
      <w:lvlText w:val="–"/>
      <w:lvlJc w:val="left"/>
      <w:pPr>
        <w:tabs>
          <w:tab w:val="num" w:pos="850"/>
        </w:tabs>
        <w:ind w:left="850" w:hanging="283"/>
      </w:pPr>
      <w:rPr>
        <w:rFonts w:ascii="Times New Roman" w:hAnsi="Times New Roman"/>
      </w:rPr>
    </w:lvl>
    <w:lvl w:ilvl="3">
      <w:start w:val="1"/>
      <w:numFmt w:val="bullet"/>
      <w:pStyle w:val="TableListDashLevel4"/>
      <w:lvlText w:val="–"/>
      <w:lvlJc w:val="left"/>
      <w:pPr>
        <w:tabs>
          <w:tab w:val="num" w:pos="1134"/>
        </w:tabs>
        <w:ind w:left="1134"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2" w15:restartNumberingAfterBreak="0">
    <w:nsid w:val="52D4613D"/>
    <w:multiLevelType w:val="hybridMultilevel"/>
    <w:tmpl w:val="23561AC6"/>
    <w:lvl w:ilvl="0" w:tplc="6D2EF624">
      <w:start w:val="1"/>
      <w:numFmt w:val="decimal"/>
      <w:lvlText w:val="%1."/>
      <w:lvlJc w:val="left"/>
      <w:pPr>
        <w:ind w:left="720" w:hanging="360"/>
      </w:pPr>
      <w:rPr>
        <w:rFonts w:ascii="Times New Roman" w:hAnsi="Times New Roman" w:cs="Times New Roman"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977472E"/>
    <w:multiLevelType w:val="multilevel"/>
    <w:tmpl w:val="B838DB5E"/>
    <w:name w:val="ListNumber4Numbering"/>
    <w:lvl w:ilvl="0">
      <w:start w:val="1"/>
      <w:numFmt w:val="decimal"/>
      <w:pStyle w:val="ListNumber4"/>
      <w:lvlText w:val="(%1)"/>
      <w:lvlJc w:val="left"/>
      <w:pPr>
        <w:tabs>
          <w:tab w:val="num" w:pos="2149"/>
        </w:tabs>
        <w:ind w:left="2149" w:hanging="709"/>
      </w:pPr>
    </w:lvl>
    <w:lvl w:ilvl="1">
      <w:start w:val="1"/>
      <w:numFmt w:val="lowerLetter"/>
      <w:pStyle w:val="ListNumber4Level2"/>
      <w:lvlText w:val="(%2)"/>
      <w:lvlJc w:val="left"/>
      <w:pPr>
        <w:tabs>
          <w:tab w:val="num" w:pos="2857"/>
        </w:tabs>
        <w:ind w:left="2857" w:hanging="708"/>
      </w:pPr>
    </w:lvl>
    <w:lvl w:ilvl="2">
      <w:start w:val="1"/>
      <w:numFmt w:val="bullet"/>
      <w:pStyle w:val="ListNumber4Level3"/>
      <w:lvlText w:val="–"/>
      <w:lvlJc w:val="left"/>
      <w:pPr>
        <w:tabs>
          <w:tab w:val="num" w:pos="3566"/>
        </w:tabs>
        <w:ind w:left="3566" w:hanging="709"/>
      </w:pPr>
      <w:rPr>
        <w:rFonts w:ascii="Times New Roman" w:hAnsi="Times New Roman"/>
      </w:rPr>
    </w:lvl>
    <w:lvl w:ilvl="3">
      <w:start w:val="1"/>
      <w:numFmt w:val="bullet"/>
      <w:pStyle w:val="ListNumber4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4" w15:restartNumberingAfterBreak="0">
    <w:nsid w:val="750B007D"/>
    <w:multiLevelType w:val="hybridMultilevel"/>
    <w:tmpl w:val="8EBE7B32"/>
    <w:lvl w:ilvl="0" w:tplc="F386FFD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C65145E"/>
    <w:multiLevelType w:val="multilevel"/>
    <w:tmpl w:val="9AFA0548"/>
    <w:name w:val="EurolookHeading"/>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440"/>
        </w:tabs>
        <w:ind w:left="1440" w:hanging="1440"/>
      </w:pPr>
    </w:lvl>
    <w:lvl w:ilvl="4">
      <w:start w:val="1"/>
      <w:numFmt w:val="decimal"/>
      <w:pStyle w:val="Heading5"/>
      <w:lvlText w:val="%1.%2.%3.%4.%5"/>
      <w:lvlJc w:val="left"/>
      <w:pPr>
        <w:tabs>
          <w:tab w:val="num" w:pos="1440"/>
        </w:tabs>
        <w:ind w:left="1440" w:hanging="1440"/>
      </w:pPr>
    </w:lvl>
    <w:lvl w:ilvl="5">
      <w:start w:val="1"/>
      <w:numFmt w:val="decimal"/>
      <w:pStyle w:val="Heading6"/>
      <w:lvlText w:val="%1.%2.%3.%4.%5.%6"/>
      <w:lvlJc w:val="left"/>
      <w:pPr>
        <w:tabs>
          <w:tab w:val="num" w:pos="1440"/>
        </w:tabs>
        <w:ind w:left="1440" w:hanging="1440"/>
      </w:pPr>
    </w:lvl>
    <w:lvl w:ilvl="6">
      <w:start w:val="1"/>
      <w:numFmt w:val="decimal"/>
      <w:pStyle w:val="Heading7"/>
      <w:lvlText w:val="%1.%2.%3.%4.%5.%6.%7"/>
      <w:lvlJc w:val="left"/>
      <w:pPr>
        <w:tabs>
          <w:tab w:val="num" w:pos="1440"/>
        </w:tabs>
        <w:ind w:left="1440" w:hanging="144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440"/>
        </w:tabs>
        <w:ind w:left="1440" w:hanging="1440"/>
      </w:pPr>
    </w:lvl>
  </w:abstractNum>
  <w:abstractNum w:abstractNumId="26" w15:restartNumberingAfterBreak="0">
    <w:nsid w:val="7C651460"/>
    <w:multiLevelType w:val="singleLevel"/>
    <w:tmpl w:val="DCAA060D"/>
    <w:name w:val="AnnexNumbering"/>
    <w:lvl w:ilvl="0">
      <w:start w:val="1"/>
      <w:numFmt w:val="upperLetter"/>
      <w:pStyle w:val="AnnexTitle"/>
      <w:lvlText w:val="Annex %1"/>
      <w:lvlJc w:val="left"/>
      <w:pPr>
        <w:tabs>
          <w:tab w:val="num" w:pos="2268"/>
        </w:tabs>
        <w:ind w:left="2268" w:hanging="2268"/>
      </w:pPr>
      <w:rPr>
        <w:rFonts w:hint="default"/>
      </w:rPr>
    </w:lvl>
  </w:abstractNum>
  <w:num w:numId="1" w16cid:durableId="1769036661">
    <w:abstractNumId w:val="26"/>
  </w:num>
  <w:num w:numId="2" w16cid:durableId="768544560">
    <w:abstractNumId w:val="12"/>
  </w:num>
  <w:num w:numId="3" w16cid:durableId="1638293064">
    <w:abstractNumId w:val="11"/>
  </w:num>
  <w:num w:numId="4" w16cid:durableId="586310515">
    <w:abstractNumId w:val="21"/>
  </w:num>
  <w:num w:numId="5" w16cid:durableId="712119669">
    <w:abstractNumId w:val="0"/>
  </w:num>
  <w:num w:numId="6" w16cid:durableId="958805407">
    <w:abstractNumId w:val="13"/>
  </w:num>
  <w:num w:numId="7" w16cid:durableId="1186597371">
    <w:abstractNumId w:val="7"/>
  </w:num>
  <w:num w:numId="8" w16cid:durableId="101270625">
    <w:abstractNumId w:val="14"/>
  </w:num>
  <w:num w:numId="9" w16cid:durableId="248274469">
    <w:abstractNumId w:val="20"/>
  </w:num>
  <w:num w:numId="10" w16cid:durableId="1524855996">
    <w:abstractNumId w:val="3"/>
  </w:num>
  <w:num w:numId="11" w16cid:durableId="1229069691">
    <w:abstractNumId w:val="23"/>
  </w:num>
  <w:num w:numId="12" w16cid:durableId="89858966">
    <w:abstractNumId w:val="1"/>
  </w:num>
  <w:num w:numId="13" w16cid:durableId="448352587">
    <w:abstractNumId w:val="6"/>
  </w:num>
  <w:num w:numId="14" w16cid:durableId="98452850">
    <w:abstractNumId w:val="17"/>
  </w:num>
  <w:num w:numId="15" w16cid:durableId="413625965">
    <w:abstractNumId w:val="2"/>
  </w:num>
  <w:num w:numId="16" w16cid:durableId="1697585632">
    <w:abstractNumId w:val="18"/>
  </w:num>
  <w:num w:numId="17" w16cid:durableId="1797287851">
    <w:abstractNumId w:val="4"/>
  </w:num>
  <w:num w:numId="18" w16cid:durableId="2115319449">
    <w:abstractNumId w:val="5"/>
  </w:num>
  <w:num w:numId="19" w16cid:durableId="363022109">
    <w:abstractNumId w:val="10"/>
  </w:num>
  <w:num w:numId="20" w16cid:durableId="809371847">
    <w:abstractNumId w:val="15"/>
  </w:num>
  <w:num w:numId="21" w16cid:durableId="954795352">
    <w:abstractNumId w:val="19"/>
  </w:num>
  <w:num w:numId="22" w16cid:durableId="177937829">
    <w:abstractNumId w:val="25"/>
  </w:num>
  <w:num w:numId="23" w16cid:durableId="1343699300">
    <w:abstractNumId w:val="16"/>
  </w:num>
  <w:num w:numId="24" w16cid:durableId="2092852597">
    <w:abstractNumId w:val="22"/>
  </w:num>
  <w:num w:numId="25" w16cid:durableId="615257455">
    <w:abstractNumId w:val="25"/>
  </w:num>
  <w:num w:numId="26" w16cid:durableId="736782304">
    <w:abstractNumId w:val="25"/>
  </w:num>
  <w:num w:numId="27" w16cid:durableId="1640112530">
    <w:abstractNumId w:val="25"/>
  </w:num>
  <w:num w:numId="28" w16cid:durableId="117913873">
    <w:abstractNumId w:val="24"/>
  </w:num>
  <w:num w:numId="29" w16cid:durableId="133375342">
    <w:abstractNumId w:val="9"/>
  </w:num>
  <w:num w:numId="30" w16cid:durableId="1084961839">
    <w:abstractNumId w:val="8"/>
  </w:num>
  <w:num w:numId="31" w16cid:durableId="7008661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03F6"/>
    <w:rsid w:val="000003F6"/>
    <w:rsid w:val="000010E2"/>
    <w:rsid w:val="00002867"/>
    <w:rsid w:val="00003FBC"/>
    <w:rsid w:val="00013C93"/>
    <w:rsid w:val="0001496B"/>
    <w:rsid w:val="000177A2"/>
    <w:rsid w:val="000241F3"/>
    <w:rsid w:val="00026726"/>
    <w:rsid w:val="000309E2"/>
    <w:rsid w:val="000316E5"/>
    <w:rsid w:val="000340F8"/>
    <w:rsid w:val="00043999"/>
    <w:rsid w:val="000606CA"/>
    <w:rsid w:val="000612B3"/>
    <w:rsid w:val="000624D7"/>
    <w:rsid w:val="00070956"/>
    <w:rsid w:val="000737F2"/>
    <w:rsid w:val="0007491F"/>
    <w:rsid w:val="000761D2"/>
    <w:rsid w:val="000832AA"/>
    <w:rsid w:val="000834D7"/>
    <w:rsid w:val="0009689C"/>
    <w:rsid w:val="000A1BB6"/>
    <w:rsid w:val="000A2189"/>
    <w:rsid w:val="000B60D1"/>
    <w:rsid w:val="000C06B9"/>
    <w:rsid w:val="000C1569"/>
    <w:rsid w:val="000C3745"/>
    <w:rsid w:val="000C54BB"/>
    <w:rsid w:val="000C59B8"/>
    <w:rsid w:val="000C790D"/>
    <w:rsid w:val="000D3142"/>
    <w:rsid w:val="000D5DE3"/>
    <w:rsid w:val="000E3403"/>
    <w:rsid w:val="000E7206"/>
    <w:rsid w:val="000F39E8"/>
    <w:rsid w:val="0010739B"/>
    <w:rsid w:val="001114F9"/>
    <w:rsid w:val="00114DE6"/>
    <w:rsid w:val="001155F2"/>
    <w:rsid w:val="001223A6"/>
    <w:rsid w:val="00125C99"/>
    <w:rsid w:val="0013653B"/>
    <w:rsid w:val="001430FE"/>
    <w:rsid w:val="00150CCB"/>
    <w:rsid w:val="00151800"/>
    <w:rsid w:val="00161D38"/>
    <w:rsid w:val="00163268"/>
    <w:rsid w:val="001669FF"/>
    <w:rsid w:val="00167685"/>
    <w:rsid w:val="0017209F"/>
    <w:rsid w:val="0018029C"/>
    <w:rsid w:val="00186A11"/>
    <w:rsid w:val="0018728E"/>
    <w:rsid w:val="00190469"/>
    <w:rsid w:val="001960A0"/>
    <w:rsid w:val="001A346E"/>
    <w:rsid w:val="001A4674"/>
    <w:rsid w:val="001A6F46"/>
    <w:rsid w:val="001A769F"/>
    <w:rsid w:val="001A773F"/>
    <w:rsid w:val="001B0DC5"/>
    <w:rsid w:val="001B1C8A"/>
    <w:rsid w:val="001B2576"/>
    <w:rsid w:val="001B2907"/>
    <w:rsid w:val="001C0AE3"/>
    <w:rsid w:val="001C478C"/>
    <w:rsid w:val="001C5604"/>
    <w:rsid w:val="001D0C5B"/>
    <w:rsid w:val="001D2366"/>
    <w:rsid w:val="001D2C59"/>
    <w:rsid w:val="001D4B05"/>
    <w:rsid w:val="001F61BD"/>
    <w:rsid w:val="002074F4"/>
    <w:rsid w:val="00210CE3"/>
    <w:rsid w:val="00211886"/>
    <w:rsid w:val="0021362D"/>
    <w:rsid w:val="0022033B"/>
    <w:rsid w:val="00220A34"/>
    <w:rsid w:val="0022349E"/>
    <w:rsid w:val="00225A6F"/>
    <w:rsid w:val="0022701E"/>
    <w:rsid w:val="002406CB"/>
    <w:rsid w:val="0024121F"/>
    <w:rsid w:val="00241F57"/>
    <w:rsid w:val="002447A2"/>
    <w:rsid w:val="002464E2"/>
    <w:rsid w:val="00246CD9"/>
    <w:rsid w:val="0025365E"/>
    <w:rsid w:val="00255A0F"/>
    <w:rsid w:val="0025670D"/>
    <w:rsid w:val="0026451C"/>
    <w:rsid w:val="00270B5E"/>
    <w:rsid w:val="00273C81"/>
    <w:rsid w:val="0027432E"/>
    <w:rsid w:val="00275BB4"/>
    <w:rsid w:val="00275E6C"/>
    <w:rsid w:val="0027798D"/>
    <w:rsid w:val="00286EE9"/>
    <w:rsid w:val="0029310F"/>
    <w:rsid w:val="00295970"/>
    <w:rsid w:val="002A210C"/>
    <w:rsid w:val="002B2654"/>
    <w:rsid w:val="002C01C4"/>
    <w:rsid w:val="002C3154"/>
    <w:rsid w:val="002C35D4"/>
    <w:rsid w:val="002C3668"/>
    <w:rsid w:val="002C3975"/>
    <w:rsid w:val="002D4FE6"/>
    <w:rsid w:val="002E1F3D"/>
    <w:rsid w:val="002F1C2A"/>
    <w:rsid w:val="002F6B97"/>
    <w:rsid w:val="00302954"/>
    <w:rsid w:val="00306C7C"/>
    <w:rsid w:val="0030766E"/>
    <w:rsid w:val="0031445B"/>
    <w:rsid w:val="00331815"/>
    <w:rsid w:val="00333768"/>
    <w:rsid w:val="00340971"/>
    <w:rsid w:val="003411B2"/>
    <w:rsid w:val="0034134B"/>
    <w:rsid w:val="00341F00"/>
    <w:rsid w:val="00350E68"/>
    <w:rsid w:val="00353542"/>
    <w:rsid w:val="00357022"/>
    <w:rsid w:val="003635BF"/>
    <w:rsid w:val="00370AE4"/>
    <w:rsid w:val="0037254F"/>
    <w:rsid w:val="0038250E"/>
    <w:rsid w:val="00393F9F"/>
    <w:rsid w:val="0039472C"/>
    <w:rsid w:val="00397229"/>
    <w:rsid w:val="003A4941"/>
    <w:rsid w:val="003A795B"/>
    <w:rsid w:val="003B1B9E"/>
    <w:rsid w:val="003B3DA2"/>
    <w:rsid w:val="003B60C2"/>
    <w:rsid w:val="003B641A"/>
    <w:rsid w:val="003C260B"/>
    <w:rsid w:val="003C29B4"/>
    <w:rsid w:val="003D6685"/>
    <w:rsid w:val="003D6B8C"/>
    <w:rsid w:val="003E6D99"/>
    <w:rsid w:val="0040547E"/>
    <w:rsid w:val="00406B08"/>
    <w:rsid w:val="00410102"/>
    <w:rsid w:val="00413A0B"/>
    <w:rsid w:val="00416239"/>
    <w:rsid w:val="004178A2"/>
    <w:rsid w:val="004207CF"/>
    <w:rsid w:val="004231D0"/>
    <w:rsid w:val="00423336"/>
    <w:rsid w:val="00423A9F"/>
    <w:rsid w:val="00426F79"/>
    <w:rsid w:val="00432CBC"/>
    <w:rsid w:val="00433893"/>
    <w:rsid w:val="00436FB2"/>
    <w:rsid w:val="00437C98"/>
    <w:rsid w:val="004421C7"/>
    <w:rsid w:val="004428B8"/>
    <w:rsid w:val="004447ED"/>
    <w:rsid w:val="00450F7A"/>
    <w:rsid w:val="00455899"/>
    <w:rsid w:val="0046061C"/>
    <w:rsid w:val="00462256"/>
    <w:rsid w:val="0046275E"/>
    <w:rsid w:val="00473082"/>
    <w:rsid w:val="00476096"/>
    <w:rsid w:val="00476655"/>
    <w:rsid w:val="00476F8E"/>
    <w:rsid w:val="0048086D"/>
    <w:rsid w:val="0048277B"/>
    <w:rsid w:val="00490F22"/>
    <w:rsid w:val="00492301"/>
    <w:rsid w:val="00492547"/>
    <w:rsid w:val="00495332"/>
    <w:rsid w:val="00495D9C"/>
    <w:rsid w:val="004967DF"/>
    <w:rsid w:val="00497BC1"/>
    <w:rsid w:val="004A144A"/>
    <w:rsid w:val="004A6F6A"/>
    <w:rsid w:val="004B3817"/>
    <w:rsid w:val="004B5CC2"/>
    <w:rsid w:val="004C1CC7"/>
    <w:rsid w:val="004C556F"/>
    <w:rsid w:val="004D46E8"/>
    <w:rsid w:val="004D7200"/>
    <w:rsid w:val="004D7285"/>
    <w:rsid w:val="004D7825"/>
    <w:rsid w:val="004E159C"/>
    <w:rsid w:val="004E4E1C"/>
    <w:rsid w:val="004F2586"/>
    <w:rsid w:val="005132C6"/>
    <w:rsid w:val="005176D8"/>
    <w:rsid w:val="005216A7"/>
    <w:rsid w:val="0052742F"/>
    <w:rsid w:val="00530713"/>
    <w:rsid w:val="0053106A"/>
    <w:rsid w:val="005403DD"/>
    <w:rsid w:val="00543949"/>
    <w:rsid w:val="00543F6E"/>
    <w:rsid w:val="00550E7E"/>
    <w:rsid w:val="005532E1"/>
    <w:rsid w:val="00553EB6"/>
    <w:rsid w:val="005640A0"/>
    <w:rsid w:val="0057066C"/>
    <w:rsid w:val="00570A99"/>
    <w:rsid w:val="00573C0C"/>
    <w:rsid w:val="0058223C"/>
    <w:rsid w:val="0058530B"/>
    <w:rsid w:val="0058677F"/>
    <w:rsid w:val="00592D50"/>
    <w:rsid w:val="00593265"/>
    <w:rsid w:val="0059350F"/>
    <w:rsid w:val="00595704"/>
    <w:rsid w:val="00596B8E"/>
    <w:rsid w:val="00597963"/>
    <w:rsid w:val="0059799F"/>
    <w:rsid w:val="005A050E"/>
    <w:rsid w:val="005A1763"/>
    <w:rsid w:val="005B1620"/>
    <w:rsid w:val="005B41D1"/>
    <w:rsid w:val="005B6EE0"/>
    <w:rsid w:val="005C1775"/>
    <w:rsid w:val="005C19F2"/>
    <w:rsid w:val="005C5231"/>
    <w:rsid w:val="005C73E5"/>
    <w:rsid w:val="005D5DE9"/>
    <w:rsid w:val="005D6E42"/>
    <w:rsid w:val="005E4DD4"/>
    <w:rsid w:val="00614768"/>
    <w:rsid w:val="00615C20"/>
    <w:rsid w:val="00620013"/>
    <w:rsid w:val="0062716A"/>
    <w:rsid w:val="00642731"/>
    <w:rsid w:val="00646080"/>
    <w:rsid w:val="00651987"/>
    <w:rsid w:val="00651C68"/>
    <w:rsid w:val="00652C14"/>
    <w:rsid w:val="00652C1C"/>
    <w:rsid w:val="006535A5"/>
    <w:rsid w:val="00654A5C"/>
    <w:rsid w:val="00654FF9"/>
    <w:rsid w:val="00656C0F"/>
    <w:rsid w:val="00674FBC"/>
    <w:rsid w:val="006758DC"/>
    <w:rsid w:val="00683469"/>
    <w:rsid w:val="006921E9"/>
    <w:rsid w:val="00696303"/>
    <w:rsid w:val="00696975"/>
    <w:rsid w:val="006A394B"/>
    <w:rsid w:val="006B19AC"/>
    <w:rsid w:val="006B5D7E"/>
    <w:rsid w:val="006C021C"/>
    <w:rsid w:val="006C4B6E"/>
    <w:rsid w:val="006C5038"/>
    <w:rsid w:val="006D482A"/>
    <w:rsid w:val="006D6067"/>
    <w:rsid w:val="006E1D1E"/>
    <w:rsid w:val="006E3D1C"/>
    <w:rsid w:val="006F4FDF"/>
    <w:rsid w:val="006F65BF"/>
    <w:rsid w:val="006F7B7C"/>
    <w:rsid w:val="00701457"/>
    <w:rsid w:val="00701B65"/>
    <w:rsid w:val="00725276"/>
    <w:rsid w:val="007256BD"/>
    <w:rsid w:val="00727962"/>
    <w:rsid w:val="00727C3A"/>
    <w:rsid w:val="007326A9"/>
    <w:rsid w:val="00735ACE"/>
    <w:rsid w:val="007413CB"/>
    <w:rsid w:val="00747939"/>
    <w:rsid w:val="007520EE"/>
    <w:rsid w:val="00756C3F"/>
    <w:rsid w:val="00761195"/>
    <w:rsid w:val="00766F26"/>
    <w:rsid w:val="00771FD1"/>
    <w:rsid w:val="0077651A"/>
    <w:rsid w:val="00783C05"/>
    <w:rsid w:val="00783F10"/>
    <w:rsid w:val="007873AC"/>
    <w:rsid w:val="00792EDB"/>
    <w:rsid w:val="00794D52"/>
    <w:rsid w:val="007961DA"/>
    <w:rsid w:val="007963F3"/>
    <w:rsid w:val="007A07FA"/>
    <w:rsid w:val="007B33A7"/>
    <w:rsid w:val="007B6FF6"/>
    <w:rsid w:val="007B7263"/>
    <w:rsid w:val="007C27EE"/>
    <w:rsid w:val="007C30CE"/>
    <w:rsid w:val="007C5C19"/>
    <w:rsid w:val="007C6839"/>
    <w:rsid w:val="007D0D8E"/>
    <w:rsid w:val="007F2416"/>
    <w:rsid w:val="007F4C41"/>
    <w:rsid w:val="007F5C3F"/>
    <w:rsid w:val="008012CC"/>
    <w:rsid w:val="00802BE7"/>
    <w:rsid w:val="00806415"/>
    <w:rsid w:val="008074FB"/>
    <w:rsid w:val="0081077E"/>
    <w:rsid w:val="00816432"/>
    <w:rsid w:val="008172EE"/>
    <w:rsid w:val="00820DC7"/>
    <w:rsid w:val="00821678"/>
    <w:rsid w:val="00821971"/>
    <w:rsid w:val="00833F63"/>
    <w:rsid w:val="0083450A"/>
    <w:rsid w:val="00835A3B"/>
    <w:rsid w:val="008361AD"/>
    <w:rsid w:val="00854E42"/>
    <w:rsid w:val="0086311F"/>
    <w:rsid w:val="00865D4E"/>
    <w:rsid w:val="00873DB1"/>
    <w:rsid w:val="00875A27"/>
    <w:rsid w:val="008777B4"/>
    <w:rsid w:val="0088125D"/>
    <w:rsid w:val="008976D0"/>
    <w:rsid w:val="008A20F3"/>
    <w:rsid w:val="008A3A30"/>
    <w:rsid w:val="008B34A2"/>
    <w:rsid w:val="008B67C5"/>
    <w:rsid w:val="008C0D40"/>
    <w:rsid w:val="008C7AAC"/>
    <w:rsid w:val="008D061E"/>
    <w:rsid w:val="008D37DD"/>
    <w:rsid w:val="008E3221"/>
    <w:rsid w:val="008E385F"/>
    <w:rsid w:val="008F1CB8"/>
    <w:rsid w:val="008F3F02"/>
    <w:rsid w:val="009001B6"/>
    <w:rsid w:val="009009A9"/>
    <w:rsid w:val="009014F3"/>
    <w:rsid w:val="00901DB5"/>
    <w:rsid w:val="00904051"/>
    <w:rsid w:val="00904E11"/>
    <w:rsid w:val="0091051C"/>
    <w:rsid w:val="00913F98"/>
    <w:rsid w:val="00916520"/>
    <w:rsid w:val="00925695"/>
    <w:rsid w:val="009363F5"/>
    <w:rsid w:val="00942422"/>
    <w:rsid w:val="009434BA"/>
    <w:rsid w:val="00943E87"/>
    <w:rsid w:val="00947DB1"/>
    <w:rsid w:val="009548FA"/>
    <w:rsid w:val="00960535"/>
    <w:rsid w:val="009629C8"/>
    <w:rsid w:val="00970A6D"/>
    <w:rsid w:val="00974075"/>
    <w:rsid w:val="00974E12"/>
    <w:rsid w:val="009774E5"/>
    <w:rsid w:val="0098097B"/>
    <w:rsid w:val="00986AD1"/>
    <w:rsid w:val="009902F1"/>
    <w:rsid w:val="00990B5A"/>
    <w:rsid w:val="00995736"/>
    <w:rsid w:val="00996A78"/>
    <w:rsid w:val="00997324"/>
    <w:rsid w:val="00997F65"/>
    <w:rsid w:val="009A07DC"/>
    <w:rsid w:val="009B30AF"/>
    <w:rsid w:val="009B3F07"/>
    <w:rsid w:val="009B6019"/>
    <w:rsid w:val="009C63CF"/>
    <w:rsid w:val="009D0CA3"/>
    <w:rsid w:val="009D1C72"/>
    <w:rsid w:val="009D3360"/>
    <w:rsid w:val="009E7DC7"/>
    <w:rsid w:val="009E7F7E"/>
    <w:rsid w:val="009F1EC2"/>
    <w:rsid w:val="009F2FB1"/>
    <w:rsid w:val="009F6492"/>
    <w:rsid w:val="009F6876"/>
    <w:rsid w:val="009F6BCA"/>
    <w:rsid w:val="009F75FC"/>
    <w:rsid w:val="00A1033E"/>
    <w:rsid w:val="00A148CF"/>
    <w:rsid w:val="00A153B4"/>
    <w:rsid w:val="00A16502"/>
    <w:rsid w:val="00A223ED"/>
    <w:rsid w:val="00A25B43"/>
    <w:rsid w:val="00A26761"/>
    <w:rsid w:val="00A27A11"/>
    <w:rsid w:val="00A305FB"/>
    <w:rsid w:val="00A367AF"/>
    <w:rsid w:val="00A40468"/>
    <w:rsid w:val="00A41770"/>
    <w:rsid w:val="00A446AE"/>
    <w:rsid w:val="00A51891"/>
    <w:rsid w:val="00A551ED"/>
    <w:rsid w:val="00A55E83"/>
    <w:rsid w:val="00A57AEE"/>
    <w:rsid w:val="00A62005"/>
    <w:rsid w:val="00A630F2"/>
    <w:rsid w:val="00A7613B"/>
    <w:rsid w:val="00A77FD7"/>
    <w:rsid w:val="00A86263"/>
    <w:rsid w:val="00A866F5"/>
    <w:rsid w:val="00A90834"/>
    <w:rsid w:val="00A9152C"/>
    <w:rsid w:val="00A915E0"/>
    <w:rsid w:val="00AB6949"/>
    <w:rsid w:val="00AC7A35"/>
    <w:rsid w:val="00AD0E43"/>
    <w:rsid w:val="00AE0095"/>
    <w:rsid w:val="00AE3413"/>
    <w:rsid w:val="00AE737A"/>
    <w:rsid w:val="00B009D0"/>
    <w:rsid w:val="00B14F89"/>
    <w:rsid w:val="00B26778"/>
    <w:rsid w:val="00B2718D"/>
    <w:rsid w:val="00B36500"/>
    <w:rsid w:val="00B41779"/>
    <w:rsid w:val="00B420BA"/>
    <w:rsid w:val="00B50DF0"/>
    <w:rsid w:val="00B534E1"/>
    <w:rsid w:val="00B541A1"/>
    <w:rsid w:val="00B60127"/>
    <w:rsid w:val="00B708F6"/>
    <w:rsid w:val="00B80381"/>
    <w:rsid w:val="00B8055A"/>
    <w:rsid w:val="00B92CBA"/>
    <w:rsid w:val="00BA1866"/>
    <w:rsid w:val="00BA3680"/>
    <w:rsid w:val="00BA3C73"/>
    <w:rsid w:val="00BA5FF3"/>
    <w:rsid w:val="00BA6795"/>
    <w:rsid w:val="00BA6A04"/>
    <w:rsid w:val="00BA7A38"/>
    <w:rsid w:val="00BC4953"/>
    <w:rsid w:val="00BC5EF4"/>
    <w:rsid w:val="00BD0D23"/>
    <w:rsid w:val="00BD58A6"/>
    <w:rsid w:val="00BE07BC"/>
    <w:rsid w:val="00BE19A6"/>
    <w:rsid w:val="00BE3BE5"/>
    <w:rsid w:val="00BE52DF"/>
    <w:rsid w:val="00BE5548"/>
    <w:rsid w:val="00BE5ADE"/>
    <w:rsid w:val="00BE634A"/>
    <w:rsid w:val="00BF010D"/>
    <w:rsid w:val="00BF26AE"/>
    <w:rsid w:val="00BF67D0"/>
    <w:rsid w:val="00C00A1D"/>
    <w:rsid w:val="00C20B37"/>
    <w:rsid w:val="00C21394"/>
    <w:rsid w:val="00C30842"/>
    <w:rsid w:val="00C3279F"/>
    <w:rsid w:val="00C33D5E"/>
    <w:rsid w:val="00C42895"/>
    <w:rsid w:val="00C44DD5"/>
    <w:rsid w:val="00C51538"/>
    <w:rsid w:val="00C55801"/>
    <w:rsid w:val="00C6054A"/>
    <w:rsid w:val="00C80C1E"/>
    <w:rsid w:val="00C826E5"/>
    <w:rsid w:val="00C9217B"/>
    <w:rsid w:val="00C9644B"/>
    <w:rsid w:val="00C9678E"/>
    <w:rsid w:val="00C96BB0"/>
    <w:rsid w:val="00CA03EE"/>
    <w:rsid w:val="00CA4E7A"/>
    <w:rsid w:val="00CB184C"/>
    <w:rsid w:val="00CB5F91"/>
    <w:rsid w:val="00CC0DC8"/>
    <w:rsid w:val="00CC169A"/>
    <w:rsid w:val="00CC7812"/>
    <w:rsid w:val="00CD03C2"/>
    <w:rsid w:val="00CD177F"/>
    <w:rsid w:val="00CD6CED"/>
    <w:rsid w:val="00CE1EDC"/>
    <w:rsid w:val="00CE6CAA"/>
    <w:rsid w:val="00CF262A"/>
    <w:rsid w:val="00D0576E"/>
    <w:rsid w:val="00D0715C"/>
    <w:rsid w:val="00D10240"/>
    <w:rsid w:val="00D13D57"/>
    <w:rsid w:val="00D13E9E"/>
    <w:rsid w:val="00D24CE8"/>
    <w:rsid w:val="00D256DC"/>
    <w:rsid w:val="00D3075C"/>
    <w:rsid w:val="00D33409"/>
    <w:rsid w:val="00D360DE"/>
    <w:rsid w:val="00D4409F"/>
    <w:rsid w:val="00D46FFC"/>
    <w:rsid w:val="00D50A83"/>
    <w:rsid w:val="00D54B1E"/>
    <w:rsid w:val="00D5764E"/>
    <w:rsid w:val="00D57F08"/>
    <w:rsid w:val="00D66EBF"/>
    <w:rsid w:val="00D7335F"/>
    <w:rsid w:val="00D74431"/>
    <w:rsid w:val="00D77976"/>
    <w:rsid w:val="00D80FD9"/>
    <w:rsid w:val="00D81F9C"/>
    <w:rsid w:val="00D82E3A"/>
    <w:rsid w:val="00D8619F"/>
    <w:rsid w:val="00D942ED"/>
    <w:rsid w:val="00D9469D"/>
    <w:rsid w:val="00DA31B8"/>
    <w:rsid w:val="00DA4298"/>
    <w:rsid w:val="00DC44F7"/>
    <w:rsid w:val="00DC5149"/>
    <w:rsid w:val="00DC78FA"/>
    <w:rsid w:val="00DC7E53"/>
    <w:rsid w:val="00DC7F94"/>
    <w:rsid w:val="00DD285C"/>
    <w:rsid w:val="00DD5DC3"/>
    <w:rsid w:val="00DE037A"/>
    <w:rsid w:val="00DE2E58"/>
    <w:rsid w:val="00DE42DC"/>
    <w:rsid w:val="00DE4385"/>
    <w:rsid w:val="00DE4971"/>
    <w:rsid w:val="00DF17F2"/>
    <w:rsid w:val="00DF5C2E"/>
    <w:rsid w:val="00DF5D00"/>
    <w:rsid w:val="00E0033B"/>
    <w:rsid w:val="00E008D6"/>
    <w:rsid w:val="00E032A2"/>
    <w:rsid w:val="00E034AC"/>
    <w:rsid w:val="00E050D8"/>
    <w:rsid w:val="00E06E81"/>
    <w:rsid w:val="00E07505"/>
    <w:rsid w:val="00E13B99"/>
    <w:rsid w:val="00E20E58"/>
    <w:rsid w:val="00E262D9"/>
    <w:rsid w:val="00E3374F"/>
    <w:rsid w:val="00E36443"/>
    <w:rsid w:val="00E3699F"/>
    <w:rsid w:val="00E37B7E"/>
    <w:rsid w:val="00E47F1E"/>
    <w:rsid w:val="00E517CC"/>
    <w:rsid w:val="00E52D31"/>
    <w:rsid w:val="00E64194"/>
    <w:rsid w:val="00E66483"/>
    <w:rsid w:val="00E7004B"/>
    <w:rsid w:val="00E77859"/>
    <w:rsid w:val="00E77EC2"/>
    <w:rsid w:val="00E806E7"/>
    <w:rsid w:val="00E851E4"/>
    <w:rsid w:val="00E93C3A"/>
    <w:rsid w:val="00E95BA3"/>
    <w:rsid w:val="00EA00FF"/>
    <w:rsid w:val="00EA0AE0"/>
    <w:rsid w:val="00EA22A3"/>
    <w:rsid w:val="00EB08F1"/>
    <w:rsid w:val="00EB0A1C"/>
    <w:rsid w:val="00EB1CE1"/>
    <w:rsid w:val="00EB2329"/>
    <w:rsid w:val="00EB7821"/>
    <w:rsid w:val="00ED2D2C"/>
    <w:rsid w:val="00ED5AC9"/>
    <w:rsid w:val="00EE0F17"/>
    <w:rsid w:val="00EE4D29"/>
    <w:rsid w:val="00EF729D"/>
    <w:rsid w:val="00F07B7D"/>
    <w:rsid w:val="00F140DB"/>
    <w:rsid w:val="00F36105"/>
    <w:rsid w:val="00F40E7B"/>
    <w:rsid w:val="00F42CE7"/>
    <w:rsid w:val="00F43780"/>
    <w:rsid w:val="00F510D5"/>
    <w:rsid w:val="00F53104"/>
    <w:rsid w:val="00F542A4"/>
    <w:rsid w:val="00F57B1E"/>
    <w:rsid w:val="00F60568"/>
    <w:rsid w:val="00F60742"/>
    <w:rsid w:val="00F63D8E"/>
    <w:rsid w:val="00F647C5"/>
    <w:rsid w:val="00F652FF"/>
    <w:rsid w:val="00F660A5"/>
    <w:rsid w:val="00F667F2"/>
    <w:rsid w:val="00F70809"/>
    <w:rsid w:val="00F7220B"/>
    <w:rsid w:val="00F84525"/>
    <w:rsid w:val="00F854D6"/>
    <w:rsid w:val="00F8751E"/>
    <w:rsid w:val="00F878F4"/>
    <w:rsid w:val="00F95273"/>
    <w:rsid w:val="00F97623"/>
    <w:rsid w:val="00FA2011"/>
    <w:rsid w:val="00FA65C0"/>
    <w:rsid w:val="00FA68C9"/>
    <w:rsid w:val="00FC00D2"/>
    <w:rsid w:val="00FC5114"/>
    <w:rsid w:val="00FC53A8"/>
    <w:rsid w:val="00FD374C"/>
    <w:rsid w:val="00FD5D78"/>
    <w:rsid w:val="00FE113C"/>
    <w:rsid w:val="00FE6FA0"/>
    <w:rsid w:val="00FF27C5"/>
    <w:rsid w:val="00FF47E8"/>
    <w:rsid w:val="00FF5778"/>
    <w:rsid w:val="00FF7CBB"/>
    <w:rsid w:val="044DB401"/>
    <w:rsid w:val="05758867"/>
    <w:rsid w:val="05F6D95B"/>
    <w:rsid w:val="08EB1306"/>
    <w:rsid w:val="11D32E6B"/>
    <w:rsid w:val="144CB562"/>
    <w:rsid w:val="17A4CC3D"/>
    <w:rsid w:val="17C0F811"/>
    <w:rsid w:val="18C07380"/>
    <w:rsid w:val="1B9D2E0D"/>
    <w:rsid w:val="1C613964"/>
    <w:rsid w:val="1CC6884A"/>
    <w:rsid w:val="1DE144AB"/>
    <w:rsid w:val="1EC49A11"/>
    <w:rsid w:val="2113C506"/>
    <w:rsid w:val="22C47BB4"/>
    <w:rsid w:val="23F9584A"/>
    <w:rsid w:val="26533CA2"/>
    <w:rsid w:val="2AD12A7E"/>
    <w:rsid w:val="34F68C24"/>
    <w:rsid w:val="3574365E"/>
    <w:rsid w:val="3682038A"/>
    <w:rsid w:val="3781B960"/>
    <w:rsid w:val="3E20336F"/>
    <w:rsid w:val="46D094F8"/>
    <w:rsid w:val="472ECD5B"/>
    <w:rsid w:val="47633B0E"/>
    <w:rsid w:val="48BF6B34"/>
    <w:rsid w:val="49716F10"/>
    <w:rsid w:val="4CFEBEF9"/>
    <w:rsid w:val="4F9EDEF0"/>
    <w:rsid w:val="5038174A"/>
    <w:rsid w:val="54493FD9"/>
    <w:rsid w:val="55E5103A"/>
    <w:rsid w:val="58E28780"/>
    <w:rsid w:val="591FED54"/>
    <w:rsid w:val="59DA53CE"/>
    <w:rsid w:val="5B8D362D"/>
    <w:rsid w:val="5D0AD77C"/>
    <w:rsid w:val="5EFE1955"/>
    <w:rsid w:val="6A14E28A"/>
    <w:rsid w:val="6B9540F4"/>
    <w:rsid w:val="70F00062"/>
    <w:rsid w:val="77136AA9"/>
    <w:rsid w:val="7B7B2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D02F"/>
  <w15:docId w15:val="{B0C6CAE6-FC06-4371-A6E9-37A4AD01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GB" w:eastAsia="en-IE" w:bidi="ar-SA"/>
      </w:rPr>
    </w:rPrDefault>
    <w:pPrDefault/>
  </w:docDefaults>
  <w:latentStyles w:defLockedState="1"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nhideWhenUsed="1"/>
    <w:lsdException w:name="annotation text" w:semiHidden="1"/>
    <w:lsdException w:name="header" w:uiPriority="2"/>
    <w:lsdException w:name="footer" w:uiPriority="2"/>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lsdException w:name="List Number" w:uiPriority="1"/>
    <w:lsdException w:name="List 2" w:semiHidden="1"/>
    <w:lsdException w:name="List 3" w:semiHidden="1"/>
    <w:lsdException w:name="List 4" w:semiHidden="1"/>
    <w:lsdException w:name="List 5" w:semiHidden="1"/>
    <w:lsdException w:name="List Bullet 2" w:uiPriority="1"/>
    <w:lsdException w:name="List Bullet 3" w:uiPriority="1"/>
    <w:lsdException w:name="List Bullet 4" w:uiPriority="1"/>
    <w:lsdException w:name="List Bullet 5" w:semiHidden="1"/>
    <w:lsdException w:name="List Number 2" w:uiPriority="1"/>
    <w:lsdException w:name="List Number 3" w:uiPriority="1"/>
    <w:lsdException w:name="List Number 4" w:uiPriority="1"/>
    <w:lsdException w:name="List Number 5" w:semiHidden="1"/>
    <w:lsdException w:name="Title" w:uiPriority="1"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uiPriority="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pPr>
      <w:spacing w:after="240"/>
      <w:jc w:val="both"/>
    </w:pPr>
  </w:style>
  <w:style w:type="paragraph" w:styleId="Heading1">
    <w:name w:val="heading 1"/>
    <w:basedOn w:val="Normal"/>
    <w:next w:val="Text1"/>
    <w:uiPriority w:val="1"/>
    <w:qFormat/>
    <w:pPr>
      <w:keepNext/>
      <w:numPr>
        <w:numId w:val="22"/>
      </w:numPr>
      <w:spacing w:before="240"/>
      <w:outlineLvl w:val="0"/>
    </w:pPr>
    <w:rPr>
      <w:b/>
      <w:smallCaps/>
    </w:rPr>
  </w:style>
  <w:style w:type="paragraph" w:styleId="Heading2">
    <w:name w:val="heading 2"/>
    <w:basedOn w:val="Normal"/>
    <w:next w:val="Text2"/>
    <w:uiPriority w:val="1"/>
    <w:qFormat/>
    <w:pPr>
      <w:keepNext/>
      <w:numPr>
        <w:ilvl w:val="1"/>
        <w:numId w:val="22"/>
      </w:numPr>
      <w:outlineLvl w:val="1"/>
    </w:pPr>
    <w:rPr>
      <w:b/>
    </w:rPr>
  </w:style>
  <w:style w:type="paragraph" w:styleId="Heading3">
    <w:name w:val="heading 3"/>
    <w:basedOn w:val="Normal"/>
    <w:next w:val="Text3"/>
    <w:uiPriority w:val="1"/>
    <w:qFormat/>
    <w:pPr>
      <w:keepNext/>
      <w:numPr>
        <w:ilvl w:val="2"/>
        <w:numId w:val="22"/>
      </w:numPr>
      <w:outlineLvl w:val="2"/>
    </w:pPr>
    <w:rPr>
      <w:i/>
    </w:rPr>
  </w:style>
  <w:style w:type="paragraph" w:styleId="Heading4">
    <w:name w:val="heading 4"/>
    <w:basedOn w:val="Normal"/>
    <w:next w:val="Text4"/>
    <w:uiPriority w:val="1"/>
    <w:qFormat/>
    <w:pPr>
      <w:keepNext/>
      <w:numPr>
        <w:ilvl w:val="3"/>
        <w:numId w:val="22"/>
      </w:numPr>
      <w:outlineLvl w:val="3"/>
    </w:pPr>
  </w:style>
  <w:style w:type="paragraph" w:styleId="Heading5">
    <w:name w:val="heading 5"/>
    <w:basedOn w:val="Normal"/>
    <w:next w:val="Normal"/>
    <w:semiHidden/>
    <w:pPr>
      <w:keepNext/>
      <w:numPr>
        <w:ilvl w:val="4"/>
        <w:numId w:val="22"/>
      </w:numPr>
      <w:outlineLvl w:val="4"/>
    </w:pPr>
  </w:style>
  <w:style w:type="paragraph" w:styleId="Heading6">
    <w:name w:val="heading 6"/>
    <w:basedOn w:val="Normal"/>
    <w:next w:val="Normal"/>
    <w:semiHidden/>
    <w:pPr>
      <w:keepNext/>
      <w:numPr>
        <w:ilvl w:val="5"/>
        <w:numId w:val="22"/>
      </w:numPr>
      <w:outlineLvl w:val="5"/>
    </w:pPr>
  </w:style>
  <w:style w:type="paragraph" w:styleId="Heading7">
    <w:name w:val="heading 7"/>
    <w:basedOn w:val="Normal"/>
    <w:next w:val="Normal"/>
    <w:semiHidden/>
    <w:pPr>
      <w:keepNext/>
      <w:numPr>
        <w:ilvl w:val="6"/>
        <w:numId w:val="22"/>
      </w:numPr>
      <w:outlineLvl w:val="6"/>
    </w:pPr>
  </w:style>
  <w:style w:type="paragraph" w:styleId="Heading8">
    <w:name w:val="heading 8"/>
    <w:basedOn w:val="Normal"/>
    <w:next w:val="Normal"/>
    <w:semiHidden/>
    <w:pPr>
      <w:keepNext/>
      <w:numPr>
        <w:ilvl w:val="7"/>
        <w:numId w:val="22"/>
      </w:numPr>
      <w:outlineLvl w:val="7"/>
    </w:pPr>
  </w:style>
  <w:style w:type="paragraph" w:styleId="Heading9">
    <w:name w:val="heading 9"/>
    <w:basedOn w:val="Normal"/>
    <w:next w:val="Normal"/>
    <w:semiHidden/>
    <w:pPr>
      <w:keepNext/>
      <w:numPr>
        <w:ilvl w:val="8"/>
        <w:numId w:val="2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PlaceholderText">
    <w:name w:val="BodyPlaceholderText"/>
    <w:basedOn w:val="PlaceholderText"/>
    <w:semiHidden/>
    <w:rPr>
      <w:color w:val="3366CC"/>
    </w:rPr>
  </w:style>
  <w:style w:type="character" w:customStyle="1" w:styleId="InstructionBlue">
    <w:name w:val="InstructionBlue"/>
    <w:uiPriority w:val="1"/>
    <w:rPr>
      <w:i/>
      <w:color w:val="3366CC"/>
    </w:rPr>
  </w:style>
  <w:style w:type="character" w:customStyle="1" w:styleId="InstructionPlaceholder">
    <w:name w:val="InstructionPlaceholder"/>
    <w:uiPriority w:val="1"/>
    <w:rPr>
      <w:color w:val="CB3535"/>
    </w:rPr>
  </w:style>
  <w:style w:type="character" w:customStyle="1" w:styleId="InstructionRed">
    <w:name w:val="InstructionRed"/>
    <w:uiPriority w:val="1"/>
    <w:rPr>
      <w:i/>
      <w:color w:val="CB3535"/>
    </w:rPr>
  </w:style>
  <w:style w:type="character" w:customStyle="1" w:styleId="MarkingLabel">
    <w:name w:val="MarkingLabel"/>
    <w:semiHidden/>
    <w:rPr>
      <w:b/>
      <w:caps/>
      <w:sz w:val="28"/>
    </w:rPr>
  </w:style>
  <w:style w:type="character" w:customStyle="1" w:styleId="MarkingText">
    <w:name w:val="MarkingText"/>
    <w:semiHidden/>
    <w:rPr>
      <w:i/>
      <w:sz w:val="28"/>
    </w:rPr>
  </w:style>
  <w:style w:type="character" w:styleId="PlaceholderText">
    <w:name w:val="Placeholder Text"/>
    <w:basedOn w:val="DefaultParagraphFont"/>
    <w:semiHidden/>
    <w:rPr>
      <w:color w:val="288061"/>
    </w:rPr>
  </w:style>
  <w:style w:type="paragraph" w:customStyle="1" w:styleId="AfterTable">
    <w:name w:val="After Table"/>
    <w:semiHidden/>
    <w:rPr>
      <w:sz w:val="4"/>
    </w:rPr>
  </w:style>
  <w:style w:type="paragraph" w:customStyle="1" w:styleId="AnnexTitle">
    <w:name w:val="AnnexTitle"/>
    <w:basedOn w:val="Normal"/>
    <w:next w:val="Normal"/>
    <w:uiPriority w:val="1"/>
    <w:qFormat/>
    <w:pPr>
      <w:pageBreakBefore/>
      <w:numPr>
        <w:numId w:val="1"/>
      </w:numPr>
      <w:spacing w:after="480"/>
      <w:outlineLvl w:val="0"/>
    </w:pPr>
    <w:rPr>
      <w:b/>
      <w:sz w:val="32"/>
    </w:rPr>
  </w:style>
  <w:style w:type="paragraph" w:customStyle="1" w:styleId="Article">
    <w:name w:val="Article"/>
    <w:basedOn w:val="Normal"/>
    <w:next w:val="Text1"/>
    <w:pPr>
      <w:keepNext/>
      <w:spacing w:before="240"/>
      <w:ind w:left="1440" w:hanging="1440"/>
      <w:outlineLvl w:val="0"/>
    </w:pPr>
    <w:rPr>
      <w:b/>
      <w:smallCaps/>
    </w:rPr>
  </w:style>
  <w:style w:type="paragraph" w:customStyle="1" w:styleId="ChapterTitle">
    <w:name w:val="ChapterTitle"/>
    <w:basedOn w:val="Normal"/>
    <w:next w:val="SectionTitle"/>
    <w:uiPriority w:val="1"/>
    <w:qFormat/>
    <w:pPr>
      <w:keepNext/>
      <w:spacing w:after="480"/>
      <w:jc w:val="center"/>
      <w:outlineLvl w:val="0"/>
    </w:pPr>
    <w:rPr>
      <w:b/>
      <w:sz w:val="32"/>
    </w:rPr>
  </w:style>
  <w:style w:type="paragraph" w:customStyle="1" w:styleId="ConfidentialUE">
    <w:name w:val="Confidential UE"/>
    <w:basedOn w:val="Normal"/>
    <w:semiHidden/>
    <w:pPr>
      <w:spacing w:after="0"/>
      <w:jc w:val="center"/>
    </w:pPr>
    <w:rPr>
      <w:b/>
      <w:caps/>
      <w:sz w:val="32"/>
      <w:bdr w:val="single" w:sz="18" w:space="0" w:color="auto"/>
    </w:rPr>
  </w:style>
  <w:style w:type="paragraph" w:customStyle="1" w:styleId="Contact">
    <w:name w:val="Contact"/>
    <w:basedOn w:val="Normal"/>
    <w:uiPriority w:val="1"/>
    <w:pPr>
      <w:spacing w:before="480" w:after="0"/>
      <w:ind w:left="567" w:hanging="567"/>
      <w:contextualSpacing/>
      <w:jc w:val="left"/>
    </w:pPr>
  </w:style>
  <w:style w:type="paragraph" w:customStyle="1" w:styleId="ContNum">
    <w:name w:val="ContNum"/>
    <w:basedOn w:val="Normal"/>
    <w:uiPriority w:val="1"/>
    <w:qFormat/>
    <w:pPr>
      <w:numPr>
        <w:numId w:val="2"/>
      </w:numPr>
    </w:pPr>
  </w:style>
  <w:style w:type="paragraph" w:customStyle="1" w:styleId="ContNumLevel2">
    <w:name w:val="ContNum (Level 2)"/>
    <w:basedOn w:val="Normal"/>
    <w:uiPriority w:val="1"/>
    <w:pPr>
      <w:numPr>
        <w:ilvl w:val="1"/>
        <w:numId w:val="2"/>
      </w:numPr>
    </w:pPr>
  </w:style>
  <w:style w:type="paragraph" w:customStyle="1" w:styleId="ContNumLevel3">
    <w:name w:val="ContNum (Level 3)"/>
    <w:basedOn w:val="Normal"/>
    <w:uiPriority w:val="1"/>
    <w:pPr>
      <w:numPr>
        <w:ilvl w:val="2"/>
        <w:numId w:val="2"/>
      </w:numPr>
    </w:pPr>
  </w:style>
  <w:style w:type="paragraph" w:styleId="Date">
    <w:name w:val="Date"/>
    <w:basedOn w:val="Normal"/>
    <w:next w:val="References"/>
    <w:uiPriority w:val="1"/>
    <w:pPr>
      <w:spacing w:after="0"/>
      <w:ind w:left="5102" w:right="-567"/>
      <w:jc w:val="left"/>
    </w:pPr>
  </w:style>
  <w:style w:type="paragraph" w:customStyle="1" w:styleId="Designator">
    <w:name w:val="Designator"/>
    <w:basedOn w:val="Normal"/>
    <w:semiHidden/>
    <w:pPr>
      <w:spacing w:after="0"/>
      <w:jc w:val="center"/>
    </w:pPr>
    <w:rPr>
      <w:b/>
      <w:caps/>
      <w:sz w:val="32"/>
    </w:rPr>
  </w:style>
  <w:style w:type="paragraph" w:customStyle="1" w:styleId="DoubSign">
    <w:name w:val="DoubSign"/>
    <w:basedOn w:val="Normal"/>
    <w:uiPriority w:val="2"/>
    <w:pPr>
      <w:spacing w:before="1200" w:after="0"/>
      <w:jc w:val="left"/>
    </w:pPr>
  </w:style>
  <w:style w:type="paragraph" w:customStyle="1" w:styleId="EmptyParagraph">
    <w:name w:val="Empty Paragraph"/>
    <w:basedOn w:val="Normal"/>
    <w:next w:val="Normal"/>
    <w:semiHidden/>
    <w:pPr>
      <w:spacing w:before="240"/>
    </w:pPr>
  </w:style>
  <w:style w:type="paragraph" w:customStyle="1" w:styleId="Enclosures">
    <w:name w:val="Enclosures"/>
    <w:basedOn w:val="Normal"/>
    <w:pPr>
      <w:keepNext/>
      <w:keepLines/>
      <w:tabs>
        <w:tab w:val="left" w:pos="5669"/>
      </w:tabs>
      <w:spacing w:before="480" w:after="0"/>
      <w:ind w:left="1531" w:hanging="1531"/>
      <w:contextualSpacing/>
      <w:jc w:val="left"/>
    </w:pPr>
  </w:style>
  <w:style w:type="paragraph" w:customStyle="1" w:styleId="FigureBody">
    <w:name w:val="Figure Body"/>
    <w:basedOn w:val="Normal"/>
    <w:next w:val="FigureSource"/>
    <w:uiPriority w:val="2"/>
    <w:pPr>
      <w:keepNext/>
      <w:spacing w:after="40"/>
    </w:pPr>
  </w:style>
  <w:style w:type="paragraph" w:customStyle="1" w:styleId="FigureBody1">
    <w:name w:val="Figure Body 1"/>
    <w:basedOn w:val="Text1"/>
    <w:next w:val="FigureSource1"/>
    <w:uiPriority w:val="2"/>
    <w:pPr>
      <w:keepNext/>
      <w:spacing w:after="40"/>
    </w:pPr>
  </w:style>
  <w:style w:type="paragraph" w:customStyle="1" w:styleId="FigureBody2">
    <w:name w:val="Figure Body 2"/>
    <w:basedOn w:val="Text2"/>
    <w:next w:val="FigureSource2"/>
    <w:uiPriority w:val="2"/>
    <w:pPr>
      <w:keepNext/>
      <w:spacing w:after="40"/>
    </w:pPr>
  </w:style>
  <w:style w:type="paragraph" w:customStyle="1" w:styleId="FigureBody3">
    <w:name w:val="Figure Body 3"/>
    <w:basedOn w:val="Text3"/>
    <w:next w:val="FigureSource3"/>
    <w:uiPriority w:val="2"/>
    <w:pPr>
      <w:keepNext/>
      <w:spacing w:after="40"/>
    </w:pPr>
  </w:style>
  <w:style w:type="paragraph" w:customStyle="1" w:styleId="FigureBody4">
    <w:name w:val="Figure Body 4"/>
    <w:basedOn w:val="Text4"/>
    <w:next w:val="FigureSource4"/>
    <w:uiPriority w:val="2"/>
    <w:pPr>
      <w:keepNext/>
      <w:spacing w:after="40"/>
    </w:pPr>
  </w:style>
  <w:style w:type="paragraph" w:customStyle="1" w:styleId="FigureSource">
    <w:name w:val="Figure Source"/>
    <w:basedOn w:val="Normal"/>
    <w:next w:val="Normal"/>
    <w:uiPriority w:val="2"/>
    <w:rPr>
      <w:sz w:val="20"/>
    </w:rPr>
  </w:style>
  <w:style w:type="paragraph" w:customStyle="1" w:styleId="FigureSource1">
    <w:name w:val="Figure Source 1"/>
    <w:basedOn w:val="Text1"/>
    <w:next w:val="Text1"/>
    <w:uiPriority w:val="2"/>
    <w:rPr>
      <w:sz w:val="20"/>
    </w:rPr>
  </w:style>
  <w:style w:type="paragraph" w:customStyle="1" w:styleId="FigureSource2">
    <w:name w:val="Figure Source 2"/>
    <w:basedOn w:val="Text2"/>
    <w:next w:val="Text2"/>
    <w:uiPriority w:val="2"/>
    <w:rPr>
      <w:sz w:val="20"/>
    </w:rPr>
  </w:style>
  <w:style w:type="paragraph" w:customStyle="1" w:styleId="FigureSource3">
    <w:name w:val="Figure Source 3"/>
    <w:basedOn w:val="Text3"/>
    <w:next w:val="Text3"/>
    <w:uiPriority w:val="2"/>
    <w:rPr>
      <w:sz w:val="20"/>
    </w:rPr>
  </w:style>
  <w:style w:type="paragraph" w:customStyle="1" w:styleId="FigureSource4">
    <w:name w:val="Figure Source 4"/>
    <w:basedOn w:val="Text4"/>
    <w:next w:val="Text4"/>
    <w:uiPriority w:val="2"/>
    <w:rPr>
      <w:sz w:val="20"/>
    </w:rPr>
  </w:style>
  <w:style w:type="paragraph" w:customStyle="1" w:styleId="FigureTitle">
    <w:name w:val="Figure Title"/>
    <w:basedOn w:val="Normal"/>
    <w:next w:val="FigureBody"/>
    <w:uiPriority w:val="2"/>
    <w:pPr>
      <w:keepNext/>
      <w:spacing w:after="120"/>
    </w:pPr>
    <w:rPr>
      <w:b/>
      <w:i/>
    </w:rPr>
  </w:style>
  <w:style w:type="paragraph" w:customStyle="1" w:styleId="FigureTitle1">
    <w:name w:val="Figure Title 1"/>
    <w:basedOn w:val="Text1"/>
    <w:next w:val="FigureBody1"/>
    <w:uiPriority w:val="2"/>
    <w:pPr>
      <w:keepNext/>
      <w:spacing w:after="120"/>
    </w:pPr>
    <w:rPr>
      <w:b/>
      <w:i/>
    </w:rPr>
  </w:style>
  <w:style w:type="paragraph" w:customStyle="1" w:styleId="FigureTitle2">
    <w:name w:val="Figure Title 2"/>
    <w:basedOn w:val="Text2"/>
    <w:next w:val="FigureBody2"/>
    <w:uiPriority w:val="2"/>
    <w:pPr>
      <w:keepNext/>
      <w:spacing w:after="120"/>
    </w:pPr>
    <w:rPr>
      <w:b/>
      <w:i/>
    </w:rPr>
  </w:style>
  <w:style w:type="paragraph" w:customStyle="1" w:styleId="FigureTitle3">
    <w:name w:val="Figure Title 3"/>
    <w:basedOn w:val="Text3"/>
    <w:next w:val="FigureBody3"/>
    <w:uiPriority w:val="2"/>
    <w:pPr>
      <w:keepNext/>
      <w:spacing w:after="120"/>
    </w:pPr>
    <w:rPr>
      <w:b/>
      <w:i/>
    </w:rPr>
  </w:style>
  <w:style w:type="paragraph" w:customStyle="1" w:styleId="FigureTitle4">
    <w:name w:val="Figure Title 4"/>
    <w:basedOn w:val="Text4"/>
    <w:next w:val="FigureBody4"/>
    <w:uiPriority w:val="2"/>
    <w:pPr>
      <w:keepNext/>
      <w:spacing w:after="120"/>
    </w:pPr>
    <w:rPr>
      <w:b/>
      <w:i/>
    </w:rPr>
  </w:style>
  <w:style w:type="paragraph" w:styleId="Footer">
    <w:name w:val="footer"/>
    <w:basedOn w:val="Normal"/>
    <w:uiPriority w:val="2"/>
    <w:pPr>
      <w:spacing w:after="0"/>
      <w:ind w:right="-567"/>
      <w:jc w:val="left"/>
    </w:pPr>
    <w:rPr>
      <w:sz w:val="16"/>
    </w:rPr>
  </w:style>
  <w:style w:type="paragraph" w:customStyle="1" w:styleId="FooterLine">
    <w:name w:val="Footer Line"/>
    <w:basedOn w:val="Footer"/>
    <w:next w:val="Footer"/>
    <w:uiPriority w:val="2"/>
    <w:pPr>
      <w:tabs>
        <w:tab w:val="right" w:pos="8646"/>
      </w:tabs>
      <w:spacing w:before="120" w:line="264" w:lineRule="auto"/>
      <w:ind w:right="0"/>
      <w:jc w:val="both"/>
    </w:pPr>
  </w:style>
  <w:style w:type="paragraph" w:styleId="FootnoteText">
    <w:name w:val="footnote text"/>
    <w:basedOn w:val="Normal"/>
    <w:semiHidden/>
    <w:unhideWhenUsed/>
    <w:pPr>
      <w:spacing w:after="120"/>
      <w:ind w:left="357" w:hanging="357"/>
    </w:pPr>
    <w:rPr>
      <w:sz w:val="20"/>
    </w:rPr>
  </w:style>
  <w:style w:type="paragraph" w:customStyle="1" w:styleId="LegalNumPar">
    <w:name w:val="LegalNumPar"/>
    <w:basedOn w:val="Normal"/>
    <w:uiPriority w:val="1"/>
    <w:qFormat/>
    <w:pPr>
      <w:numPr>
        <w:numId w:val="3"/>
      </w:numPr>
      <w:spacing w:line="360" w:lineRule="auto"/>
    </w:pPr>
  </w:style>
  <w:style w:type="paragraph" w:customStyle="1" w:styleId="LegalNumPar2">
    <w:name w:val="LegalNumPar2"/>
    <w:basedOn w:val="Normal"/>
    <w:uiPriority w:val="1"/>
    <w:pPr>
      <w:numPr>
        <w:ilvl w:val="1"/>
        <w:numId w:val="3"/>
      </w:numPr>
      <w:spacing w:line="360" w:lineRule="auto"/>
    </w:pPr>
  </w:style>
  <w:style w:type="paragraph" w:customStyle="1" w:styleId="LegalNumPar3">
    <w:name w:val="LegalNumPar3"/>
    <w:basedOn w:val="Normal"/>
    <w:uiPriority w:val="1"/>
    <w:pPr>
      <w:numPr>
        <w:ilvl w:val="2"/>
        <w:numId w:val="3"/>
      </w:numPr>
      <w:spacing w:line="360" w:lineRule="auto"/>
    </w:pPr>
  </w:style>
  <w:style w:type="paragraph" w:styleId="ListBullet">
    <w:name w:val="List Bullet"/>
    <w:basedOn w:val="Normal"/>
    <w:uiPriority w:val="1"/>
    <w:pPr>
      <w:numPr>
        <w:numId w:val="21"/>
      </w:numPr>
    </w:pPr>
  </w:style>
  <w:style w:type="paragraph" w:customStyle="1" w:styleId="ListBullet1">
    <w:name w:val="List Bullet 1"/>
    <w:basedOn w:val="Text1"/>
    <w:uiPriority w:val="1"/>
    <w:pPr>
      <w:numPr>
        <w:numId w:val="20"/>
      </w:numPr>
    </w:pPr>
  </w:style>
  <w:style w:type="paragraph" w:styleId="ListBullet2">
    <w:name w:val="List Bullet 2"/>
    <w:basedOn w:val="Text2"/>
    <w:uiPriority w:val="1"/>
    <w:pPr>
      <w:numPr>
        <w:numId w:val="19"/>
      </w:numPr>
    </w:pPr>
  </w:style>
  <w:style w:type="paragraph" w:styleId="ListBullet3">
    <w:name w:val="List Bullet 3"/>
    <w:basedOn w:val="Text3"/>
    <w:uiPriority w:val="1"/>
    <w:pPr>
      <w:numPr>
        <w:numId w:val="18"/>
      </w:numPr>
    </w:pPr>
  </w:style>
  <w:style w:type="paragraph" w:styleId="ListBullet4">
    <w:name w:val="List Bullet 4"/>
    <w:basedOn w:val="Text4"/>
    <w:uiPriority w:val="1"/>
    <w:pPr>
      <w:numPr>
        <w:numId w:val="17"/>
      </w:numPr>
    </w:pPr>
  </w:style>
  <w:style w:type="paragraph" w:customStyle="1" w:styleId="ListDash">
    <w:name w:val="List Dash"/>
    <w:basedOn w:val="Normal"/>
    <w:uiPriority w:val="1"/>
    <w:pPr>
      <w:numPr>
        <w:numId w:val="9"/>
      </w:numPr>
    </w:pPr>
  </w:style>
  <w:style w:type="paragraph" w:customStyle="1" w:styleId="ListDash1">
    <w:name w:val="List Dash 1"/>
    <w:basedOn w:val="Text1"/>
    <w:uiPriority w:val="1"/>
    <w:pPr>
      <w:numPr>
        <w:numId w:val="8"/>
      </w:numPr>
    </w:pPr>
  </w:style>
  <w:style w:type="paragraph" w:customStyle="1" w:styleId="ListDash2">
    <w:name w:val="List Dash 2"/>
    <w:basedOn w:val="Text2"/>
    <w:uiPriority w:val="1"/>
    <w:pPr>
      <w:numPr>
        <w:numId w:val="7"/>
      </w:numPr>
    </w:pPr>
  </w:style>
  <w:style w:type="paragraph" w:customStyle="1" w:styleId="ListDash3">
    <w:name w:val="List Dash 3"/>
    <w:basedOn w:val="Text3"/>
    <w:uiPriority w:val="1"/>
    <w:pPr>
      <w:numPr>
        <w:numId w:val="6"/>
      </w:numPr>
    </w:pPr>
  </w:style>
  <w:style w:type="paragraph" w:customStyle="1" w:styleId="ListDash4">
    <w:name w:val="List Dash 4"/>
    <w:basedOn w:val="Text4"/>
    <w:uiPriority w:val="1"/>
    <w:pPr>
      <w:numPr>
        <w:numId w:val="5"/>
      </w:numPr>
    </w:pPr>
  </w:style>
  <w:style w:type="paragraph" w:styleId="ListNumber">
    <w:name w:val="List Number"/>
    <w:basedOn w:val="Normal"/>
    <w:uiPriority w:val="1"/>
    <w:pPr>
      <w:numPr>
        <w:numId w:val="15"/>
      </w:numPr>
    </w:pPr>
  </w:style>
  <w:style w:type="paragraph" w:customStyle="1" w:styleId="ListNumberLevel2">
    <w:name w:val="List Number (Level 2)"/>
    <w:basedOn w:val="Normal"/>
    <w:uiPriority w:val="1"/>
    <w:pPr>
      <w:numPr>
        <w:ilvl w:val="1"/>
        <w:numId w:val="15"/>
      </w:numPr>
    </w:pPr>
  </w:style>
  <w:style w:type="paragraph" w:customStyle="1" w:styleId="ListNumberLevel3">
    <w:name w:val="List Number (Level 3)"/>
    <w:basedOn w:val="Normal"/>
    <w:uiPriority w:val="1"/>
    <w:semiHidden/>
    <w:unhideWhenUsed/>
    <w:pPr>
      <w:numPr>
        <w:ilvl w:val="2"/>
        <w:numId w:val="15"/>
      </w:numPr>
    </w:pPr>
  </w:style>
  <w:style w:type="paragraph" w:customStyle="1" w:styleId="ListNumberLevel4">
    <w:name w:val="List Number (Level 4)"/>
    <w:basedOn w:val="Normal"/>
    <w:uiPriority w:val="1"/>
    <w:semiHidden/>
    <w:unhideWhenUsed/>
    <w:pPr>
      <w:numPr>
        <w:ilvl w:val="3"/>
        <w:numId w:val="15"/>
      </w:numPr>
    </w:pPr>
  </w:style>
  <w:style w:type="paragraph" w:customStyle="1" w:styleId="ListNumber1">
    <w:name w:val="List Number 1"/>
    <w:basedOn w:val="Text1"/>
    <w:uiPriority w:val="1"/>
    <w:pPr>
      <w:numPr>
        <w:numId w:val="14"/>
      </w:numPr>
    </w:pPr>
  </w:style>
  <w:style w:type="paragraph" w:customStyle="1" w:styleId="ListNumber1Level2">
    <w:name w:val="List Number 1 (Level 2)"/>
    <w:basedOn w:val="Text1"/>
    <w:uiPriority w:val="1"/>
    <w:pPr>
      <w:numPr>
        <w:ilvl w:val="1"/>
        <w:numId w:val="14"/>
      </w:numPr>
    </w:pPr>
  </w:style>
  <w:style w:type="paragraph" w:customStyle="1" w:styleId="ListNumber1Level3">
    <w:name w:val="List Number 1 (Level 3)"/>
    <w:basedOn w:val="Text1"/>
    <w:uiPriority w:val="1"/>
    <w:semiHidden/>
    <w:unhideWhenUsed/>
    <w:pPr>
      <w:numPr>
        <w:ilvl w:val="2"/>
        <w:numId w:val="14"/>
      </w:numPr>
    </w:pPr>
  </w:style>
  <w:style w:type="paragraph" w:customStyle="1" w:styleId="ListNumber1Level4">
    <w:name w:val="List Number 1 (Level 4)"/>
    <w:basedOn w:val="Text1"/>
    <w:uiPriority w:val="1"/>
    <w:semiHidden/>
    <w:unhideWhenUsed/>
    <w:pPr>
      <w:numPr>
        <w:ilvl w:val="3"/>
        <w:numId w:val="14"/>
      </w:numPr>
    </w:pPr>
  </w:style>
  <w:style w:type="paragraph" w:styleId="ListNumber2">
    <w:name w:val="List Number 2"/>
    <w:basedOn w:val="Text2"/>
    <w:uiPriority w:val="1"/>
    <w:pPr>
      <w:numPr>
        <w:numId w:val="13"/>
      </w:numPr>
    </w:pPr>
  </w:style>
  <w:style w:type="paragraph" w:customStyle="1" w:styleId="ListNumber2Level2">
    <w:name w:val="List Number 2 (Level 2)"/>
    <w:basedOn w:val="Text2"/>
    <w:uiPriority w:val="1"/>
    <w:pPr>
      <w:numPr>
        <w:ilvl w:val="1"/>
        <w:numId w:val="13"/>
      </w:numPr>
    </w:pPr>
  </w:style>
  <w:style w:type="paragraph" w:customStyle="1" w:styleId="ListNumber2Level3">
    <w:name w:val="List Number 2 (Level 3)"/>
    <w:basedOn w:val="Text2"/>
    <w:uiPriority w:val="1"/>
    <w:semiHidden/>
    <w:unhideWhenUsed/>
    <w:pPr>
      <w:numPr>
        <w:ilvl w:val="2"/>
        <w:numId w:val="13"/>
      </w:numPr>
    </w:pPr>
  </w:style>
  <w:style w:type="paragraph" w:customStyle="1" w:styleId="ListNumber2Level4">
    <w:name w:val="List Number 2 (Level 4)"/>
    <w:basedOn w:val="Text2"/>
    <w:uiPriority w:val="1"/>
    <w:semiHidden/>
    <w:unhideWhenUsed/>
    <w:pPr>
      <w:numPr>
        <w:ilvl w:val="3"/>
        <w:numId w:val="13"/>
      </w:numPr>
    </w:pPr>
  </w:style>
  <w:style w:type="paragraph" w:styleId="ListNumber3">
    <w:name w:val="List Number 3"/>
    <w:basedOn w:val="Text3"/>
    <w:uiPriority w:val="1"/>
    <w:pPr>
      <w:numPr>
        <w:numId w:val="12"/>
      </w:numPr>
    </w:pPr>
  </w:style>
  <w:style w:type="paragraph" w:customStyle="1" w:styleId="ListNumber3Level2">
    <w:name w:val="List Number 3 (Level 2)"/>
    <w:basedOn w:val="Text3"/>
    <w:uiPriority w:val="1"/>
    <w:pPr>
      <w:numPr>
        <w:ilvl w:val="1"/>
        <w:numId w:val="12"/>
      </w:numPr>
    </w:pPr>
  </w:style>
  <w:style w:type="paragraph" w:customStyle="1" w:styleId="ListNumber3Level3">
    <w:name w:val="List Number 3 (Level 3)"/>
    <w:basedOn w:val="Text3"/>
    <w:uiPriority w:val="1"/>
    <w:semiHidden/>
    <w:unhideWhenUsed/>
    <w:pPr>
      <w:numPr>
        <w:ilvl w:val="2"/>
        <w:numId w:val="12"/>
      </w:numPr>
    </w:pPr>
  </w:style>
  <w:style w:type="paragraph" w:customStyle="1" w:styleId="ListNumber3Level4">
    <w:name w:val="List Number 3 (Level 4)"/>
    <w:basedOn w:val="Text3"/>
    <w:uiPriority w:val="1"/>
    <w:semiHidden/>
    <w:unhideWhenUsed/>
    <w:pPr>
      <w:numPr>
        <w:ilvl w:val="3"/>
        <w:numId w:val="12"/>
      </w:numPr>
    </w:pPr>
  </w:style>
  <w:style w:type="paragraph" w:styleId="ListNumber4">
    <w:name w:val="List Number 4"/>
    <w:basedOn w:val="Text4"/>
    <w:uiPriority w:val="1"/>
    <w:pPr>
      <w:numPr>
        <w:numId w:val="11"/>
      </w:numPr>
    </w:pPr>
  </w:style>
  <w:style w:type="paragraph" w:customStyle="1" w:styleId="ListNumber4Level2">
    <w:name w:val="List Number 4 (Level 2)"/>
    <w:basedOn w:val="Text4"/>
    <w:uiPriority w:val="1"/>
    <w:pPr>
      <w:numPr>
        <w:ilvl w:val="1"/>
        <w:numId w:val="11"/>
      </w:numPr>
    </w:pPr>
  </w:style>
  <w:style w:type="paragraph" w:customStyle="1" w:styleId="ListNumber4Level3">
    <w:name w:val="List Number 4 (Level 3)"/>
    <w:basedOn w:val="Text4"/>
    <w:uiPriority w:val="1"/>
    <w:semiHidden/>
    <w:unhideWhenUsed/>
    <w:pPr>
      <w:numPr>
        <w:ilvl w:val="2"/>
        <w:numId w:val="11"/>
      </w:numPr>
    </w:pPr>
  </w:style>
  <w:style w:type="paragraph" w:customStyle="1" w:styleId="ListNumber4Level4">
    <w:name w:val="List Number 4 (Level 4)"/>
    <w:basedOn w:val="Text4"/>
    <w:uiPriority w:val="1"/>
    <w:semiHidden/>
    <w:unhideWhenUsed/>
    <w:pPr>
      <w:numPr>
        <w:ilvl w:val="3"/>
        <w:numId w:val="11"/>
      </w:numPr>
    </w:pPr>
  </w:style>
  <w:style w:type="paragraph" w:styleId="MacroText">
    <w:name w:val="macro"/>
    <w:basedOn w:val="Normal"/>
    <w:uiPriority w:val="1"/>
    <w:qFormat/>
    <w:pPr>
      <w:tabs>
        <w:tab w:val="left" w:pos="482"/>
        <w:tab w:val="left" w:pos="958"/>
        <w:tab w:val="left" w:pos="1440"/>
        <w:tab w:val="left" w:pos="1922"/>
        <w:tab w:val="left" w:pos="2398"/>
        <w:tab w:val="left" w:pos="2880"/>
        <w:tab w:val="left" w:pos="3362"/>
        <w:tab w:val="left" w:pos="3838"/>
        <w:tab w:val="left" w:pos="4320"/>
      </w:tabs>
    </w:pPr>
    <w:rPr>
      <w:rFonts w:ascii="Courier New" w:hAnsi="Courier New"/>
      <w:sz w:val="22"/>
    </w:rPr>
  </w:style>
  <w:style w:type="paragraph" w:customStyle="1" w:styleId="Marking">
    <w:name w:val="Marking"/>
    <w:basedOn w:val="Normal"/>
    <w:semiHidden/>
    <w:pPr>
      <w:ind w:left="5102" w:right="-567"/>
      <w:contextualSpacing/>
      <w:jc w:val="left"/>
    </w:pPr>
    <w:rPr>
      <w:sz w:val="28"/>
    </w:rPr>
  </w:style>
  <w:style w:type="paragraph" w:customStyle="1" w:styleId="NumPar1">
    <w:name w:val="NumPar 1"/>
    <w:basedOn w:val="Heading1"/>
    <w:uiPriority w:val="1"/>
    <w:qFormat/>
    <w:pPr>
      <w:keepNext w:val="0"/>
      <w:spacing w:before="0"/>
      <w:outlineLvl w:val="9"/>
    </w:pPr>
    <w:rPr>
      <w:b w:val="0"/>
      <w:smallCaps w:val="0"/>
    </w:rPr>
  </w:style>
  <w:style w:type="paragraph" w:customStyle="1" w:styleId="NumPar2">
    <w:name w:val="NumPar 2"/>
    <w:basedOn w:val="Heading2"/>
    <w:uiPriority w:val="1"/>
    <w:qFormat/>
    <w:pPr>
      <w:keepNext w:val="0"/>
      <w:outlineLvl w:val="9"/>
    </w:pPr>
    <w:rPr>
      <w:b w:val="0"/>
    </w:rPr>
  </w:style>
  <w:style w:type="paragraph" w:customStyle="1" w:styleId="NumPar3">
    <w:name w:val="NumPar 3"/>
    <w:basedOn w:val="Heading3"/>
    <w:uiPriority w:val="1"/>
    <w:qFormat/>
    <w:pPr>
      <w:keepNext w:val="0"/>
      <w:outlineLvl w:val="9"/>
    </w:pPr>
    <w:rPr>
      <w:i w:val="0"/>
    </w:rPr>
  </w:style>
  <w:style w:type="paragraph" w:customStyle="1" w:styleId="NumPar4">
    <w:name w:val="NumPar 4"/>
    <w:basedOn w:val="Heading4"/>
    <w:uiPriority w:val="1"/>
    <w:qFormat/>
    <w:pPr>
      <w:keepNext w:val="0"/>
      <w:outlineLvl w:val="9"/>
    </w:pPr>
  </w:style>
  <w:style w:type="paragraph" w:customStyle="1" w:styleId="PartTitle">
    <w:name w:val="PartTitle"/>
    <w:basedOn w:val="Normal"/>
    <w:next w:val="ChapterTitle"/>
    <w:uiPriority w:val="1"/>
    <w:qFormat/>
    <w:pPr>
      <w:keepNext/>
      <w:pageBreakBefore/>
      <w:spacing w:after="480"/>
      <w:jc w:val="center"/>
      <w:outlineLvl w:val="0"/>
    </w:pPr>
    <w:rPr>
      <w:b/>
      <w:sz w:val="36"/>
    </w:rPr>
  </w:style>
  <w:style w:type="paragraph" w:customStyle="1" w:styleId="References">
    <w:name w:val="References"/>
    <w:basedOn w:val="Normal"/>
    <w:uiPriority w:val="1"/>
    <w:pPr>
      <w:ind w:left="5102" w:right="-567"/>
      <w:contextualSpacing/>
      <w:jc w:val="left"/>
    </w:pPr>
    <w:rPr>
      <w:sz w:val="20"/>
    </w:rPr>
  </w:style>
  <w:style w:type="paragraph" w:customStyle="1" w:styleId="Releasable">
    <w:name w:val="Releasable"/>
    <w:basedOn w:val="Normal"/>
    <w:semiHidden/>
    <w:pPr>
      <w:spacing w:after="0"/>
      <w:jc w:val="center"/>
    </w:pPr>
    <w:rPr>
      <w:b/>
      <w:caps/>
      <w:sz w:val="32"/>
    </w:rPr>
  </w:style>
  <w:style w:type="paragraph" w:customStyle="1" w:styleId="RUE">
    <w:name w:val="RUE"/>
    <w:basedOn w:val="Normal"/>
    <w:semiHidden/>
    <w:pPr>
      <w:spacing w:after="0"/>
      <w:jc w:val="center"/>
    </w:pPr>
    <w:rPr>
      <w:b/>
      <w:caps/>
      <w:sz w:val="32"/>
      <w:bdr w:val="single" w:sz="18" w:space="0" w:color="auto"/>
    </w:rPr>
  </w:style>
  <w:style w:type="paragraph" w:customStyle="1" w:styleId="SecretUE">
    <w:name w:val="Secret UE"/>
    <w:basedOn w:val="Normal"/>
    <w:semiHidden/>
    <w:pPr>
      <w:spacing w:after="0"/>
      <w:jc w:val="center"/>
    </w:pPr>
    <w:rPr>
      <w:b/>
      <w:caps/>
      <w:color w:val="FF0000"/>
      <w:sz w:val="32"/>
      <w:bdr w:val="single" w:sz="18" w:space="0" w:color="FF0000"/>
    </w:rPr>
  </w:style>
  <w:style w:type="paragraph" w:customStyle="1" w:styleId="SectionTitle">
    <w:name w:val="SectionTitle"/>
    <w:basedOn w:val="Normal"/>
    <w:next w:val="Heading1"/>
    <w:uiPriority w:val="1"/>
    <w:qFormat/>
    <w:pPr>
      <w:keepNext/>
      <w:spacing w:after="480"/>
      <w:jc w:val="center"/>
      <w:outlineLvl w:val="0"/>
    </w:pPr>
    <w:rPr>
      <w:b/>
      <w:smallCaps/>
      <w:sz w:val="28"/>
    </w:rPr>
  </w:style>
  <w:style w:type="paragraph" w:customStyle="1" w:styleId="SubTitle1">
    <w:name w:val="SubTitle 1"/>
    <w:basedOn w:val="Normal"/>
    <w:next w:val="Normal"/>
    <w:uiPriority w:val="1"/>
    <w:qFormat/>
    <w:pPr>
      <w:jc w:val="center"/>
    </w:pPr>
    <w:rPr>
      <w:b/>
      <w:caps/>
      <w:sz w:val="28"/>
    </w:rPr>
  </w:style>
  <w:style w:type="paragraph" w:customStyle="1" w:styleId="TableListBullet">
    <w:name w:val="Table List Bullet"/>
    <w:basedOn w:val="TableText"/>
    <w:uiPriority w:val="1"/>
    <w:pPr>
      <w:numPr>
        <w:numId w:val="16"/>
      </w:numPr>
    </w:pPr>
  </w:style>
  <w:style w:type="paragraph" w:customStyle="1" w:styleId="TableListBulletLevel2">
    <w:name w:val="Table List Bullet (Level 2)"/>
    <w:basedOn w:val="TableText"/>
    <w:uiPriority w:val="1"/>
    <w:pPr>
      <w:numPr>
        <w:ilvl w:val="1"/>
        <w:numId w:val="16"/>
      </w:numPr>
    </w:pPr>
  </w:style>
  <w:style w:type="paragraph" w:customStyle="1" w:styleId="TableListBulletLevel3">
    <w:name w:val="Table List Bullet (Level 3)"/>
    <w:basedOn w:val="TableText"/>
    <w:uiPriority w:val="1"/>
    <w:semiHidden/>
    <w:unhideWhenUsed/>
    <w:pPr>
      <w:numPr>
        <w:ilvl w:val="2"/>
        <w:numId w:val="16"/>
      </w:numPr>
    </w:pPr>
  </w:style>
  <w:style w:type="paragraph" w:customStyle="1" w:styleId="TableListBulletLevel4">
    <w:name w:val="Table List Bullet (Level 4)"/>
    <w:basedOn w:val="TableText"/>
    <w:uiPriority w:val="1"/>
    <w:semiHidden/>
    <w:unhideWhenUsed/>
    <w:pPr>
      <w:numPr>
        <w:ilvl w:val="3"/>
        <w:numId w:val="16"/>
      </w:numPr>
    </w:pPr>
  </w:style>
  <w:style w:type="paragraph" w:customStyle="1" w:styleId="TableListDash">
    <w:name w:val="Table List Dash"/>
    <w:basedOn w:val="TableText"/>
    <w:uiPriority w:val="1"/>
    <w:pPr>
      <w:numPr>
        <w:numId w:val="4"/>
      </w:numPr>
    </w:pPr>
  </w:style>
  <w:style w:type="paragraph" w:customStyle="1" w:styleId="TableListDashLevel2">
    <w:name w:val="Table List Dash (Level 2)"/>
    <w:basedOn w:val="TableText"/>
    <w:uiPriority w:val="1"/>
    <w:pPr>
      <w:numPr>
        <w:ilvl w:val="1"/>
        <w:numId w:val="4"/>
      </w:numPr>
    </w:pPr>
  </w:style>
  <w:style w:type="paragraph" w:customStyle="1" w:styleId="TableListDashLevel3">
    <w:name w:val="Table List Dash (Level 3)"/>
    <w:basedOn w:val="TableText"/>
    <w:uiPriority w:val="1"/>
    <w:semiHidden/>
    <w:unhideWhenUsed/>
    <w:pPr>
      <w:numPr>
        <w:ilvl w:val="2"/>
        <w:numId w:val="4"/>
      </w:numPr>
    </w:pPr>
  </w:style>
  <w:style w:type="paragraph" w:customStyle="1" w:styleId="TableListDashLevel4">
    <w:name w:val="Table List Dash (Level 4)"/>
    <w:basedOn w:val="TableText"/>
    <w:uiPriority w:val="1"/>
    <w:semiHidden/>
    <w:unhideWhenUsed/>
    <w:pPr>
      <w:numPr>
        <w:ilvl w:val="3"/>
        <w:numId w:val="4"/>
      </w:numPr>
    </w:pPr>
  </w:style>
  <w:style w:type="paragraph" w:customStyle="1" w:styleId="TableListNumber">
    <w:name w:val="Table List Number"/>
    <w:basedOn w:val="TableText"/>
    <w:uiPriority w:val="1"/>
    <w:pPr>
      <w:numPr>
        <w:numId w:val="10"/>
      </w:numPr>
    </w:pPr>
  </w:style>
  <w:style w:type="paragraph" w:customStyle="1" w:styleId="TableListNumberLevel2">
    <w:name w:val="Table List Number (Level 2)"/>
    <w:basedOn w:val="TableText"/>
    <w:uiPriority w:val="1"/>
    <w:pPr>
      <w:numPr>
        <w:ilvl w:val="1"/>
        <w:numId w:val="10"/>
      </w:numPr>
    </w:pPr>
  </w:style>
  <w:style w:type="paragraph" w:customStyle="1" w:styleId="TableListNumberLevel3">
    <w:name w:val="Table List Number (Level 3)"/>
    <w:basedOn w:val="TableText"/>
    <w:uiPriority w:val="1"/>
    <w:semiHidden/>
    <w:unhideWhenUsed/>
    <w:pPr>
      <w:numPr>
        <w:ilvl w:val="2"/>
        <w:numId w:val="10"/>
      </w:numPr>
    </w:pPr>
  </w:style>
  <w:style w:type="paragraph" w:customStyle="1" w:styleId="TableListNumberLevel4">
    <w:name w:val="Table List Number (Level 4)"/>
    <w:basedOn w:val="TableText"/>
    <w:uiPriority w:val="1"/>
    <w:semiHidden/>
    <w:unhideWhenUsed/>
    <w:pPr>
      <w:numPr>
        <w:ilvl w:val="3"/>
        <w:numId w:val="10"/>
      </w:numPr>
    </w:pPr>
  </w:style>
  <w:style w:type="paragraph" w:customStyle="1" w:styleId="TableSource">
    <w:name w:val="Table Source"/>
    <w:basedOn w:val="Normal"/>
    <w:next w:val="Normal"/>
    <w:semiHidden/>
    <w:unhideWhenUsed/>
    <w:rPr>
      <w:sz w:val="20"/>
    </w:rPr>
  </w:style>
  <w:style w:type="paragraph" w:customStyle="1" w:styleId="TableSource1">
    <w:name w:val="Table Source 1"/>
    <w:basedOn w:val="Text1"/>
    <w:next w:val="Text1"/>
    <w:semiHidden/>
    <w:unhideWhenUsed/>
    <w:rPr>
      <w:sz w:val="20"/>
    </w:rPr>
  </w:style>
  <w:style w:type="paragraph" w:customStyle="1" w:styleId="TableSource2">
    <w:name w:val="Table Source 2"/>
    <w:basedOn w:val="Text2"/>
    <w:next w:val="Text2"/>
    <w:semiHidden/>
    <w:unhideWhenUsed/>
    <w:rPr>
      <w:sz w:val="20"/>
    </w:rPr>
  </w:style>
  <w:style w:type="paragraph" w:customStyle="1" w:styleId="TableSource3">
    <w:name w:val="Table Source 3"/>
    <w:basedOn w:val="Text3"/>
    <w:next w:val="Text3"/>
    <w:semiHidden/>
    <w:unhideWhenUsed/>
    <w:rPr>
      <w:sz w:val="20"/>
    </w:rPr>
  </w:style>
  <w:style w:type="paragraph" w:customStyle="1" w:styleId="TableSource4">
    <w:name w:val="Table Source 4"/>
    <w:basedOn w:val="Text4"/>
    <w:next w:val="Text4"/>
    <w:semiHidden/>
    <w:unhideWhenUsed/>
    <w:rPr>
      <w:sz w:val="20"/>
    </w:rPr>
  </w:style>
  <w:style w:type="paragraph" w:customStyle="1" w:styleId="TableText">
    <w:name w:val="Table Text"/>
    <w:basedOn w:val="Normal"/>
    <w:uiPriority w:val="1"/>
    <w:qFormat/>
    <w:pPr>
      <w:spacing w:before="60" w:after="60"/>
      <w:jc w:val="left"/>
    </w:pPr>
  </w:style>
  <w:style w:type="paragraph" w:customStyle="1" w:styleId="TableTitle">
    <w:name w:val="Table Title"/>
    <w:basedOn w:val="Normal"/>
    <w:uiPriority w:val="1"/>
    <w:semiHidden/>
    <w:unhideWhenUsed/>
    <w:pPr>
      <w:keepNext/>
      <w:spacing w:after="120"/>
    </w:pPr>
    <w:rPr>
      <w:b/>
      <w:i/>
    </w:rPr>
  </w:style>
  <w:style w:type="paragraph" w:customStyle="1" w:styleId="TableTitle1">
    <w:name w:val="Table Title 1"/>
    <w:basedOn w:val="Text1"/>
    <w:uiPriority w:val="1"/>
    <w:semiHidden/>
    <w:unhideWhenUsed/>
    <w:pPr>
      <w:keepNext/>
      <w:spacing w:after="120"/>
    </w:pPr>
    <w:rPr>
      <w:b/>
      <w:i/>
    </w:rPr>
  </w:style>
  <w:style w:type="paragraph" w:customStyle="1" w:styleId="TableTitle2">
    <w:name w:val="Table Title 2"/>
    <w:basedOn w:val="Text2"/>
    <w:uiPriority w:val="1"/>
    <w:semiHidden/>
    <w:unhideWhenUsed/>
    <w:pPr>
      <w:keepNext/>
      <w:spacing w:after="120"/>
    </w:pPr>
    <w:rPr>
      <w:b/>
      <w:i/>
    </w:rPr>
  </w:style>
  <w:style w:type="paragraph" w:customStyle="1" w:styleId="TableTitle3">
    <w:name w:val="Table Title 3"/>
    <w:basedOn w:val="Text3"/>
    <w:uiPriority w:val="1"/>
    <w:semiHidden/>
    <w:unhideWhenUsed/>
    <w:pPr>
      <w:keepNext/>
      <w:spacing w:after="120"/>
    </w:pPr>
    <w:rPr>
      <w:b/>
      <w:i/>
    </w:rPr>
  </w:style>
  <w:style w:type="paragraph" w:customStyle="1" w:styleId="TableTitle4">
    <w:name w:val="Table Title 4"/>
    <w:basedOn w:val="Text4"/>
    <w:uiPriority w:val="1"/>
    <w:semiHidden/>
    <w:unhideWhenUsed/>
    <w:pPr>
      <w:keepNext/>
      <w:spacing w:after="120"/>
    </w:pPr>
    <w:rPr>
      <w:b/>
      <w:i/>
    </w:rPr>
  </w:style>
  <w:style w:type="paragraph" w:customStyle="1" w:styleId="Text1">
    <w:name w:val="Text 1"/>
    <w:basedOn w:val="Normal"/>
    <w:uiPriority w:val="1"/>
    <w:qFormat/>
    <w:pPr>
      <w:tabs>
        <w:tab w:val="left" w:pos="2160"/>
      </w:tabs>
      <w:ind w:left="1440"/>
    </w:pPr>
  </w:style>
  <w:style w:type="paragraph" w:customStyle="1" w:styleId="Text2">
    <w:name w:val="Text 2"/>
    <w:basedOn w:val="Normal"/>
    <w:uiPriority w:val="1"/>
    <w:qFormat/>
    <w:pPr>
      <w:tabs>
        <w:tab w:val="left" w:pos="2160"/>
      </w:tabs>
      <w:ind w:left="1440"/>
    </w:pPr>
  </w:style>
  <w:style w:type="paragraph" w:customStyle="1" w:styleId="Text3">
    <w:name w:val="Text 3"/>
    <w:basedOn w:val="Normal"/>
    <w:uiPriority w:val="1"/>
    <w:qFormat/>
    <w:pPr>
      <w:tabs>
        <w:tab w:val="left" w:pos="2160"/>
      </w:tabs>
      <w:ind w:left="1440"/>
    </w:pPr>
  </w:style>
  <w:style w:type="paragraph" w:customStyle="1" w:styleId="Text4">
    <w:name w:val="Text 4"/>
    <w:basedOn w:val="Normal"/>
    <w:uiPriority w:val="1"/>
    <w:qFormat/>
    <w:pPr>
      <w:tabs>
        <w:tab w:val="left" w:pos="2160"/>
      </w:tabs>
      <w:ind w:left="1440"/>
    </w:pPr>
  </w:style>
  <w:style w:type="paragraph" w:styleId="Title">
    <w:name w:val="Title"/>
    <w:basedOn w:val="Normal"/>
    <w:next w:val="SubTitle1"/>
    <w:uiPriority w:val="1"/>
    <w:qFormat/>
    <w:pPr>
      <w:spacing w:before="2760" w:after="480"/>
      <w:jc w:val="center"/>
    </w:pPr>
    <w:rPr>
      <w:b/>
      <w:caps/>
      <w:kern w:val="28"/>
      <w:sz w:val="32"/>
    </w:rPr>
  </w:style>
  <w:style w:type="paragraph" w:styleId="TOC1">
    <w:name w:val="toc 1"/>
    <w:basedOn w:val="Normal"/>
    <w:next w:val="Normal"/>
    <w:semiHidden/>
    <w:pPr>
      <w:tabs>
        <w:tab w:val="right" w:leader="dot" w:pos="8640"/>
      </w:tabs>
      <w:spacing w:before="120" w:after="120"/>
      <w:ind w:left="482" w:right="720" w:hanging="482"/>
    </w:pPr>
  </w:style>
  <w:style w:type="paragraph" w:styleId="TOC2">
    <w:name w:val="toc 2"/>
    <w:basedOn w:val="Normal"/>
    <w:next w:val="Normal"/>
    <w:semiHidden/>
    <w:pPr>
      <w:tabs>
        <w:tab w:val="right" w:leader="dot" w:pos="8640"/>
      </w:tabs>
      <w:spacing w:before="60" w:after="60"/>
      <w:ind w:left="1077" w:right="720" w:hanging="595"/>
    </w:pPr>
    <w:rPr>
      <w:noProof/>
    </w:r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0"/>
      </w:tabs>
      <w:spacing w:before="60" w:after="60"/>
      <w:ind w:left="2880" w:right="720" w:hanging="964"/>
    </w:pPr>
    <w:rPr>
      <w:noProof/>
    </w:rPr>
  </w:style>
  <w:style w:type="paragraph" w:styleId="TOC5">
    <w:name w:val="toc 5"/>
    <w:basedOn w:val="Normal"/>
    <w:next w:val="Normal"/>
    <w:semiHidden/>
    <w:pPr>
      <w:tabs>
        <w:tab w:val="right" w:leader="dot" w:pos="8640"/>
      </w:tabs>
      <w:spacing w:before="240" w:after="120"/>
      <w:ind w:right="720"/>
    </w:pPr>
    <w:rPr>
      <w:caps/>
    </w:rPr>
  </w:style>
  <w:style w:type="paragraph" w:styleId="TOC6">
    <w:name w:val="toc 6"/>
    <w:basedOn w:val="Normal"/>
    <w:next w:val="Normal"/>
    <w:semiHidden/>
    <w:pPr>
      <w:tabs>
        <w:tab w:val="right" w:leader="dot" w:pos="8640"/>
        <w:tab w:val="left" w:pos="2880"/>
      </w:tabs>
      <w:spacing w:before="120" w:after="120"/>
      <w:ind w:left="1916" w:right="720" w:hanging="1916"/>
    </w:pPr>
    <w:rPr>
      <w:caps/>
    </w:rPr>
  </w:style>
  <w:style w:type="paragraph" w:styleId="TOC7">
    <w:name w:val="toc 7"/>
    <w:basedOn w:val="Normal"/>
    <w:next w:val="Normal"/>
    <w:semiHidden/>
    <w:pPr>
      <w:tabs>
        <w:tab w:val="left" w:pos="3685"/>
      </w:tabs>
      <w:ind w:left="3401" w:hanging="1417"/>
    </w:pPr>
  </w:style>
  <w:style w:type="paragraph" w:styleId="TOC8">
    <w:name w:val="toc 8"/>
    <w:basedOn w:val="Normal"/>
    <w:next w:val="Normal"/>
    <w:semiHidden/>
    <w:pPr>
      <w:tabs>
        <w:tab w:val="right" w:leader="dot" w:pos="8640"/>
      </w:tabs>
    </w:pPr>
  </w:style>
  <w:style w:type="paragraph" w:styleId="TOC9">
    <w:name w:val="toc 9"/>
    <w:basedOn w:val="Normal"/>
    <w:next w:val="Normal"/>
    <w:semiHidden/>
    <w:pPr>
      <w:tabs>
        <w:tab w:val="right" w:leader="dot" w:pos="8640"/>
      </w:tabs>
    </w:pPr>
  </w:style>
  <w:style w:type="paragraph" w:styleId="TOCHeading">
    <w:name w:val="TOC Heading"/>
    <w:basedOn w:val="Normal"/>
    <w:next w:val="Normal"/>
    <w:semiHidden/>
    <w:pPr>
      <w:spacing w:before="240"/>
      <w:jc w:val="center"/>
    </w:pPr>
    <w:rPr>
      <w:rFonts w:ascii="Times New Roman Bold" w:hAnsi="Times New Roman Bold"/>
      <w:b/>
      <w:caps/>
    </w:rPr>
  </w:style>
  <w:style w:type="paragraph" w:customStyle="1" w:styleId="TrsSecretUE">
    <w:name w:val="Très Secret UE"/>
    <w:basedOn w:val="Normal"/>
    <w:semiHidden/>
    <w:pPr>
      <w:spacing w:after="0"/>
      <w:jc w:val="center"/>
    </w:pPr>
    <w:rPr>
      <w:b/>
      <w:caps/>
      <w:color w:val="FF0000"/>
      <w:sz w:val="32"/>
      <w:bdr w:val="single" w:sz="18" w:space="0" w:color="FF0000"/>
    </w:rPr>
  </w:style>
  <w:style w:type="paragraph" w:customStyle="1" w:styleId="ZCom">
    <w:name w:val="Z_Com"/>
    <w:basedOn w:val="Normal"/>
    <w:next w:val="Normal"/>
    <w:uiPriority w:val="2"/>
    <w:pPr>
      <w:widowControl w:val="0"/>
      <w:spacing w:before="90" w:after="0"/>
      <w:ind w:right="85"/>
      <w:jc w:val="left"/>
    </w:pPr>
  </w:style>
  <w:style w:type="paragraph" w:customStyle="1" w:styleId="ZDGName">
    <w:name w:val="Z_DGName"/>
    <w:basedOn w:val="Normal"/>
    <w:uiPriority w:val="2"/>
    <w:pPr>
      <w:widowControl w:val="0"/>
      <w:spacing w:after="0"/>
      <w:ind w:right="85"/>
      <w:jc w:val="left"/>
    </w:pPr>
    <w:rPr>
      <w:sz w:val="16"/>
    </w:rPr>
  </w:style>
  <w:style w:type="paragraph" w:customStyle="1" w:styleId="ZFlag">
    <w:name w:val="Z_Flag"/>
    <w:basedOn w:val="Normal"/>
    <w:next w:val="Normal"/>
    <w:uiPriority w:val="2"/>
    <w:pPr>
      <w:widowControl w:val="0"/>
      <w:spacing w:after="0"/>
      <w:ind w:right="85"/>
    </w:pPr>
  </w:style>
  <w:style w:type="paragraph" w:styleId="Header">
    <w:name w:val="header"/>
    <w:basedOn w:val="Normal"/>
    <w:link w:val="HeaderChar"/>
    <w:uiPriority w:val="2"/>
    <w:pPr>
      <w:tabs>
        <w:tab w:val="center" w:pos="4150"/>
        <w:tab w:val="right" w:pos="8306"/>
      </w:tabs>
      <w:spacing w:after="0"/>
    </w:pPr>
  </w:style>
  <w:style w:type="character" w:customStyle="1" w:styleId="HeaderChar">
    <w:name w:val="Header Char"/>
    <w:basedOn w:val="DefaultParagraphFont"/>
    <w:link w:val="Header"/>
    <w:uiPriority w:val="2"/>
    <w:rPr>
      <w:sz w:val="24"/>
    </w:rPr>
  </w:style>
  <w:style w:type="table" w:customStyle="1" w:styleId="EurolookClassicBlue">
    <w:name w:val="Eurolook Classic Blu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1">
    <w:name w:val="Eurolook Classic Blu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2">
    <w:name w:val="Eurolook Classic Blu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3">
    <w:name w:val="Eurolook Classic Blu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4">
    <w:name w:val="Eurolook Classic Blu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Grey">
    <w:name w:val="Eurolook Classic Grey"/>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1">
    <w:name w:val="Eurolook Classic Grey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2">
    <w:name w:val="Eurolook Classic Grey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3">
    <w:name w:val="Eurolook Classic Grey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4">
    <w:name w:val="Eurolook Classic Grey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Olive">
    <w:name w:val="Eurolook Classic Oliv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1">
    <w:name w:val="Eurolook Classic Oliv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2">
    <w:name w:val="Eurolook Classic Oliv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3">
    <w:name w:val="Eurolook Classic Oliv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4">
    <w:name w:val="Eurolook Classic Oliv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Petrol">
    <w:name w:val="Eurolook Classic Petrol"/>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1">
    <w:name w:val="Eurolook Classic Petrol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2">
    <w:name w:val="Eurolook Classic Petrol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3">
    <w:name w:val="Eurolook Classic Petrol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4">
    <w:name w:val="Eurolook Classic Petrol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urple">
    <w:name w:val="Eurolook Classic Purpl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1">
    <w:name w:val="Eurolook Classic Purpl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2">
    <w:name w:val="Eurolook Classic Purpl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3">
    <w:name w:val="Eurolook Classic Purpl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4">
    <w:name w:val="Eurolook Classic Purpl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Rust">
    <w:name w:val="Eurolook Classic Rust"/>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1">
    <w:name w:val="Eurolook Classic Rust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2">
    <w:name w:val="Eurolook Classic Rust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3">
    <w:name w:val="Eurolook Classic Rust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4">
    <w:name w:val="Eurolook Classic Rust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LightBlue">
    <w:name w:val="Eurolook Light Blu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1">
    <w:name w:val="Eurolook Light Blu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2">
    <w:name w:val="Eurolook Light Blu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3">
    <w:name w:val="Eurolook Light Blu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4">
    <w:name w:val="Eurolook Light Blu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
    <w:name w:val="Eurolook Light Grey"/>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1">
    <w:name w:val="Eurolook Light Grey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2">
    <w:name w:val="Eurolook Light Grey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3">
    <w:name w:val="Eurolook Light Grey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4">
    <w:name w:val="Eurolook Light Grey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
    <w:name w:val="Eurolook Light Oliv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1">
    <w:name w:val="Eurolook Light Oliv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2">
    <w:name w:val="Eurolook Light Oliv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3">
    <w:name w:val="Eurolook Light Oliv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4">
    <w:name w:val="Eurolook Light Oliv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
    <w:name w:val="Eurolook Light Petrol"/>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1">
    <w:name w:val="Eurolook Light Petrol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2">
    <w:name w:val="Eurolook Light Petrol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3">
    <w:name w:val="Eurolook Light Petrol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4">
    <w:name w:val="Eurolook Light Petrol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
    <w:name w:val="Eurolook Light Purpl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1">
    <w:name w:val="Eurolook Light Purpl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2">
    <w:name w:val="Eurolook Light Purpl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3">
    <w:name w:val="Eurolook Light Purpl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4">
    <w:name w:val="Eurolook Light Purpl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
    <w:name w:val="Eurolook Light Rust"/>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1">
    <w:name w:val="Eurolook Light Rust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2">
    <w:name w:val="Eurolook Light Rust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3">
    <w:name w:val="Eurolook Light Rust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4">
    <w:name w:val="Eurolook Light Rust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Table">
    <w:name w:val="Eurolook Table"/>
    <w:semiHidden/>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table" w:customStyle="1" w:styleId="EurolookTable1">
    <w:name w:val="Eurolook Table 1"/>
    <w:basedOn w:val="EurolookTable"/>
    <w:semiHidden/>
    <w:unhideWhenUsed/>
    <w:tblPr>
      <w:tblInd w:w="1440" w:type="dxa"/>
    </w:tblPr>
    <w:tblStylePr w:type="firstRow">
      <w:rPr>
        <w:b/>
      </w:rPr>
    </w:tblStylePr>
  </w:style>
  <w:style w:type="table" w:customStyle="1" w:styleId="EurolookTable2">
    <w:name w:val="Eurolook Table 2"/>
    <w:basedOn w:val="EurolookTable"/>
    <w:semiHidden/>
    <w:unhideWhenUsed/>
    <w:tblPr>
      <w:tblInd w:w="1440" w:type="dxa"/>
    </w:tblPr>
    <w:tblStylePr w:type="firstRow">
      <w:rPr>
        <w:b/>
      </w:rPr>
    </w:tblStylePr>
  </w:style>
  <w:style w:type="table" w:customStyle="1" w:styleId="EurolookTable3">
    <w:name w:val="Eurolook Table 3"/>
    <w:basedOn w:val="EurolookTable"/>
    <w:semiHidden/>
    <w:unhideWhenUsed/>
    <w:tblPr>
      <w:tblInd w:w="1440" w:type="dxa"/>
    </w:tblPr>
    <w:tblStylePr w:type="firstRow">
      <w:rPr>
        <w:b/>
      </w:rPr>
    </w:tblStylePr>
  </w:style>
  <w:style w:type="table" w:customStyle="1" w:styleId="EurolookTable4">
    <w:name w:val="Eurolook Table 4"/>
    <w:basedOn w:val="EurolookTable"/>
    <w:semiHidden/>
    <w:unhideWhenUsed/>
    <w:tblPr>
      <w:tblInd w:w="1440" w:type="dxa"/>
    </w:tblPr>
    <w:tblStylePr w:type="firstRow">
      <w:rPr>
        <w:b/>
      </w:rPr>
    </w:tblStylePr>
  </w:style>
  <w:style w:type="table" w:customStyle="1" w:styleId="HelperTableBase">
    <w:name w:val="Helper Table Base"/>
    <w:semiHidden/>
    <w:tblPr>
      <w:tblInd w:w="0" w:type="dxa"/>
      <w:tblCellMar>
        <w:top w:w="0" w:type="dxa"/>
        <w:left w:w="0" w:type="dxa"/>
        <w:bottom w:w="0" w:type="dxa"/>
        <w:right w:w="0" w:type="dxa"/>
      </w:tblCellMar>
    </w:tblPr>
  </w:style>
  <w:style w:type="table" w:customStyle="1" w:styleId="SignatureTable">
    <w:name w:val="Signature Table"/>
    <w:basedOn w:val="HelperTableBase"/>
    <w:semiHidden/>
    <w:tblPr/>
  </w:style>
  <w:style w:type="table" w:customStyle="1" w:styleId="TableLetterhead">
    <w:name w:val="Table Letterhead"/>
    <w:basedOn w:val="TableNormal"/>
    <w:semiHidden/>
    <w:tblPr>
      <w:tblCellMar>
        <w:left w:w="0" w:type="dxa"/>
        <w:bottom w:w="340" w:type="dxa"/>
        <w:right w:w="0" w:type="dxa"/>
      </w:tblCellMar>
    </w:tblPr>
  </w:style>
  <w:style w:type="paragraph" w:styleId="ListParagraph">
    <w:name w:val="List Paragraph"/>
    <w:basedOn w:val="Normal"/>
    <w:semiHidden/>
    <w:locked/>
    <w:rsid w:val="000003F6"/>
    <w:pPr>
      <w:ind w:left="720"/>
      <w:contextualSpacing/>
    </w:pPr>
  </w:style>
  <w:style w:type="table" w:styleId="TableGrid">
    <w:name w:val="Table Grid"/>
    <w:basedOn w:val="TableNormal"/>
    <w:locked/>
    <w:rsid w:val="00873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locked/>
    <w:rsid w:val="0081077E"/>
    <w:rPr>
      <w:sz w:val="16"/>
      <w:szCs w:val="16"/>
    </w:rPr>
  </w:style>
  <w:style w:type="paragraph" w:styleId="CommentText">
    <w:name w:val="annotation text"/>
    <w:basedOn w:val="Normal"/>
    <w:link w:val="CommentTextChar"/>
    <w:semiHidden/>
    <w:locked/>
    <w:rsid w:val="0081077E"/>
    <w:rPr>
      <w:sz w:val="20"/>
    </w:rPr>
  </w:style>
  <w:style w:type="character" w:customStyle="1" w:styleId="CommentTextChar">
    <w:name w:val="Comment Text Char"/>
    <w:basedOn w:val="DefaultParagraphFont"/>
    <w:link w:val="CommentText"/>
    <w:semiHidden/>
    <w:rsid w:val="0081077E"/>
    <w:rPr>
      <w:sz w:val="20"/>
    </w:rPr>
  </w:style>
  <w:style w:type="paragraph" w:styleId="CommentSubject">
    <w:name w:val="annotation subject"/>
    <w:basedOn w:val="CommentText"/>
    <w:next w:val="CommentText"/>
    <w:link w:val="CommentSubjectChar"/>
    <w:semiHidden/>
    <w:locked/>
    <w:rsid w:val="0081077E"/>
    <w:rPr>
      <w:b/>
      <w:bCs/>
    </w:rPr>
  </w:style>
  <w:style w:type="character" w:customStyle="1" w:styleId="CommentSubjectChar">
    <w:name w:val="Comment Subject Char"/>
    <w:basedOn w:val="CommentTextChar"/>
    <w:link w:val="CommentSubject"/>
    <w:semiHidden/>
    <w:rsid w:val="0081077E"/>
    <w:rPr>
      <w:b/>
      <w:bCs/>
      <w:sz w:val="20"/>
    </w:rPr>
  </w:style>
  <w:style w:type="paragraph" w:styleId="Revision">
    <w:name w:val="Revision"/>
    <w:hidden/>
    <w:semiHidden/>
    <w:locked/>
    <w:rsid w:val="00D50A83"/>
  </w:style>
  <w:style w:type="character" w:styleId="Mention">
    <w:name w:val="Mention"/>
    <w:basedOn w:val="DefaultParagraphFont"/>
    <w:semiHidden/>
    <w:locked/>
    <w:rsid w:val="00C51538"/>
    <w:rPr>
      <w:color w:val="2B579A"/>
      <w:shd w:val="clear" w:color="auto" w:fill="E1DFDD"/>
    </w:rPr>
  </w:style>
  <w:style w:type="character" w:styleId="FootnoteReference">
    <w:name w:val="footnote reference"/>
    <w:basedOn w:val="DefaultParagraphFont"/>
    <w:semiHidden/>
    <w:locked/>
    <w:rsid w:val="003B60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1787">
      <w:bodyDiv w:val="1"/>
      <w:marLeft w:val="0"/>
      <w:marRight w:val="0"/>
      <w:marTop w:val="0"/>
      <w:marBottom w:val="0"/>
      <w:divBdr>
        <w:top w:val="none" w:sz="0" w:space="0" w:color="auto"/>
        <w:left w:val="none" w:sz="0" w:space="0" w:color="auto"/>
        <w:bottom w:val="none" w:sz="0" w:space="0" w:color="auto"/>
        <w:right w:val="none" w:sz="0" w:space="0" w:color="auto"/>
      </w:divBdr>
    </w:div>
    <w:div w:id="45425369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598219603">
      <w:bodyDiv w:val="1"/>
      <w:marLeft w:val="0"/>
      <w:marRight w:val="0"/>
      <w:marTop w:val="0"/>
      <w:marBottom w:val="0"/>
      <w:divBdr>
        <w:top w:val="none" w:sz="0" w:space="0" w:color="auto"/>
        <w:left w:val="none" w:sz="0" w:space="0" w:color="auto"/>
        <w:bottom w:val="none" w:sz="0" w:space="0" w:color="auto"/>
        <w:right w:val="none" w:sz="0" w:space="0" w:color="auto"/>
      </w:divBdr>
    </w:div>
    <w:div w:id="974600673">
      <w:bodyDiv w:val="1"/>
      <w:marLeft w:val="0"/>
      <w:marRight w:val="0"/>
      <w:marTop w:val="0"/>
      <w:marBottom w:val="0"/>
      <w:divBdr>
        <w:top w:val="none" w:sz="0" w:space="0" w:color="auto"/>
        <w:left w:val="none" w:sz="0" w:space="0" w:color="auto"/>
        <w:bottom w:val="none" w:sz="0" w:space="0" w:color="auto"/>
        <w:right w:val="none" w:sz="0" w:space="0" w:color="auto"/>
      </w:divBdr>
    </w:div>
    <w:div w:id="1246959864">
      <w:bodyDiv w:val="1"/>
      <w:marLeft w:val="0"/>
      <w:marRight w:val="0"/>
      <w:marTop w:val="0"/>
      <w:marBottom w:val="0"/>
      <w:divBdr>
        <w:top w:val="none" w:sz="0" w:space="0" w:color="auto"/>
        <w:left w:val="none" w:sz="0" w:space="0" w:color="auto"/>
        <w:bottom w:val="none" w:sz="0" w:space="0" w:color="auto"/>
        <w:right w:val="none" w:sz="0" w:space="0" w:color="auto"/>
      </w:divBdr>
    </w:div>
    <w:div w:id="1369793166">
      <w:bodyDiv w:val="1"/>
      <w:marLeft w:val="0"/>
      <w:marRight w:val="0"/>
      <w:marTop w:val="0"/>
      <w:marBottom w:val="0"/>
      <w:divBdr>
        <w:top w:val="none" w:sz="0" w:space="0" w:color="auto"/>
        <w:left w:val="none" w:sz="0" w:space="0" w:color="auto"/>
        <w:bottom w:val="none" w:sz="0" w:space="0" w:color="auto"/>
        <w:right w:val="none" w:sz="0" w:space="0" w:color="auto"/>
      </w:divBdr>
    </w:div>
    <w:div w:id="1416707426">
      <w:bodyDiv w:val="1"/>
      <w:marLeft w:val="0"/>
      <w:marRight w:val="0"/>
      <w:marTop w:val="0"/>
      <w:marBottom w:val="0"/>
      <w:divBdr>
        <w:top w:val="none" w:sz="0" w:space="0" w:color="auto"/>
        <w:left w:val="none" w:sz="0" w:space="0" w:color="auto"/>
        <w:bottom w:val="none" w:sz="0" w:space="0" w:color="auto"/>
        <w:right w:val="none" w:sz="0" w:space="0" w:color="auto"/>
      </w:divBdr>
    </w:div>
    <w:div w:id="1421755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w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w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package" Target="embeddings/Microsoft_Excel_Worksheet1.xlsx"/><Relationship Id="rId28" Type="http://schemas.openxmlformats.org/officeDocument/2006/relationships/header" Target="header3.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6.emf"/><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21A11F427F493C975F19755F4A7B4D"/>
        <w:category>
          <w:name w:val="General"/>
          <w:gallery w:val="placeholder"/>
        </w:category>
        <w:types>
          <w:type w:val="bbPlcHdr"/>
        </w:types>
        <w:behaviors>
          <w:behavior w:val="content"/>
        </w:behaviors>
        <w:guid w:val="{28C023E3-50B4-44E2-A3E1-67FFC670BA1D}"/>
      </w:docPartPr>
      <w:docPartBody>
        <w:p w:rsidR="00980F55" w:rsidRDefault="00FE113C">
          <w:pPr>
            <w:pStyle w:val="6321A11F427F493C975F19755F4A7B4D"/>
          </w:pPr>
          <w:r>
            <w:rPr>
              <w:rStyle w:val="PlaceholderText"/>
              <w:lang w:val="en-GB"/>
            </w:rPr>
            <w:t>Type the document title here.</w:t>
          </w:r>
        </w:p>
      </w:docPartBody>
    </w:docPart>
    <w:docPart>
      <w:docPartPr>
        <w:name w:val="CC5C3D626D014AA4975493A6BFC00A35"/>
        <w:category>
          <w:name w:val="General"/>
          <w:gallery w:val="placeholder"/>
        </w:category>
        <w:types>
          <w:type w:val="bbPlcHdr"/>
        </w:types>
        <w:behaviors>
          <w:behavior w:val="content"/>
        </w:behaviors>
        <w:guid w:val="{6B8EEE50-479F-48F7-9DD3-E27844FACCC0}"/>
      </w:docPartPr>
      <w:docPartBody>
        <w:p w:rsidR="00980F55" w:rsidRDefault="00FE113C">
          <w:pPr>
            <w:pStyle w:val="CC5C3D626D014AA4975493A6BFC00A35"/>
          </w:pPr>
          <w:r>
            <w:rPr>
              <w:rStyle w:val="PlaceholderText"/>
              <w:lang w:val="en-GB"/>
            </w:rPr>
            <w:t>Type the first subtitle here.</w:t>
          </w:r>
        </w:p>
      </w:docPartBody>
    </w:docPart>
    <w:docPart>
      <w:docPartPr>
        <w:name w:val="9D4A96618BA3463A97E4B4ADF9D02078"/>
        <w:category>
          <w:name w:val="General"/>
          <w:gallery w:val="placeholder"/>
        </w:category>
        <w:types>
          <w:type w:val="bbPlcHdr"/>
        </w:types>
        <w:behaviors>
          <w:behavior w:val="content"/>
        </w:behaviors>
        <w:guid w:val="{E0344125-FBA9-40F3-9427-CE11AF0E1004}"/>
      </w:docPartPr>
      <w:docPartBody>
        <w:p w:rsidR="00000000" w:rsidRDefault="00FE113C">
          <w:pPr>
            <w:pStyle w:val="9D4A96618BA3463A97E4B4ADF9D02078"/>
          </w:pPr>
          <w:r>
            <w:rPr>
              <w:rStyle w:val="PlaceholderText"/>
            </w:rPr>
            <w:t>Type the document title here.</w:t>
          </w:r>
        </w:p>
      </w:docPartBody>
    </w:docPart>
    <w:docPart>
      <w:docPartPr>
        <w:name w:val="522D239D3FA34C47B89E8B891A4B84F1"/>
        <w:category>
          <w:name w:val="General"/>
          <w:gallery w:val="placeholder"/>
        </w:category>
        <w:types>
          <w:type w:val="bbPlcHdr"/>
        </w:types>
        <w:behaviors>
          <w:behavior w:val="content"/>
        </w:behaviors>
        <w:guid w:val="{2322A88C-7CDD-4CEE-A8C4-241A5942DDBE}"/>
      </w:docPartPr>
      <w:docPartBody>
        <w:p w:rsidR="00000000" w:rsidRDefault="00FE113C">
          <w:pPr>
            <w:pStyle w:val="522D239D3FA34C47B89E8B891A4B84F1"/>
          </w:pPr>
          <w:r>
            <w:rPr>
              <w:rStyle w:val="PlaceholderText"/>
            </w:rPr>
            <w:t>Type the first subtitle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55"/>
    <w:rsid w:val="000D7E6A"/>
    <w:rsid w:val="001D3D93"/>
    <w:rsid w:val="0036772B"/>
    <w:rsid w:val="00427D41"/>
    <w:rsid w:val="004A444A"/>
    <w:rsid w:val="005B2373"/>
    <w:rsid w:val="00675708"/>
    <w:rsid w:val="00694F69"/>
    <w:rsid w:val="006A486B"/>
    <w:rsid w:val="007812AA"/>
    <w:rsid w:val="00980F55"/>
    <w:rsid w:val="009F4A92"/>
    <w:rsid w:val="00AB5A4E"/>
    <w:rsid w:val="00B366AF"/>
    <w:rsid w:val="00C50369"/>
    <w:rsid w:val="00D3150E"/>
    <w:rsid w:val="00D8243E"/>
    <w:rsid w:val="00DC748C"/>
    <w:rsid w:val="00E37F7C"/>
    <w:rsid w:val="00E81EEC"/>
    <w:rsid w:val="00EC09A8"/>
    <w:rsid w:val="00FC32EA"/>
    <w:rsid w:val="00FE11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Pr>
      <w:color w:val="288061"/>
    </w:rPr>
  </w:style>
  <w:style w:type="paragraph" w:customStyle="1" w:styleId="6321A11F427F493C975F19755F4A7B4D">
    <w:name w:val="6321A11F427F493C975F19755F4A7B4D"/>
  </w:style>
  <w:style w:type="paragraph" w:customStyle="1" w:styleId="CC5C3D626D014AA4975493A6BFC00A35">
    <w:name w:val="CC5C3D626D014AA4975493A6BFC00A35"/>
  </w:style>
  <w:style w:type="paragraph" w:customStyle="1" w:styleId="9D4A96618BA3463A97E4B4ADF9D02078">
    <w:name w:val="9D4A96618BA3463A97E4B4ADF9D02078"/>
    <w:rPr>
      <w:kern w:val="2"/>
      <w:lang w:val="en-GB" w:eastAsia="en-GB"/>
      <w14:ligatures w14:val="standardContextual"/>
    </w:rPr>
  </w:style>
  <w:style w:type="paragraph" w:customStyle="1" w:styleId="522D239D3FA34C47B89E8B891A4B84F1">
    <w:name w:val="522D239D3FA34C47B89E8B891A4B84F1"/>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Author AuthorRoleName="Writer" AuthorRoleId="a4fbaff4-b07c-48b4-a21e-e7b9eedf3796">
  <Id>ec7d2ff6-ad7a-4f41-991d-fd30045decae</Id>
  <Names>
    <Latin>
      <FirstName>Luca</FirstName>
      <LastName>VASSALLI</LastName>
    </Latin>
    <Greek>
      <FirstName/>
      <LastName/>
    </Greek>
    <Cyrillic>
      <FirstName/>
      <LastName/>
    </Cyrillic>
    <DocumentScript>
      <FirstName>Luca</FirstName>
      <LastName>VASSALLI</LastName>
      <FullName>Luca VASSALLI</FullName>
    </DocumentScript>
  </Names>
  <Initials>LV</Initials>
  <Gender>m</Gender>
  <Email>Luca.VASSALLI@ec.europa.eu</Email>
  <Service>TAXUD.B.1</Service>
  <Function ADCode="" ShowInSignature="true" ShowInHeader="false" HeaderText=""/>
  <WebAddress/>
  <FunctionalMailbox/>
  <InheritedWebAddress>http://europa.eu</InheritedWebAddress>
  <OrgaEntity1>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1>
  <OrgaEntity2>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2>
  <OrgaEntity3>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3>
  <Hierarchy>
    <OrgaEntity>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
    <OrgaEntity>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
    <OrgaEntity>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+32 229-83453</Phone>
    <Office>J-79 03/040</Office>
  </MainWorkplace>
  <Workplaces>
    <Workplace IsMain="false">
      <AddressId>1264fb81-f6bb-475e-9f9d-a937d3be6ee2</AddressId>
      <Fax/>
      <Phone/>
      <Office/>
    </Workplace>
    <Workplace IsMain="true">
      <AddressId>f03b5801-04c9-4931-aa17-c6d6c70bc579</AddressId>
      <Fax/>
      <Phone>+32 229-83453</Phone>
      <Office>J-79 03/040</Office>
    </Workplace>
  </Workplaces>
</Author>
</file>

<file path=customXml/item3.xml><?xml version="1.0" encoding="utf-8"?>
<ct:contentTypeSchema xmlns:ct="http://schemas.microsoft.com/office/2006/metadata/contentType" xmlns:ma="http://schemas.microsoft.com/office/2006/metadata/properties/metaAttributes" ct:_="" ma:_="" ma:contentTypeName="Document" ma:contentTypeID="0x010100B35C7DB2FD17944BB9AF4527E9B24290" ma:contentTypeVersion="12" ma:contentTypeDescription="Create a new document." ma:contentTypeScope="" ma:versionID="1a44d4caeca5ca7e56ad4a9f36c86845">
  <xsd:schema xmlns:xsd="http://www.w3.org/2001/XMLSchema" xmlns:xs="http://www.w3.org/2001/XMLSchema" xmlns:p="http://schemas.microsoft.com/office/2006/metadata/properties" xmlns:ns2="504baf17-2d41-4d0e-b64d-f24ee069db4a" xmlns:ns3="c3784ffc-32ef-4c54-bdf3-4d872b3ad5f1" targetNamespace="http://schemas.microsoft.com/office/2006/metadata/properties" ma:root="true" ma:fieldsID="0d4ebf38b20639e936229f8cdce0a0de" ns2:_="" ns3:_="">
    <xsd:import namespace="504baf17-2d41-4d0e-b64d-f24ee069db4a"/>
    <xsd:import namespace="c3784ffc-32ef-4c54-bdf3-4d872b3ad5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baf17-2d41-4d0e-b64d-f24ee069d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784ffc-32ef-4c54-bdf3-4d872b3ad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EurolookProperties>
  <ProductCustomizationId>EC</ProductCustomizationId>
  <Created>
    <Version>10.0.43517.0</Version>
    <Date>2022-10-28T11:29:39</Date>
    <Language>EN</Language>
    <Note/>
  </Created>
  <Edited>
    <Version/>
    <Date/>
  </Edited>
  <DocumentModel>
    <Id>74a0cfde-b1ea-47a0-90fc-455c2f3facca</Id>
    <Name>Contract</Name>
  </DocumentModel>
  <DocumentDate>2022-10-28T11:29:39</DocumentDate>
  <DocumentVersion>0.1</DocumentVersion>
  <CompatibilityMode>Eurolook10</CompatibilityMode>
  <DocumentMetadata>
    <EC_SecurityReleasability MetadataSerializationType="SimpleValue"/>
    <EC_SecurityDistributionWorkingGroup MetadataSerializationType="SimpleValue"/>
    <EC_SecurityDistributionSensitive MetadataSerializationType="SimpleValue"/>
    <EC_SecurityDistributionDG MetadataSerializationType="SimpleValue"/>
    <EC_SecurityMarking MetadataSerializationType="SimpleValue"/>
    <EC_SecurityDateMarkingDate MetadataSerializationType="SimpleValue"/>
    <EC_SecurityDateMarking MetadataSerializationType="SimpleValue"/>
    <EC_SecurityDateMarkingEvent MetadataSerializationType="SimpleValue"/>
    <EC_SecurityDistributionSpecialHandling MetadataSerializationType="SimpleValue"/>
  </DocumentMetadata>
</Eurolook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Author Role="Creator" AuthorRoleName="Signatory" AuthorRoleId="dd422d74-d41f-4095-8cb8-8304a90a6b0c">
  <Id>ec7d2ff6-ad7a-4f41-991d-fd30045decae</Id>
  <Names>
    <Latin>
      <FirstName>Luca</FirstName>
      <LastName>VASSALLI</LastName>
    </Latin>
    <Greek>
      <FirstName/>
      <LastName/>
    </Greek>
    <Cyrillic>
      <FirstName/>
      <LastName/>
    </Cyrillic>
    <DocumentScript>
      <FirstName>Luca</FirstName>
      <LastName>VASSALLI</LastName>
      <FullName>Luca VASSALLI</FullName>
    </DocumentScript>
  </Names>
  <Initials>LV</Initials>
  <Gender>m</Gender>
  <Email>Luca.VASSALLI@ec.europa.eu</Email>
  <Service>TAXUD.B.1</Service>
  <Function ADCode="" ShowInSignature="true" ShowInHeader="false" HeaderText=""/>
  <WebAddress/>
  <FunctionalMailbox/>
  <InheritedWebAddress>http://europa.eu</InheritedWebAddress>
  <OrgaEntity1>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1>
  <OrgaEntity2>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2>
  <OrgaEntity3>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3>
  <Hierarchy>
    <OrgaEntity>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
    <OrgaEntity>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
    <OrgaEntity>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+32 229-83453</Phone>
    <Office>J-79 03/040</Office>
  </MainWorkplace>
  <Workplaces>
    <Workplace IsMain="false">
      <AddressId>1264fb81-f6bb-475e-9f9d-a937d3be6ee2</AddressId>
      <Fax/>
      <Phone/>
      <Office/>
    </Workplace>
    <Workplace IsMain="true">
      <AddressId>f03b5801-04c9-4931-aa17-c6d6c70bc579</AddressId>
      <Fax/>
      <Phone>+32 229-83453</Phone>
      <Office>J-79 03/040</Office>
    </Workplace>
  </Workplaces>
</Author>
</file>

<file path=customXml/item8.xml><?xml version="1.0" encoding="utf-8"?>
<Texts>
  <SensitiveFootnoteHyperlink>{field:HYPERLINK "https://europa.eu/!db43PX" |https://europa.eu/!db43PX}</SensitiveFootnoteHyperlink>
  <SecuritySecurityMatter>Security Matter</SecuritySecurityMatter>
  <SensitiveLabel>Sensitive</SensitiveLabel>
  <SensitiveHandling>Distribution only on a 'Need to know' basis - Do not read or carry openly in public places. Must be stored securely and encrypted in storage and transmission. Destroy copies by shredding or secure deletion. Full handling instructions: </SensitiveHandling>
  <LabelFormattedTableSeqEC>Table {field: SEQ Table \* ARABIC }: </LabelFormattedTableSeqEC>
  <MarkingUntilText>UNTIL</MarkingUntilText>
  <OrgaRoot>EUROPEAN COMMISSION</OrgaRoot>
  <SecurityPharma>Pharma Investigations</SecurityPharma>
  <ClimaSensitive>CLIMA</ClimaSensitive>
  <SecurityEmbargo>EMBARGO UNTIL</SecurityEmbargo>
  <NoteEnclosures>Enclosures:</NoteEnclosures>
  <NoteEnclosure>Enclosure:</NoteEnclosure>
  <Contact>Contact:</Contact>
  <Contacts>Contacts:</Contacts>
  <ESigned>Electronically signed</ESigned>
  <SecurityIasOperations>IAS Operations</SecurityIasOperations>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SensitiveFootnoteHyperlinkIASOperations>Handling instructions for SENSITIVE information are given at {field: HYPERLINK "https://europa.eu/!db43PX" |https://europa.eu/!db43PX}.</SensitiveFootnoteHyperlinkIASOperations>
  <LabelTableSeqWChapter>Table { STYLEREF "Chapter Number" \s }.{ SEQ Table \* ARABIC } – </LabelTableSeqWChapter>
  <LabelSource>Source</LabelSource>
  <LabelTableSeqEC>Table {SEQ Table \* ARABIC }: </LabelTableSeqEC>
  <EmbargoUnlimited>Embargo (Unlimited)</EmbargoUnlimited>
  <SecurityCompOperations>COMP Operations</SecurityCompOperations>
  <SecurityOpinionLegalService>Opinion of the Legal Service</SecurityOpinionLegalService>
  <FooterPhone>Tel. direct line</FooterPhone>
  <FooterFax>Fax</FooterFax>
  <FooterOffice>Office:</FooterOffice>
  <PharmaSpecialHandlingLabel>Pharma Investigations</PharmaSpecialHandlingLabel>
  <SpecialHandlingFootnote>Special handling instructions are given at </SpecialHandlingFootnote>
  <PharmaSpecialHandlingHyperlink>{field:HYPERLINK "https://myintracomm.ec.europa.eu/corp/security/EN/newDS3/SensitiveInformation/Pages/SPECIAL-HANDLING-INFORMATION-Pharma-investigations.aspx?ln=en" |https://myintracomm.ec.europa.eu/corp/security/EN/newDS3/SensitiveInformation/Pages/SPECIAL-HANDLING-INFORMATION-Pharma-investigations.aspx?ln=en}</PharmaSpecialHandlingHyperlink>
  <SpecialHandlingLabel>Special Handling</SpecialHandlingLabel>
  <TOCHeading>Table of Contents</TOCHeading>
  <DAC.Line2>EMPLOYMENT, SOCIAL AFFAIRS AND INCLUSION</DAC.Line2>
  <DAC.Line3>REGIONAL AND URBAN POLICY</DAC.Line3>
  <DAC.Line1>DIRECTORATES-GENERAL</DAC.Line1>
  <CLIMASpecialHandlingHyperlink>{field:HYPERLINK "https://myintracomm.ec.europa.eu/corp/security/EN/newDS3/SensitiveInformation/Pages/SPECIAL-HANDLING-INFORMATION-DG-CLIMA.aspx?ln=en" |https://myintracomm.ec.europa.eu/corp/security/EN/newDS3/SensitiveInformation/Pages/SPECIAL-HANDLING-INFORMATION-DG-CLIMA.aspx?ln=en}</CLIMASpecialHandlingHyperlink>
  <CLIMASpecialHandlingLabel>CLIMA</CLIMASpecialHandlingLabel>
  <ContactFax>fax</ContactFax>
  <ContactTextPattern>%Name%[, %Function%][, %Office%][, %Phone%][, %Fax%][, %Email%][, %Dg%][, %Directorate%][, %Unit%]</ContactTextPattern>
  <ContactTel>tel.</ContactTel>
  <ContactOffice>office</ContactOffice>
  <SecurityMedicalSecret>Medical Secret</SecurityMedicalSecret>
  <Article>Article</Article>
  <SecurityStaffMatter>Staff Matter</SecurityStaffMatter>
  <SecurityMediationServiceMatter>Mediation Service</SecurityMediationServiceMatter>
  <LabelFigureSeqEC>Figure {SEQ Figure \* ARABIC }: </LabelFigureSeqEC>
  <LabelFigureSeqWChapter>Table {field: STYLEREF "Chapter Number" \s }.{field: SEQ Table \* ARABIC } –</LabelFigureSeqWChapter>
  <SecurityReleasable>RELEASABLE TO:</SecurityReleasable>
  <LabelPictureSeq>Figure {SEQ Figure \* ARABIC }: </LabelPictureSeq>
  <Year>({field: DATE \@ "yyyy" })</Year>
  <CourtProceduralDocuments>Court Procedural Documents</CourtProceduralDocuments>
  <SecurityInvestigationsDisciplinary>Investigations and Disciplinary Matters</SecurityInvestigationsDisciplinary>
  <SecurityOlafInvestigations>OLAF Investigations</SecurityOlafInvestigations>
  <OLAFSpecialHandlingLabel>OLAF Investigations</OLAFSpecialHandlingLabel>
  <OLAFSpecialHandlingHyperlink>{field:HYPERLINK "https://myintracomm.ec.europa.eu/corp/security/EN/newDS3/SensitiveInformation/Pages/SPECIAL-HANDLING-INFORMATION-OLAF-Investigations.aspx?ln=en" |https://myintracomm.ec.europa.eu/corp/security/EN/newDS3/SensitiveInformation/Pages/SPECIAL-HANDLING-INFORMATION-OLAF-Investigations.aspx?ln=en}</OLAFSpecialHandlingHyperlink>
  <COMPSpecialHandlingLabel>COMP</COMPSpecialHandlingLabel>
  <COMPSpecialHandlingHyperlink>{field:HYPERLINK "https://myintracomm.ec.europa.eu/corp/security/EN/newDS3/SensitiveInformation/Pages/SPECIAL-HANDLING-INFORMATION-DG-COMP.aspx?ln=en" |https://myintracomm.ec.europa.eu/corp/security/EN/newDS3/SensitiveInformation/Pages/SPECIAL-HANDLING-INFORMATION-DG-COMP.aspx?ln=en}</COMPSpecialHandlingHyperlink>
  <DateFormatShort>dd/MM/yyyy</DateFormatShort>
  <DateFormatLong>d MMMM yyyy</DateFormatLong>
</Texts>
</file>

<file path=customXml/item9.xml><?xml version="1.0" encoding="utf-8"?>
<ct:contentTypeSchema xmlns:ct="http://schemas.microsoft.com/office/2006/metadata/contentType" xmlns:ma="http://schemas.microsoft.com/office/2006/metadata/properties/metaAttributes" ct:_="" ma:_="" ma:contentTypeName="Document" ma:contentTypeID="0x010100B35C7DB2FD17944BB9AF4527E9B24290" ma:contentTypeVersion="12" ma:contentTypeDescription="Create a new document." ma:contentTypeScope="" ma:versionID="1a44d4caeca5ca7e56ad4a9f36c86845">
  <xsd:schema xmlns:xsd="http://www.w3.org/2001/XMLSchema" xmlns:xs="http://www.w3.org/2001/XMLSchema" xmlns:p="http://schemas.microsoft.com/office/2006/metadata/properties" xmlns:ns2="504baf17-2d41-4d0e-b64d-f24ee069db4a" xmlns:ns3="c3784ffc-32ef-4c54-bdf3-4d872b3ad5f1" targetNamespace="http://schemas.microsoft.com/office/2006/metadata/properties" ma:root="true" ma:fieldsID="0d4ebf38b20639e936229f8cdce0a0de" ns2:_="" ns3:_="">
    <xsd:import namespace="504baf17-2d41-4d0e-b64d-f24ee069db4a"/>
    <xsd:import namespace="c3784ffc-32ef-4c54-bdf3-4d872b3ad5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baf17-2d41-4d0e-b64d-f24ee069d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784ffc-32ef-4c54-bdf3-4d872b3ad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63E34-9EEA-45A2-878F-1CC88F81C62B}">
  <ds:schemaRefs>
    <ds:schemaRef ds:uri="http://schemas.openxmlformats.org/officeDocument/2006/bibliography"/>
  </ds:schemaRefs>
</ds:datastoreItem>
</file>

<file path=customXml/itemProps2.xml><?xml version="1.0" encoding="utf-8"?>
<ds:datastoreItem xmlns:ds="http://schemas.openxmlformats.org/officeDocument/2006/customXml" ds:itemID="{92C3F269-D2CA-4865-A3C1-D5919B3FB4CA}">
  <ds:schemaRefs/>
</ds:datastoreItem>
</file>

<file path=customXml/itemProps3.xml><?xml version="1.0" encoding="utf-8"?>
<ds:datastoreItem xmlns:ds="http://schemas.openxmlformats.org/officeDocument/2006/customXml" ds:itemID="{686B8664-26DA-40EB-AC74-504C4B45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baf17-2d41-4d0e-b64d-f24ee069db4a"/>
    <ds:schemaRef ds:uri="c3784ffc-32ef-4c54-bdf3-4d872b3ad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EA5527-7367-4268-9D83-5125C98D0ED2}">
  <ds:schemaRefs/>
</ds:datastoreItem>
</file>

<file path=customXml/itemProps5.xml><?xml version="1.0" encoding="utf-8"?>
<ds:datastoreItem xmlns:ds="http://schemas.openxmlformats.org/officeDocument/2006/customXml" ds:itemID="{53386292-A93E-4D45-ADE5-E3E7DD2D9D3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29002B7-64F7-40B5-A065-EFCE97626824}">
  <ds:schemaRefs>
    <ds:schemaRef ds:uri="http://schemas.microsoft.com/sharepoint/v3/contenttype/forms"/>
  </ds:schemaRefs>
</ds:datastoreItem>
</file>

<file path=customXml/itemProps7.xml><?xml version="1.0" encoding="utf-8"?>
<ds:datastoreItem xmlns:ds="http://schemas.openxmlformats.org/officeDocument/2006/customXml" ds:itemID="{6FE05EA9-CC00-4F24-BEF2-659E31D29820}">
  <ds:schemaRefs/>
</ds:datastoreItem>
</file>

<file path=customXml/itemProps8.xml><?xml version="1.0" encoding="utf-8"?>
<ds:datastoreItem xmlns:ds="http://schemas.openxmlformats.org/officeDocument/2006/customXml" ds:itemID="{4EF90DE6-88B6-4264-9629-4D8DFDFE87D2}">
  <ds:schemaRefs/>
</ds:datastoreItem>
</file>

<file path=customXml/itemProps9.xml><?xml version="1.0" encoding="utf-8"?>
<ds:datastoreItem xmlns:ds="http://schemas.openxmlformats.org/officeDocument/2006/customXml" ds:itemID="{9DE8ADB7-C4D0-4990-B46B-1B38867D2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baf17-2d41-4d0e-b64d-f24ee069db4a"/>
    <ds:schemaRef ds:uri="c3784ffc-32ef-4c54-bdf3-4d872b3ad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Eurolook.dotm</Template>
  <TotalTime>6</TotalTime>
  <Pages>6</Pages>
  <Words>1278</Words>
  <Characters>9790</Characters>
  <Application>Microsoft Office Word</Application>
  <DocSecurity>0</DocSecurity>
  <PresentationFormat>Microsoft Word 14.0</PresentationFormat>
  <Lines>425</Lines>
  <Paragraphs>269</Paragraphs>
  <ScaleCrop>true</ScaleCrop>
  <HeadingPairs>
    <vt:vector size="2" baseType="variant">
      <vt:variant>
        <vt:lpstr>Title</vt:lpstr>
      </vt:variant>
      <vt:variant>
        <vt:i4>1</vt:i4>
      </vt:variant>
    </vt:vector>
  </HeadingPairs>
  <TitlesOfParts>
    <vt:vector size="1" baseType="lpstr">
      <vt:lpstr>Guidelines for the Printout of the
Transit Accompanying Document (TAD) and 
the Transit List of Items (TLoI)</vt:lpstr>
    </vt:vector>
  </TitlesOfParts>
  <Company>European Commission</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Printout of the
Transit Accompanying Document (TAD) and 
the Transit List of Items (TLoI)</dc:title>
  <dc:subject>Document TAXUD B1 18.09.2024-v.1.4
The document is accompanied by the XLS files containing the templates and the table with the data set</dc:subject>
  <dc:creator>VASSALLI Luca (TAXUD)</dc:creator>
  <cp:keywords/>
  <dc:description/>
  <cp:lastModifiedBy>DESCHUYTENEER Tanguy (TAXUD-EXT)</cp:lastModifiedBy>
  <cp:revision>1</cp:revision>
  <dcterms:created xsi:type="dcterms:W3CDTF">2024-08-20T17:24:00Z</dcterms:created>
  <dcterms:modified xsi:type="dcterms:W3CDTF">2024-12-16T09:58:00Z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urolookVersion">
    <vt:lpwstr>10.0</vt:lpwstr>
  </property>
  <property fmtid="{D5CDD505-2E9C-101B-9397-08002B2CF9AE}" pid="3" name="ELDocType">
    <vt:lpwstr>cot.dot</vt:lpwstr>
  </property>
  <property fmtid="{D5CDD505-2E9C-101B-9397-08002B2CF9AE}" pid="4" name="MSIP_Label_6bd9ddd1-4d20-43f6-abfa-fc3c07406f94_Enabled">
    <vt:lpwstr>true</vt:lpwstr>
  </property>
  <property fmtid="{D5CDD505-2E9C-101B-9397-08002B2CF9AE}" pid="5" name="MSIP_Label_6bd9ddd1-4d20-43f6-abfa-fc3c07406f94_SetDate">
    <vt:lpwstr>2022-10-28T09:29:40Z</vt:lpwstr>
  </property>
  <property fmtid="{D5CDD505-2E9C-101B-9397-08002B2CF9AE}" pid="6" name="MSIP_Label_6bd9ddd1-4d20-43f6-abfa-fc3c07406f94_Method">
    <vt:lpwstr>Standard</vt:lpwstr>
  </property>
  <property fmtid="{D5CDD505-2E9C-101B-9397-08002B2CF9AE}" pid="7" name="MSIP_Label_6bd9ddd1-4d20-43f6-abfa-fc3c07406f94_Name">
    <vt:lpwstr>Commission Use</vt:lpwstr>
  </property>
  <property fmtid="{D5CDD505-2E9C-101B-9397-08002B2CF9AE}" pid="8" name="MSIP_Label_6bd9ddd1-4d20-43f6-abfa-fc3c07406f94_SiteId">
    <vt:lpwstr>b24c8b06-522c-46fe-9080-70926f8dddb1</vt:lpwstr>
  </property>
  <property fmtid="{D5CDD505-2E9C-101B-9397-08002B2CF9AE}" pid="9" name="MSIP_Label_6bd9ddd1-4d20-43f6-abfa-fc3c07406f94_ActionId">
    <vt:lpwstr>ba1fd45d-e48d-4ee3-9822-f74cdd43d8af</vt:lpwstr>
  </property>
  <property fmtid="{D5CDD505-2E9C-101B-9397-08002B2CF9AE}" pid="10" name="MSIP_Label_6bd9ddd1-4d20-43f6-abfa-fc3c07406f94_ContentBits">
    <vt:lpwstr>0</vt:lpwstr>
  </property>
  <property fmtid="{D5CDD505-2E9C-101B-9397-08002B2CF9AE}" pid="11" name="ContentTypeId">
    <vt:lpwstr>0x010100B35C7DB2FD17944BB9AF4527E9B24290</vt:lpwstr>
  </property>
</Properties>
</file>