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3FA0" w14:textId="2D35B7FB" w:rsidR="00D73BDD" w:rsidRPr="00CD2536" w:rsidRDefault="00D73BDD" w:rsidP="009A2F31">
      <w:pPr>
        <w:pStyle w:val="BodyText"/>
        <w:ind w:left="284"/>
        <w:rPr>
          <w:lang w:val="en-GB"/>
        </w:rPr>
      </w:pPr>
    </w:p>
    <w:p w14:paraId="4990A3EF" w14:textId="77777777" w:rsidR="00D73BDD" w:rsidRPr="00CD2536" w:rsidRDefault="00D73BDD" w:rsidP="009A2F31">
      <w:pPr>
        <w:pStyle w:val="BodyText"/>
        <w:ind w:left="284"/>
        <w:rPr>
          <w:lang w:val="en-GB"/>
        </w:rPr>
      </w:pPr>
    </w:p>
    <w:p w14:paraId="4CEDD440" w14:textId="77777777" w:rsidR="00D73BDD" w:rsidRPr="00CD2536" w:rsidRDefault="00D73BDD" w:rsidP="009A2F31">
      <w:pPr>
        <w:pStyle w:val="BodyText"/>
        <w:ind w:left="284"/>
        <w:rPr>
          <w:lang w:val="en-GB"/>
        </w:rPr>
      </w:pPr>
    </w:p>
    <w:p w14:paraId="5AF47F94" w14:textId="77777777" w:rsidR="003010ED" w:rsidRPr="00CD2536" w:rsidRDefault="003010ED" w:rsidP="009A2F31">
      <w:pPr>
        <w:pStyle w:val="BodyText"/>
        <w:ind w:left="284"/>
        <w:rPr>
          <w:lang w:val="en-GB"/>
        </w:rPr>
      </w:pPr>
    </w:p>
    <w:p w14:paraId="70CF32EB" w14:textId="77777777" w:rsidR="0068338A" w:rsidRPr="00CD2536" w:rsidRDefault="0068338A" w:rsidP="009A2F31">
      <w:pPr>
        <w:pStyle w:val="BodyText"/>
        <w:ind w:left="284"/>
        <w:rPr>
          <w:lang w:val="en-GB"/>
        </w:rPr>
      </w:pPr>
    </w:p>
    <w:p w14:paraId="57E15FA0" w14:textId="77777777" w:rsidR="0068338A" w:rsidRPr="00CD2536" w:rsidRDefault="0068338A" w:rsidP="009A2F31">
      <w:pPr>
        <w:pStyle w:val="BodyText"/>
        <w:ind w:left="284"/>
        <w:rPr>
          <w:lang w:val="en-GB"/>
        </w:rPr>
      </w:pPr>
    </w:p>
    <w:p w14:paraId="7C1E5982" w14:textId="77777777" w:rsidR="0068338A" w:rsidRPr="00CD2536" w:rsidRDefault="0068338A" w:rsidP="009A2F31">
      <w:pPr>
        <w:pStyle w:val="BodyText"/>
        <w:ind w:left="284"/>
        <w:rPr>
          <w:lang w:val="en-GB"/>
        </w:rPr>
      </w:pPr>
    </w:p>
    <w:p w14:paraId="335CCF02" w14:textId="77777777" w:rsidR="00FC33AB" w:rsidRPr="00CD2536" w:rsidRDefault="00FC33AB" w:rsidP="00FC33AB">
      <w:pPr>
        <w:pStyle w:val="BodyText"/>
        <w:ind w:left="284"/>
        <w:rPr>
          <w:lang w:val="en-GB"/>
        </w:rPr>
      </w:pPr>
      <w:bookmarkStart w:id="0" w:name="_Hlk522784503"/>
      <w:bookmarkStart w:id="1" w:name="_Hlk522784489"/>
    </w:p>
    <w:p w14:paraId="0A7E4018" w14:textId="61019D83" w:rsidR="00AA0AF9" w:rsidRPr="00CD2536" w:rsidRDefault="00AA0AF9" w:rsidP="00AA0AF9">
      <w:pPr>
        <w:pStyle w:val="BodyText"/>
        <w:ind w:left="284"/>
        <w:rPr>
          <w:lang w:val="en-GB"/>
        </w:rPr>
      </w:pPr>
    </w:p>
    <w:p w14:paraId="286D8D52" w14:textId="77777777" w:rsidR="00FC33AB" w:rsidRPr="00CD2536" w:rsidRDefault="00FC33AB" w:rsidP="00FC33AB">
      <w:pPr>
        <w:pStyle w:val="BodyText"/>
        <w:ind w:left="284"/>
        <w:rPr>
          <w:lang w:val="en-GB"/>
        </w:rPr>
      </w:pPr>
    </w:p>
    <w:p w14:paraId="0DD349E6" w14:textId="5341C6CF" w:rsidR="00FC33AB" w:rsidRPr="00CD2536" w:rsidRDefault="00F81785"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768FEB070E2B449A911FF49E20F01C90"/>
          </w:placeholder>
          <w:dataBinding w:prefixMappings="xmlns:ns0='http://purl.org/dc/elements/1.1/' xmlns:ns1='http://schemas.openxmlformats.org/package/2006/metadata/core-properties' " w:xpath="/ns1:coreProperties[1]/ns0:title[1]" w:storeItemID="{6C3C8BC8-F283-45AE-878A-BAB7291924A1}"/>
          <w:text/>
        </w:sdtPr>
        <w:sdtEndPr/>
        <w:sdtContent>
          <w:r w:rsidR="00BD0521">
            <w:rPr>
              <w:b/>
              <w:caps/>
              <w:color w:val="0F2147" w:themeColor="text1"/>
              <w:sz w:val="72"/>
              <w:szCs w:val="72"/>
              <w:lang w:val="en-GB"/>
            </w:rPr>
            <w:t>Test Scenario</w:t>
          </w:r>
          <w:r w:rsidR="00F0161B">
            <w:rPr>
              <w:b/>
              <w:caps/>
              <w:color w:val="0F2147" w:themeColor="text1"/>
              <w:sz w:val="72"/>
              <w:szCs w:val="72"/>
              <w:lang w:val="en-GB"/>
            </w:rPr>
            <w:t>s</w:t>
          </w:r>
          <w:r w:rsidR="00BD0521">
            <w:rPr>
              <w:b/>
              <w:caps/>
              <w:color w:val="0F2147" w:themeColor="text1"/>
              <w:sz w:val="72"/>
              <w:szCs w:val="72"/>
              <w:lang w:val="en-GB"/>
            </w:rPr>
            <w:t xml:space="preserve"> – </w:t>
          </w:r>
          <w:r w:rsidR="00F0161B">
            <w:rPr>
              <w:b/>
              <w:caps/>
              <w:color w:val="0F2147" w:themeColor="text1"/>
              <w:sz w:val="72"/>
              <w:szCs w:val="72"/>
              <w:lang w:val="en-GB"/>
            </w:rPr>
            <w:t>Transit</w:t>
          </w:r>
        </w:sdtContent>
      </w:sdt>
    </w:p>
    <w:p w14:paraId="7DC6BE7D"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64B9A1" wp14:editId="7232237C">
                <wp:simplePos x="0" y="0"/>
                <wp:positionH relativeFrom="column">
                  <wp:posOffset>218440</wp:posOffset>
                </wp:positionH>
                <wp:positionV relativeFrom="paragraph">
                  <wp:posOffset>137795</wp:posOffset>
                </wp:positionV>
                <wp:extent cx="129540" cy="17780"/>
                <wp:effectExtent l="0" t="0" r="0" b="0"/>
                <wp:wrapNone/>
                <wp:docPr id="12" name="Text Box 12">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9CF18A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8F122A5" w14:textId="77777777" w:rsidR="00FC33AB" w:rsidRDefault="00FC33AB" w:rsidP="00FC33AB"/>
                          <w:p w14:paraId="05CAF05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5729EEE" w14:textId="77777777" w:rsidR="00FC33AB" w:rsidRDefault="00FC33AB" w:rsidP="00FC33AB"/>
                          <w:p w14:paraId="2947F730"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8E2C766" w14:textId="77777777" w:rsidR="00FC33AB" w:rsidRDefault="00FC33AB" w:rsidP="00FC33AB"/>
                          <w:p w14:paraId="3F0881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45DD9FB" w14:textId="77777777" w:rsidR="00FC33AB" w:rsidRDefault="00FC33AB" w:rsidP="00FC33AB"/>
                          <w:p w14:paraId="5F80460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70B5E32" w14:textId="77777777" w:rsidR="00FC33AB" w:rsidRDefault="00FC33AB" w:rsidP="00FC33AB"/>
                          <w:p w14:paraId="6A29945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82C577F" w14:textId="77777777" w:rsidR="00FC33AB" w:rsidRDefault="00FC33AB" w:rsidP="00FC33AB"/>
                          <w:p w14:paraId="38257C1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115D60C" w14:textId="77777777" w:rsidR="00FC33AB" w:rsidRDefault="00FC33AB" w:rsidP="00FC33AB"/>
                          <w:p w14:paraId="0DC1487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B063A0D" w14:textId="77777777" w:rsidR="00FC33AB" w:rsidRDefault="00FC33AB" w:rsidP="00FC33AB"/>
                          <w:p w14:paraId="48EDD45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6F91D92" w14:textId="77777777" w:rsidR="00FC33AB" w:rsidRDefault="00FC33AB" w:rsidP="00FC33AB"/>
                          <w:p w14:paraId="7DF05ACD"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08D878D7" w14:textId="77777777" w:rsidR="00FC33AB" w:rsidRDefault="00FC33AB" w:rsidP="00FC33AB"/>
                          <w:p w14:paraId="73A0881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091350A" w14:textId="77777777" w:rsidR="00FC33AB" w:rsidRDefault="00FC33AB" w:rsidP="00FC33AB"/>
                          <w:p w14:paraId="0DACAF7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4D3C17E" w14:textId="77777777" w:rsidR="00FC33AB" w:rsidRDefault="00FC33AB" w:rsidP="00FC33AB"/>
                          <w:p w14:paraId="3AB2DC22"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AB3EAA0" w14:textId="77777777" w:rsidR="00FC33AB" w:rsidRDefault="00FC33AB" w:rsidP="00FC33AB"/>
                          <w:p w14:paraId="633CFA0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54FD833" w14:textId="77777777" w:rsidR="00FC33AB" w:rsidRDefault="00FC33AB" w:rsidP="00FC33AB"/>
                          <w:p w14:paraId="5325DC3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7E12F4" w14:textId="77777777" w:rsidR="00FC33AB" w:rsidRDefault="00FC33AB" w:rsidP="00FC33AB"/>
                          <w:p w14:paraId="75AA06D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B64B9A1" id="_x0000_t202" coordsize="21600,21600" o:spt="202" path="m,l,21600r21600,l21600,xe">
                <v:stroke joinstyle="miter"/>
                <v:path gradientshapeok="t" o:connecttype="rect"/>
              </v:shapetype>
              <v:shape id="Text Box 12"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" stroked="f">
                <v:fill r:id="rId14" o:title="" recolor="t" rotate="t" type="frame"/>
                <v:textbox inset=",,,.2mm">
                  <w:txbxContent>
                    <w:p w14:paraId="09CF18A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8F122A5" w14:textId="77777777" w:rsidR="00FC33AB" w:rsidRDefault="00FC33AB" w:rsidP="00FC33AB"/>
                    <w:p w14:paraId="05CAF05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5729EEE" w14:textId="77777777" w:rsidR="00FC33AB" w:rsidRDefault="00FC33AB" w:rsidP="00FC33AB"/>
                    <w:p w14:paraId="2947F730"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8E2C766" w14:textId="77777777" w:rsidR="00FC33AB" w:rsidRDefault="00FC33AB" w:rsidP="00FC33AB"/>
                    <w:p w14:paraId="3F0881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45DD9FB" w14:textId="77777777" w:rsidR="00FC33AB" w:rsidRDefault="00FC33AB" w:rsidP="00FC33AB"/>
                    <w:p w14:paraId="5F80460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70B5E32" w14:textId="77777777" w:rsidR="00FC33AB" w:rsidRDefault="00FC33AB" w:rsidP="00FC33AB"/>
                    <w:p w14:paraId="6A29945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82C577F" w14:textId="77777777" w:rsidR="00FC33AB" w:rsidRDefault="00FC33AB" w:rsidP="00FC33AB"/>
                    <w:p w14:paraId="38257C1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115D60C" w14:textId="77777777" w:rsidR="00FC33AB" w:rsidRDefault="00FC33AB" w:rsidP="00FC33AB"/>
                    <w:p w14:paraId="0DC1487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B063A0D" w14:textId="77777777" w:rsidR="00FC33AB" w:rsidRDefault="00FC33AB" w:rsidP="00FC33AB"/>
                    <w:p w14:paraId="48EDD45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6F91D92" w14:textId="77777777" w:rsidR="00FC33AB" w:rsidRDefault="00FC33AB" w:rsidP="00FC33AB"/>
                    <w:p w14:paraId="7DF05ACD"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08D878D7" w14:textId="77777777" w:rsidR="00FC33AB" w:rsidRDefault="00FC33AB" w:rsidP="00FC33AB"/>
                    <w:p w14:paraId="73A0881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091350A" w14:textId="77777777" w:rsidR="00FC33AB" w:rsidRDefault="00FC33AB" w:rsidP="00FC33AB"/>
                    <w:p w14:paraId="0DACAF7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4D3C17E" w14:textId="77777777" w:rsidR="00FC33AB" w:rsidRDefault="00FC33AB" w:rsidP="00FC33AB"/>
                    <w:p w14:paraId="3AB2DC22"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AB3EAA0" w14:textId="77777777" w:rsidR="00FC33AB" w:rsidRDefault="00FC33AB" w:rsidP="00FC33AB"/>
                    <w:p w14:paraId="633CFA0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54FD833" w14:textId="77777777" w:rsidR="00FC33AB" w:rsidRDefault="00FC33AB" w:rsidP="00FC33AB"/>
                    <w:p w14:paraId="5325DC3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7E12F4" w14:textId="77777777" w:rsidR="00FC33AB" w:rsidRDefault="00FC33AB" w:rsidP="00FC33AB"/>
                    <w:p w14:paraId="75AA06D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2E60555" w14:textId="77777777" w:rsidTr="00D930BB">
        <w:trPr>
          <w:trHeight w:hRule="exact" w:val="288"/>
        </w:trPr>
        <w:tc>
          <w:tcPr>
            <w:tcW w:w="0" w:type="auto"/>
            <w:vAlign w:val="top"/>
          </w:tcPr>
          <w:p w14:paraId="4C86BB9E" w14:textId="77777777" w:rsidR="00FC33AB" w:rsidRPr="00CD2536" w:rsidRDefault="00FC33AB">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67D88020" w14:textId="77777777" w:rsidR="00FC33AB" w:rsidRPr="00CD2536" w:rsidRDefault="00FC33AB">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0616D089A022410E9497619975656F89"/>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77B842C2" w14:textId="5BA6A599" w:rsidR="00FC33AB" w:rsidRPr="00CD2536" w:rsidRDefault="00D930BB">
                <w:pPr>
                  <w:pStyle w:val="BodyText"/>
                  <w:spacing w:before="40" w:after="0" w:line="240" w:lineRule="auto"/>
                  <w:ind w:left="284"/>
                  <w:rPr>
                    <w:color w:val="0F2147" w:themeColor="text1"/>
                    <w:szCs w:val="16"/>
                    <w:lang w:val="en-GB"/>
                  </w:rPr>
                </w:pPr>
                <w:r w:rsidRPr="00CD2536">
                  <w:rPr>
                    <w:color w:val="0F2147" w:themeColor="text1"/>
                    <w:szCs w:val="16"/>
                    <w:lang w:val="en-GB"/>
                  </w:rPr>
                  <w:t>0.</w:t>
                </w:r>
                <w:r w:rsidR="004036D0">
                  <w:rPr>
                    <w:color w:val="0F2147" w:themeColor="text1"/>
                    <w:szCs w:val="16"/>
                    <w:lang w:val="en-GB"/>
                  </w:rPr>
                  <w:t>2</w:t>
                </w:r>
              </w:p>
            </w:tc>
          </w:sdtContent>
        </w:sdt>
      </w:tr>
      <w:tr w:rsidR="00FC33AB" w:rsidRPr="00CD2536" w14:paraId="2201D28F" w14:textId="77777777" w:rsidTr="00D930BB">
        <w:trPr>
          <w:trHeight w:hRule="exact" w:val="288"/>
        </w:trPr>
        <w:tc>
          <w:tcPr>
            <w:tcW w:w="0" w:type="auto"/>
            <w:vAlign w:val="top"/>
          </w:tcPr>
          <w:p w14:paraId="7D678DA1" w14:textId="77777777" w:rsidR="00FC33AB" w:rsidRPr="00CD2536" w:rsidRDefault="00FC33AB">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08B14E28" w14:textId="77777777" w:rsidR="00FC33AB" w:rsidRPr="00CD2536" w:rsidRDefault="00FC33AB">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3914AAE5D25A4456B9FAC6F81586F9B3"/>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EndPr/>
          <w:sdtContent>
            <w:tc>
              <w:tcPr>
                <w:tcW w:w="4169" w:type="dxa"/>
                <w:vAlign w:val="top"/>
              </w:tcPr>
              <w:p w14:paraId="151000F7" w14:textId="77777777" w:rsidR="00FC33AB" w:rsidRPr="00CD2536" w:rsidRDefault="00D930BB">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00E445A8" w14:textId="77777777" w:rsidTr="00D930BB">
        <w:trPr>
          <w:trHeight w:hRule="exact" w:val="288"/>
        </w:trPr>
        <w:tc>
          <w:tcPr>
            <w:tcW w:w="0" w:type="auto"/>
            <w:vAlign w:val="top"/>
          </w:tcPr>
          <w:p w14:paraId="3AF76EB9" w14:textId="77777777" w:rsidR="00FC33AB" w:rsidRPr="00CD2536" w:rsidRDefault="00FC33AB">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415F8094" w14:textId="77777777" w:rsidR="00FC33AB" w:rsidRPr="00CD2536" w:rsidRDefault="00FC33AB">
            <w:pPr>
              <w:pStyle w:val="BodyText"/>
              <w:spacing w:before="40" w:after="0" w:line="240" w:lineRule="auto"/>
              <w:ind w:left="284"/>
              <w:rPr>
                <w:color w:val="0F2147" w:themeColor="text1"/>
                <w:szCs w:val="16"/>
                <w:lang w:val="en-GB"/>
              </w:rPr>
            </w:pPr>
          </w:p>
        </w:tc>
        <w:tc>
          <w:tcPr>
            <w:tcW w:w="4169" w:type="dxa"/>
            <w:vAlign w:val="top"/>
          </w:tcPr>
          <w:p w14:paraId="07D491A6" w14:textId="77777777" w:rsidR="00FC33AB" w:rsidRPr="00CD2536" w:rsidRDefault="00FC33AB">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1E4C252E" w14:textId="77777777" w:rsidTr="00D930BB">
        <w:trPr>
          <w:trHeight w:hRule="exact" w:val="288"/>
        </w:trPr>
        <w:tc>
          <w:tcPr>
            <w:tcW w:w="0" w:type="auto"/>
            <w:vAlign w:val="top"/>
          </w:tcPr>
          <w:p w14:paraId="5050E1EC" w14:textId="77777777" w:rsidR="00FC33AB" w:rsidRPr="00CD2536" w:rsidRDefault="00FC33AB">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49F7F4CD" w14:textId="77777777" w:rsidR="00FC33AB" w:rsidRPr="00CD2536" w:rsidRDefault="00FC33AB">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8E5CA76061E941BDB0F099C60CC315E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48772826" w14:textId="77777777" w:rsidR="00FC33AB" w:rsidRPr="00CD2536" w:rsidRDefault="00353BE3"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6A3B1459" w14:textId="77777777" w:rsidR="0032464C" w:rsidRPr="00CD2536" w:rsidRDefault="0032464C" w:rsidP="0032464C">
      <w:pPr>
        <w:pStyle w:val="BodyText"/>
        <w:ind w:left="284"/>
        <w:rPr>
          <w:lang w:val="en-GB"/>
        </w:rPr>
      </w:pPr>
    </w:p>
    <w:p w14:paraId="778894D6"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08884FA0" wp14:editId="70635F19">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4DC2D545" w14:textId="77777777" w:rsidR="00D73BDD"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4D7A514D" w14:textId="77777777" w:rsidTr="08F8BB5E">
        <w:trPr>
          <w:cnfStyle w:val="100000000000" w:firstRow="1" w:lastRow="0" w:firstColumn="0" w:lastColumn="0" w:oddVBand="0" w:evenVBand="0" w:oddHBand="0" w:evenHBand="0" w:firstRowFirstColumn="0" w:firstRowLastColumn="0" w:lastRowFirstColumn="0" w:lastRowLastColumn="0"/>
        </w:trPr>
        <w:tc>
          <w:tcPr>
            <w:tcW w:w="988" w:type="dxa"/>
          </w:tcPr>
          <w:p w14:paraId="467C97E6" w14:textId="77777777" w:rsidR="00E94791" w:rsidRPr="00CD2536" w:rsidRDefault="00E94791" w:rsidP="00E94791">
            <w:pPr>
              <w:rPr>
                <w:lang w:val="en-GB"/>
              </w:rPr>
            </w:pPr>
            <w:r w:rsidRPr="00CD2536">
              <w:rPr>
                <w:lang w:val="en-GB"/>
              </w:rPr>
              <w:t>Version</w:t>
            </w:r>
          </w:p>
        </w:tc>
        <w:tc>
          <w:tcPr>
            <w:tcW w:w="1275" w:type="dxa"/>
          </w:tcPr>
          <w:p w14:paraId="34DC389C"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F747B48" w14:textId="77777777" w:rsidR="00E94791" w:rsidRPr="00CD2536" w:rsidRDefault="00FC22E8" w:rsidP="00E94791">
            <w:pPr>
              <w:rPr>
                <w:lang w:val="en-GB"/>
              </w:rPr>
            </w:pPr>
            <w:r w:rsidRPr="00CD2536">
              <w:rPr>
                <w:lang w:val="en-GB"/>
              </w:rPr>
              <w:t>Author</w:t>
            </w:r>
          </w:p>
        </w:tc>
        <w:tc>
          <w:tcPr>
            <w:tcW w:w="1134" w:type="dxa"/>
          </w:tcPr>
          <w:p w14:paraId="32AA655B" w14:textId="77777777" w:rsidR="00E94791" w:rsidRPr="00CD2536" w:rsidRDefault="00E94791" w:rsidP="00E94791">
            <w:pPr>
              <w:rPr>
                <w:lang w:val="en-GB"/>
              </w:rPr>
            </w:pPr>
            <w:r w:rsidRPr="00CD2536">
              <w:rPr>
                <w:lang w:val="en-GB"/>
              </w:rPr>
              <w:t>Status</w:t>
            </w:r>
          </w:p>
        </w:tc>
        <w:tc>
          <w:tcPr>
            <w:tcW w:w="2932" w:type="dxa"/>
          </w:tcPr>
          <w:p w14:paraId="4DFF12A0"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0DBF0B44" w14:textId="77777777" w:rsidTr="08F8BB5E">
        <w:tc>
          <w:tcPr>
            <w:tcW w:w="988" w:type="dxa"/>
          </w:tcPr>
          <w:p w14:paraId="688DD442" w14:textId="77777777" w:rsidR="00E94791" w:rsidRPr="00CD2536" w:rsidRDefault="00E94791" w:rsidP="00E94791">
            <w:pPr>
              <w:rPr>
                <w:lang w:val="en-GB"/>
              </w:rPr>
            </w:pPr>
            <w:r w:rsidRPr="00CD2536">
              <w:rPr>
                <w:lang w:val="en-GB"/>
              </w:rPr>
              <w:t>0.1</w:t>
            </w:r>
          </w:p>
        </w:tc>
        <w:tc>
          <w:tcPr>
            <w:tcW w:w="1275" w:type="dxa"/>
          </w:tcPr>
          <w:p w14:paraId="2414C74A" w14:textId="20C1B709" w:rsidR="00E94791" w:rsidRPr="00CD2536" w:rsidRDefault="751144EB" w:rsidP="08F8BB5E">
            <w:pPr>
              <w:spacing w:after="0" w:line="259" w:lineRule="auto"/>
            </w:pPr>
            <w:r w:rsidRPr="08F8BB5E">
              <w:rPr>
                <w:lang w:val="en-GB"/>
              </w:rPr>
              <w:t>28-02-2023</w:t>
            </w:r>
          </w:p>
        </w:tc>
        <w:tc>
          <w:tcPr>
            <w:tcW w:w="3119" w:type="dxa"/>
          </w:tcPr>
          <w:p w14:paraId="4C2E1728" w14:textId="6EE4701E" w:rsidR="00E94791" w:rsidRPr="00CD2536" w:rsidRDefault="00D01AEB" w:rsidP="00E94791">
            <w:pPr>
              <w:rPr>
                <w:lang w:val="en-GB"/>
              </w:rPr>
            </w:pPr>
            <w:r>
              <w:rPr>
                <w:lang w:val="en-GB"/>
              </w:rPr>
              <w:t>Alexander Vejling Sennefelder</w:t>
            </w:r>
          </w:p>
        </w:tc>
        <w:tc>
          <w:tcPr>
            <w:tcW w:w="1134" w:type="dxa"/>
          </w:tcPr>
          <w:p w14:paraId="1F3B38FE" w14:textId="77777777" w:rsidR="00E94791" w:rsidRPr="00CD2536" w:rsidRDefault="00FC22E8" w:rsidP="00E94791">
            <w:pPr>
              <w:rPr>
                <w:lang w:val="en-GB"/>
              </w:rPr>
            </w:pPr>
            <w:r w:rsidRPr="00CD2536">
              <w:rPr>
                <w:lang w:val="en-GB"/>
              </w:rPr>
              <w:t>Draft</w:t>
            </w:r>
          </w:p>
        </w:tc>
        <w:tc>
          <w:tcPr>
            <w:tcW w:w="2932" w:type="dxa"/>
          </w:tcPr>
          <w:p w14:paraId="3E062B7C" w14:textId="77777777" w:rsidR="00E94791" w:rsidRPr="00CD2536" w:rsidRDefault="00E94791" w:rsidP="00E94791">
            <w:pPr>
              <w:rPr>
                <w:lang w:val="en-GB"/>
              </w:rPr>
            </w:pPr>
          </w:p>
        </w:tc>
      </w:tr>
      <w:tr w:rsidR="00A43D3D" w:rsidRPr="00F81785" w14:paraId="7D0F3A15" w14:textId="77777777" w:rsidTr="08F8BB5E">
        <w:tc>
          <w:tcPr>
            <w:tcW w:w="988" w:type="dxa"/>
          </w:tcPr>
          <w:p w14:paraId="1447F164" w14:textId="2CABEA6B" w:rsidR="00A43D3D" w:rsidRPr="00CD2536" w:rsidRDefault="00A43D3D" w:rsidP="00E94791">
            <w:pPr>
              <w:rPr>
                <w:lang w:val="en-GB"/>
              </w:rPr>
            </w:pPr>
            <w:r>
              <w:rPr>
                <w:lang w:val="en-GB"/>
              </w:rPr>
              <w:t>0.2</w:t>
            </w:r>
          </w:p>
        </w:tc>
        <w:tc>
          <w:tcPr>
            <w:tcW w:w="1275" w:type="dxa"/>
          </w:tcPr>
          <w:p w14:paraId="2704358A" w14:textId="46844643" w:rsidR="00A43D3D" w:rsidRPr="08F8BB5E" w:rsidRDefault="00A903CF" w:rsidP="08F8BB5E">
            <w:pPr>
              <w:spacing w:after="0"/>
              <w:rPr>
                <w:lang w:val="en-GB"/>
              </w:rPr>
            </w:pPr>
            <w:r>
              <w:rPr>
                <w:lang w:val="en-GB"/>
              </w:rPr>
              <w:t>15-02-2023</w:t>
            </w:r>
          </w:p>
        </w:tc>
        <w:tc>
          <w:tcPr>
            <w:tcW w:w="3119" w:type="dxa"/>
          </w:tcPr>
          <w:p w14:paraId="6786A90D" w14:textId="23FF1196" w:rsidR="00A43D3D" w:rsidRDefault="00A903CF" w:rsidP="00E94791">
            <w:pPr>
              <w:rPr>
                <w:lang w:val="en-GB"/>
              </w:rPr>
            </w:pPr>
            <w:r>
              <w:rPr>
                <w:lang w:val="en-GB"/>
              </w:rPr>
              <w:t>Lukas Martin</w:t>
            </w:r>
            <w:r w:rsidR="004036D0">
              <w:rPr>
                <w:lang w:val="en-GB"/>
              </w:rPr>
              <w:t xml:space="preserve"> Wick</w:t>
            </w:r>
          </w:p>
        </w:tc>
        <w:tc>
          <w:tcPr>
            <w:tcW w:w="1134" w:type="dxa"/>
          </w:tcPr>
          <w:p w14:paraId="34104139" w14:textId="1A4268CC" w:rsidR="00A43D3D" w:rsidRPr="00CD2536" w:rsidRDefault="00082B71" w:rsidP="00E94791">
            <w:pPr>
              <w:rPr>
                <w:lang w:val="en-GB"/>
              </w:rPr>
            </w:pPr>
            <w:r>
              <w:rPr>
                <w:lang w:val="en-GB"/>
              </w:rPr>
              <w:t>Updated and reviewed</w:t>
            </w:r>
          </w:p>
        </w:tc>
        <w:tc>
          <w:tcPr>
            <w:tcW w:w="2932" w:type="dxa"/>
          </w:tcPr>
          <w:p w14:paraId="6EA2F7F4" w14:textId="35A9734B" w:rsidR="00A43D3D" w:rsidRPr="00CD2536" w:rsidRDefault="00082B71" w:rsidP="00E94791">
            <w:pPr>
              <w:rPr>
                <w:lang w:val="en-GB"/>
              </w:rPr>
            </w:pPr>
            <w:r>
              <w:rPr>
                <w:lang w:val="en-GB"/>
              </w:rPr>
              <w:t>Reviewed and updated for finalisation</w:t>
            </w:r>
          </w:p>
        </w:tc>
      </w:tr>
      <w:tr w:rsidR="00082B71" w:rsidRPr="00082B71" w14:paraId="45E5A3E9" w14:textId="77777777" w:rsidTr="08F8BB5E">
        <w:tc>
          <w:tcPr>
            <w:tcW w:w="988" w:type="dxa"/>
          </w:tcPr>
          <w:p w14:paraId="4776C596" w14:textId="362A0ACF" w:rsidR="00082B71" w:rsidRDefault="00082B71" w:rsidP="00E94791">
            <w:pPr>
              <w:rPr>
                <w:lang w:val="en-GB"/>
              </w:rPr>
            </w:pPr>
            <w:r>
              <w:rPr>
                <w:lang w:val="en-GB"/>
              </w:rPr>
              <w:t>1.0</w:t>
            </w:r>
          </w:p>
        </w:tc>
        <w:tc>
          <w:tcPr>
            <w:tcW w:w="1275" w:type="dxa"/>
          </w:tcPr>
          <w:p w14:paraId="3286E927" w14:textId="7402DB86" w:rsidR="00082B71" w:rsidRDefault="00082B71" w:rsidP="08F8BB5E">
            <w:pPr>
              <w:spacing w:after="0"/>
              <w:rPr>
                <w:lang w:val="en-GB"/>
              </w:rPr>
            </w:pPr>
            <w:r>
              <w:rPr>
                <w:lang w:val="en-GB"/>
              </w:rPr>
              <w:t>17-03-2023</w:t>
            </w:r>
          </w:p>
        </w:tc>
        <w:tc>
          <w:tcPr>
            <w:tcW w:w="3119" w:type="dxa"/>
          </w:tcPr>
          <w:p w14:paraId="7CAB58F4" w14:textId="3843A87C" w:rsidR="00082B71" w:rsidRDefault="00082B71" w:rsidP="00E94791">
            <w:pPr>
              <w:rPr>
                <w:lang w:val="en-GB"/>
              </w:rPr>
            </w:pPr>
            <w:r w:rsidRPr="00082B71">
              <w:rPr>
                <w:lang w:val="en-GB"/>
              </w:rPr>
              <w:t>Alexander Vejling Sennefelder</w:t>
            </w:r>
          </w:p>
        </w:tc>
        <w:tc>
          <w:tcPr>
            <w:tcW w:w="1134" w:type="dxa"/>
          </w:tcPr>
          <w:p w14:paraId="54807609" w14:textId="4316938C" w:rsidR="00082B71" w:rsidRPr="00CD2536" w:rsidRDefault="00082B71" w:rsidP="00E94791">
            <w:pPr>
              <w:rPr>
                <w:lang w:val="en-GB"/>
              </w:rPr>
            </w:pPr>
            <w:r>
              <w:rPr>
                <w:lang w:val="en-GB"/>
              </w:rPr>
              <w:t>Finalized</w:t>
            </w:r>
          </w:p>
        </w:tc>
        <w:tc>
          <w:tcPr>
            <w:tcW w:w="2932" w:type="dxa"/>
          </w:tcPr>
          <w:p w14:paraId="5F3D189A" w14:textId="67CB7DAE" w:rsidR="00082B71" w:rsidRPr="00CD2536" w:rsidRDefault="00082B71" w:rsidP="00E94791">
            <w:pPr>
              <w:rPr>
                <w:lang w:val="en-GB"/>
              </w:rPr>
            </w:pPr>
            <w:r>
              <w:rPr>
                <w:lang w:val="en-GB"/>
              </w:rPr>
              <w:t>Last review and finalisation</w:t>
            </w:r>
          </w:p>
        </w:tc>
      </w:tr>
    </w:tbl>
    <w:p w14:paraId="1D453FB5"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04A9C84B" w14:textId="77777777" w:rsidR="00F50E1A" w:rsidRPr="00CD2536" w:rsidRDefault="00FC22E8" w:rsidP="0020550A">
          <w:pPr>
            <w:pStyle w:val="TOCHeading"/>
            <w:rPr>
              <w:sz w:val="44"/>
              <w:szCs w:val="44"/>
              <w:lang w:val="en-GB"/>
            </w:rPr>
          </w:pPr>
          <w:r w:rsidRPr="00CD2536">
            <w:rPr>
              <w:sz w:val="44"/>
              <w:szCs w:val="44"/>
              <w:lang w:val="en-GB"/>
            </w:rPr>
            <w:t>Table of contents</w:t>
          </w:r>
        </w:p>
        <w:p w14:paraId="0F53D9A2" w14:textId="3ECFCECE" w:rsidR="00A81F29" w:rsidRDefault="00266B76">
          <w:pPr>
            <w:pStyle w:val="TOC1"/>
            <w:rPr>
              <w:rFonts w:asciiTheme="minorHAnsi" w:eastAsiaTheme="minorEastAsia" w:hAnsiTheme="minorHAnsi" w:cstheme="minorBidi"/>
              <w:b w:val="0"/>
              <w:bCs w:val="0"/>
              <w:noProof/>
              <w:sz w:val="22"/>
              <w:szCs w:val="22"/>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29853510" w:history="1">
            <w:r w:rsidR="00A81F29" w:rsidRPr="00C0383A">
              <w:rPr>
                <w:rStyle w:val="Hyperlink"/>
                <w:noProof/>
                <w:lang w:val="en-GB"/>
              </w:rPr>
              <w:t>1</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Preconditions</w:t>
            </w:r>
            <w:r w:rsidR="00A81F29">
              <w:rPr>
                <w:noProof/>
                <w:webHidden/>
              </w:rPr>
              <w:tab/>
            </w:r>
            <w:r w:rsidR="00A81F29">
              <w:rPr>
                <w:noProof/>
                <w:webHidden/>
              </w:rPr>
              <w:fldChar w:fldCharType="begin"/>
            </w:r>
            <w:r w:rsidR="00A81F29">
              <w:rPr>
                <w:noProof/>
                <w:webHidden/>
              </w:rPr>
              <w:instrText xml:space="preserve"> PAGEREF _Toc129853510 \h </w:instrText>
            </w:r>
            <w:r w:rsidR="00A81F29">
              <w:rPr>
                <w:noProof/>
                <w:webHidden/>
              </w:rPr>
            </w:r>
            <w:r w:rsidR="00A81F29">
              <w:rPr>
                <w:noProof/>
                <w:webHidden/>
              </w:rPr>
              <w:fldChar w:fldCharType="separate"/>
            </w:r>
            <w:r w:rsidR="00A81F29">
              <w:rPr>
                <w:noProof/>
                <w:webHidden/>
              </w:rPr>
              <w:t>3</w:t>
            </w:r>
            <w:r w:rsidR="00A81F29">
              <w:rPr>
                <w:noProof/>
                <w:webHidden/>
              </w:rPr>
              <w:fldChar w:fldCharType="end"/>
            </w:r>
          </w:hyperlink>
        </w:p>
        <w:p w14:paraId="1ED0D40D" w14:textId="75C48393" w:rsidR="00A81F29" w:rsidRDefault="00F81785">
          <w:pPr>
            <w:pStyle w:val="TOC2"/>
            <w:rPr>
              <w:rFonts w:asciiTheme="minorHAnsi" w:eastAsiaTheme="minorEastAsia" w:hAnsiTheme="minorHAnsi" w:cstheme="minorBidi"/>
              <w:b w:val="0"/>
              <w:bCs w:val="0"/>
              <w:noProof/>
              <w:sz w:val="22"/>
              <w:szCs w:val="22"/>
            </w:rPr>
          </w:pPr>
          <w:hyperlink w:anchor="_Toc129853511" w:history="1">
            <w:r w:rsidR="00A81F29" w:rsidRPr="00C0383A">
              <w:rPr>
                <w:rStyle w:val="Hyperlink"/>
                <w:noProof/>
                <w:lang w:val="en-GB"/>
              </w:rPr>
              <w:t>1.1</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Connection</w:t>
            </w:r>
            <w:r w:rsidR="00A81F29">
              <w:rPr>
                <w:noProof/>
                <w:webHidden/>
              </w:rPr>
              <w:tab/>
            </w:r>
            <w:r w:rsidR="00A81F29">
              <w:rPr>
                <w:noProof/>
                <w:webHidden/>
              </w:rPr>
              <w:fldChar w:fldCharType="begin"/>
            </w:r>
            <w:r w:rsidR="00A81F29">
              <w:rPr>
                <w:noProof/>
                <w:webHidden/>
              </w:rPr>
              <w:instrText xml:space="preserve"> PAGEREF _Toc129853511 \h </w:instrText>
            </w:r>
            <w:r w:rsidR="00A81F29">
              <w:rPr>
                <w:noProof/>
                <w:webHidden/>
              </w:rPr>
            </w:r>
            <w:r w:rsidR="00A81F29">
              <w:rPr>
                <w:noProof/>
                <w:webHidden/>
              </w:rPr>
              <w:fldChar w:fldCharType="separate"/>
            </w:r>
            <w:r w:rsidR="00A81F29">
              <w:rPr>
                <w:noProof/>
                <w:webHidden/>
              </w:rPr>
              <w:t>3</w:t>
            </w:r>
            <w:r w:rsidR="00A81F29">
              <w:rPr>
                <w:noProof/>
                <w:webHidden/>
              </w:rPr>
              <w:fldChar w:fldCharType="end"/>
            </w:r>
          </w:hyperlink>
        </w:p>
        <w:p w14:paraId="4C63BE8A" w14:textId="35F345E7" w:rsidR="00A81F29" w:rsidRDefault="00F81785">
          <w:pPr>
            <w:pStyle w:val="TOC2"/>
            <w:rPr>
              <w:rFonts w:asciiTheme="minorHAnsi" w:eastAsiaTheme="minorEastAsia" w:hAnsiTheme="minorHAnsi" w:cstheme="minorBidi"/>
              <w:b w:val="0"/>
              <w:bCs w:val="0"/>
              <w:noProof/>
              <w:sz w:val="22"/>
              <w:szCs w:val="22"/>
            </w:rPr>
          </w:pPr>
          <w:hyperlink w:anchor="_Toc129853512" w:history="1">
            <w:r w:rsidR="00A81F29" w:rsidRPr="00C0383A">
              <w:rPr>
                <w:rStyle w:val="Hyperlink"/>
                <w:noProof/>
                <w:lang w:val="en-GB"/>
              </w:rPr>
              <w:t>1.2</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Authorisations for the consignor:</w:t>
            </w:r>
            <w:r w:rsidR="00A81F29">
              <w:rPr>
                <w:noProof/>
                <w:webHidden/>
              </w:rPr>
              <w:tab/>
            </w:r>
            <w:r w:rsidR="00A81F29">
              <w:rPr>
                <w:noProof/>
                <w:webHidden/>
              </w:rPr>
              <w:fldChar w:fldCharType="begin"/>
            </w:r>
            <w:r w:rsidR="00A81F29">
              <w:rPr>
                <w:noProof/>
                <w:webHidden/>
              </w:rPr>
              <w:instrText xml:space="preserve"> PAGEREF _Toc129853512 \h </w:instrText>
            </w:r>
            <w:r w:rsidR="00A81F29">
              <w:rPr>
                <w:noProof/>
                <w:webHidden/>
              </w:rPr>
            </w:r>
            <w:r w:rsidR="00A81F29">
              <w:rPr>
                <w:noProof/>
                <w:webHidden/>
              </w:rPr>
              <w:fldChar w:fldCharType="separate"/>
            </w:r>
            <w:r w:rsidR="00A81F29">
              <w:rPr>
                <w:noProof/>
                <w:webHidden/>
              </w:rPr>
              <w:t>4</w:t>
            </w:r>
            <w:r w:rsidR="00A81F29">
              <w:rPr>
                <w:noProof/>
                <w:webHidden/>
              </w:rPr>
              <w:fldChar w:fldCharType="end"/>
            </w:r>
          </w:hyperlink>
        </w:p>
        <w:p w14:paraId="2991A517" w14:textId="79B4A98F" w:rsidR="00A81F29" w:rsidRDefault="00F81785">
          <w:pPr>
            <w:pStyle w:val="TOC2"/>
            <w:rPr>
              <w:rFonts w:asciiTheme="minorHAnsi" w:eastAsiaTheme="minorEastAsia" w:hAnsiTheme="minorHAnsi" w:cstheme="minorBidi"/>
              <w:b w:val="0"/>
              <w:bCs w:val="0"/>
              <w:noProof/>
              <w:sz w:val="22"/>
              <w:szCs w:val="22"/>
            </w:rPr>
          </w:pPr>
          <w:hyperlink w:anchor="_Toc129853513" w:history="1">
            <w:r w:rsidR="00A81F29" w:rsidRPr="00C0383A">
              <w:rPr>
                <w:rStyle w:val="Hyperlink"/>
                <w:noProof/>
                <w:lang w:val="en-GB"/>
              </w:rPr>
              <w:t>1.3</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Authorisations for the consignee:</w:t>
            </w:r>
            <w:r w:rsidR="00A81F29">
              <w:rPr>
                <w:noProof/>
                <w:webHidden/>
              </w:rPr>
              <w:tab/>
            </w:r>
            <w:r w:rsidR="00A81F29">
              <w:rPr>
                <w:noProof/>
                <w:webHidden/>
              </w:rPr>
              <w:fldChar w:fldCharType="begin"/>
            </w:r>
            <w:r w:rsidR="00A81F29">
              <w:rPr>
                <w:noProof/>
                <w:webHidden/>
              </w:rPr>
              <w:instrText xml:space="preserve"> PAGEREF _Toc129853513 \h </w:instrText>
            </w:r>
            <w:r w:rsidR="00A81F29">
              <w:rPr>
                <w:noProof/>
                <w:webHidden/>
              </w:rPr>
            </w:r>
            <w:r w:rsidR="00A81F29">
              <w:rPr>
                <w:noProof/>
                <w:webHidden/>
              </w:rPr>
              <w:fldChar w:fldCharType="separate"/>
            </w:r>
            <w:r w:rsidR="00A81F29">
              <w:rPr>
                <w:noProof/>
                <w:webHidden/>
              </w:rPr>
              <w:t>4</w:t>
            </w:r>
            <w:r w:rsidR="00A81F29">
              <w:rPr>
                <w:noProof/>
                <w:webHidden/>
              </w:rPr>
              <w:fldChar w:fldCharType="end"/>
            </w:r>
          </w:hyperlink>
        </w:p>
        <w:p w14:paraId="53772332" w14:textId="3D1B6A16" w:rsidR="00A81F29" w:rsidRDefault="00F81785">
          <w:pPr>
            <w:pStyle w:val="TOC2"/>
            <w:rPr>
              <w:rFonts w:asciiTheme="minorHAnsi" w:eastAsiaTheme="minorEastAsia" w:hAnsiTheme="minorHAnsi" w:cstheme="minorBidi"/>
              <w:b w:val="0"/>
              <w:bCs w:val="0"/>
              <w:noProof/>
              <w:sz w:val="22"/>
              <w:szCs w:val="22"/>
            </w:rPr>
          </w:pPr>
          <w:hyperlink w:anchor="_Toc129853514" w:history="1">
            <w:r w:rsidR="00A81F29" w:rsidRPr="00C0383A">
              <w:rPr>
                <w:rStyle w:val="Hyperlink"/>
                <w:noProof/>
                <w:lang w:val="en-GB"/>
              </w:rPr>
              <w:t>1.4</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Authorisation reference number</w:t>
            </w:r>
            <w:r w:rsidR="00A81F29">
              <w:rPr>
                <w:noProof/>
                <w:webHidden/>
              </w:rPr>
              <w:tab/>
            </w:r>
            <w:r w:rsidR="00A81F29">
              <w:rPr>
                <w:noProof/>
                <w:webHidden/>
              </w:rPr>
              <w:fldChar w:fldCharType="begin"/>
            </w:r>
            <w:r w:rsidR="00A81F29">
              <w:rPr>
                <w:noProof/>
                <w:webHidden/>
              </w:rPr>
              <w:instrText xml:space="preserve"> PAGEREF _Toc129853514 \h </w:instrText>
            </w:r>
            <w:r w:rsidR="00A81F29">
              <w:rPr>
                <w:noProof/>
                <w:webHidden/>
              </w:rPr>
            </w:r>
            <w:r w:rsidR="00A81F29">
              <w:rPr>
                <w:noProof/>
                <w:webHidden/>
              </w:rPr>
              <w:fldChar w:fldCharType="separate"/>
            </w:r>
            <w:r w:rsidR="00A81F29">
              <w:rPr>
                <w:noProof/>
                <w:webHidden/>
              </w:rPr>
              <w:t>4</w:t>
            </w:r>
            <w:r w:rsidR="00A81F29">
              <w:rPr>
                <w:noProof/>
                <w:webHidden/>
              </w:rPr>
              <w:fldChar w:fldCharType="end"/>
            </w:r>
          </w:hyperlink>
        </w:p>
        <w:p w14:paraId="1C8E05B7" w14:textId="0633C2AD" w:rsidR="00A81F29" w:rsidRDefault="00F81785">
          <w:pPr>
            <w:pStyle w:val="TOC1"/>
            <w:rPr>
              <w:rFonts w:asciiTheme="minorHAnsi" w:eastAsiaTheme="minorEastAsia" w:hAnsiTheme="minorHAnsi" w:cstheme="minorBidi"/>
              <w:b w:val="0"/>
              <w:bCs w:val="0"/>
              <w:noProof/>
              <w:sz w:val="22"/>
              <w:szCs w:val="22"/>
            </w:rPr>
          </w:pPr>
          <w:hyperlink w:anchor="_Toc129853515" w:history="1">
            <w:r w:rsidR="00A81F29" w:rsidRPr="00C0383A">
              <w:rPr>
                <w:rStyle w:val="Hyperlink"/>
                <w:noProof/>
                <w:lang w:val="en-GB"/>
              </w:rPr>
              <w:t>2</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Test Scenario Description</w:t>
            </w:r>
            <w:r w:rsidR="00A81F29">
              <w:rPr>
                <w:noProof/>
                <w:webHidden/>
              </w:rPr>
              <w:tab/>
            </w:r>
            <w:r w:rsidR="00A81F29">
              <w:rPr>
                <w:noProof/>
                <w:webHidden/>
              </w:rPr>
              <w:fldChar w:fldCharType="begin"/>
            </w:r>
            <w:r w:rsidR="00A81F29">
              <w:rPr>
                <w:noProof/>
                <w:webHidden/>
              </w:rPr>
              <w:instrText xml:space="preserve"> PAGEREF _Toc129853515 \h </w:instrText>
            </w:r>
            <w:r w:rsidR="00A81F29">
              <w:rPr>
                <w:noProof/>
                <w:webHidden/>
              </w:rPr>
            </w:r>
            <w:r w:rsidR="00A81F29">
              <w:rPr>
                <w:noProof/>
                <w:webHidden/>
              </w:rPr>
              <w:fldChar w:fldCharType="separate"/>
            </w:r>
            <w:r w:rsidR="00A81F29">
              <w:rPr>
                <w:noProof/>
                <w:webHidden/>
              </w:rPr>
              <w:t>5</w:t>
            </w:r>
            <w:r w:rsidR="00A81F29">
              <w:rPr>
                <w:noProof/>
                <w:webHidden/>
              </w:rPr>
              <w:fldChar w:fldCharType="end"/>
            </w:r>
          </w:hyperlink>
        </w:p>
        <w:p w14:paraId="0F7DFB13" w14:textId="6AB312CF" w:rsidR="00A81F29" w:rsidRDefault="00F81785">
          <w:pPr>
            <w:pStyle w:val="TOC2"/>
            <w:rPr>
              <w:rFonts w:asciiTheme="minorHAnsi" w:eastAsiaTheme="minorEastAsia" w:hAnsiTheme="minorHAnsi" w:cstheme="minorBidi"/>
              <w:b w:val="0"/>
              <w:bCs w:val="0"/>
              <w:noProof/>
              <w:sz w:val="22"/>
              <w:szCs w:val="22"/>
            </w:rPr>
          </w:pPr>
          <w:hyperlink w:anchor="_Toc129853516" w:history="1">
            <w:r w:rsidR="00A81F29" w:rsidRPr="00C0383A">
              <w:rPr>
                <w:rStyle w:val="Hyperlink"/>
                <w:noProof/>
                <w:lang w:val="en-GB"/>
              </w:rPr>
              <w:t>2.1</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Standard procedure</w:t>
            </w:r>
            <w:r w:rsidR="00A81F29">
              <w:rPr>
                <w:noProof/>
                <w:webHidden/>
              </w:rPr>
              <w:tab/>
            </w:r>
            <w:r w:rsidR="00A81F29">
              <w:rPr>
                <w:noProof/>
                <w:webHidden/>
              </w:rPr>
              <w:fldChar w:fldCharType="begin"/>
            </w:r>
            <w:r w:rsidR="00A81F29">
              <w:rPr>
                <w:noProof/>
                <w:webHidden/>
              </w:rPr>
              <w:instrText xml:space="preserve"> PAGEREF _Toc129853516 \h </w:instrText>
            </w:r>
            <w:r w:rsidR="00A81F29">
              <w:rPr>
                <w:noProof/>
                <w:webHidden/>
              </w:rPr>
            </w:r>
            <w:r w:rsidR="00A81F29">
              <w:rPr>
                <w:noProof/>
                <w:webHidden/>
              </w:rPr>
              <w:fldChar w:fldCharType="separate"/>
            </w:r>
            <w:r w:rsidR="00A81F29">
              <w:rPr>
                <w:noProof/>
                <w:webHidden/>
              </w:rPr>
              <w:t>5</w:t>
            </w:r>
            <w:r w:rsidR="00A81F29">
              <w:rPr>
                <w:noProof/>
                <w:webHidden/>
              </w:rPr>
              <w:fldChar w:fldCharType="end"/>
            </w:r>
          </w:hyperlink>
        </w:p>
        <w:p w14:paraId="6F15C737" w14:textId="7AB82D82" w:rsidR="00A81F29" w:rsidRDefault="00F81785">
          <w:pPr>
            <w:pStyle w:val="TOC3"/>
            <w:rPr>
              <w:rFonts w:asciiTheme="minorHAnsi" w:eastAsiaTheme="minorEastAsia" w:hAnsiTheme="minorHAnsi" w:cstheme="minorBidi"/>
              <w:noProof/>
              <w:sz w:val="22"/>
              <w:szCs w:val="22"/>
            </w:rPr>
          </w:pPr>
          <w:hyperlink w:anchor="_Toc129853517" w:history="1">
            <w:r w:rsidR="00A81F29" w:rsidRPr="00C0383A">
              <w:rPr>
                <w:rStyle w:val="Hyperlink"/>
                <w:noProof/>
                <w:lang w:val="en-GB"/>
              </w:rPr>
              <w:t>2.1.1</w:t>
            </w:r>
            <w:r w:rsidR="00A81F29">
              <w:rPr>
                <w:rFonts w:asciiTheme="minorHAnsi" w:eastAsiaTheme="minorEastAsia" w:hAnsiTheme="minorHAnsi" w:cstheme="minorBidi"/>
                <w:noProof/>
                <w:sz w:val="22"/>
                <w:szCs w:val="22"/>
              </w:rPr>
              <w:tab/>
            </w:r>
            <w:r w:rsidR="00A81F29" w:rsidRPr="00C0383A">
              <w:rPr>
                <w:rStyle w:val="Hyperlink"/>
                <w:noProof/>
                <w:lang w:val="en-GB"/>
              </w:rPr>
              <w:t>Authorisations:</w:t>
            </w:r>
            <w:r w:rsidR="00A81F29">
              <w:rPr>
                <w:noProof/>
                <w:webHidden/>
              </w:rPr>
              <w:tab/>
            </w:r>
            <w:r w:rsidR="00A81F29">
              <w:rPr>
                <w:noProof/>
                <w:webHidden/>
              </w:rPr>
              <w:fldChar w:fldCharType="begin"/>
            </w:r>
            <w:r w:rsidR="00A81F29">
              <w:rPr>
                <w:noProof/>
                <w:webHidden/>
              </w:rPr>
              <w:instrText xml:space="preserve"> PAGEREF _Toc129853517 \h </w:instrText>
            </w:r>
            <w:r w:rsidR="00A81F29">
              <w:rPr>
                <w:noProof/>
                <w:webHidden/>
              </w:rPr>
            </w:r>
            <w:r w:rsidR="00A81F29">
              <w:rPr>
                <w:noProof/>
                <w:webHidden/>
              </w:rPr>
              <w:fldChar w:fldCharType="separate"/>
            </w:r>
            <w:r w:rsidR="00A81F29">
              <w:rPr>
                <w:noProof/>
                <w:webHidden/>
              </w:rPr>
              <w:t>5</w:t>
            </w:r>
            <w:r w:rsidR="00A81F29">
              <w:rPr>
                <w:noProof/>
                <w:webHidden/>
              </w:rPr>
              <w:fldChar w:fldCharType="end"/>
            </w:r>
          </w:hyperlink>
        </w:p>
        <w:p w14:paraId="3188757A" w14:textId="67A144D7" w:rsidR="00A81F29" w:rsidRDefault="00F81785">
          <w:pPr>
            <w:pStyle w:val="TOC3"/>
            <w:rPr>
              <w:rFonts w:asciiTheme="minorHAnsi" w:eastAsiaTheme="minorEastAsia" w:hAnsiTheme="minorHAnsi" w:cstheme="minorBidi"/>
              <w:noProof/>
              <w:sz w:val="22"/>
              <w:szCs w:val="22"/>
            </w:rPr>
          </w:pPr>
          <w:hyperlink w:anchor="_Toc129853518" w:history="1">
            <w:r w:rsidR="00A81F29" w:rsidRPr="00C0383A">
              <w:rPr>
                <w:rStyle w:val="Hyperlink"/>
                <w:noProof/>
                <w:lang w:val="en-GB"/>
              </w:rPr>
              <w:t>2.1.2</w:t>
            </w:r>
            <w:r w:rsidR="00A81F29">
              <w:rPr>
                <w:rFonts w:asciiTheme="minorHAnsi" w:eastAsiaTheme="minorEastAsia" w:hAnsiTheme="minorHAnsi" w:cstheme="minorBidi"/>
                <w:noProof/>
                <w:sz w:val="22"/>
                <w:szCs w:val="22"/>
              </w:rPr>
              <w:tab/>
            </w:r>
            <w:r w:rsidR="00A81F29" w:rsidRPr="00C0383A">
              <w:rPr>
                <w:rStyle w:val="Hyperlink"/>
                <w:noProof/>
                <w:lang w:val="en-GB"/>
              </w:rPr>
              <w:t>The xmls</w:t>
            </w:r>
            <w:r w:rsidR="00A81F29">
              <w:rPr>
                <w:noProof/>
                <w:webHidden/>
              </w:rPr>
              <w:tab/>
            </w:r>
            <w:r w:rsidR="00A81F29">
              <w:rPr>
                <w:noProof/>
                <w:webHidden/>
              </w:rPr>
              <w:fldChar w:fldCharType="begin"/>
            </w:r>
            <w:r w:rsidR="00A81F29">
              <w:rPr>
                <w:noProof/>
                <w:webHidden/>
              </w:rPr>
              <w:instrText xml:space="preserve"> PAGEREF _Toc129853518 \h </w:instrText>
            </w:r>
            <w:r w:rsidR="00A81F29">
              <w:rPr>
                <w:noProof/>
                <w:webHidden/>
              </w:rPr>
            </w:r>
            <w:r w:rsidR="00A81F29">
              <w:rPr>
                <w:noProof/>
                <w:webHidden/>
              </w:rPr>
              <w:fldChar w:fldCharType="separate"/>
            </w:r>
            <w:r w:rsidR="00A81F29">
              <w:rPr>
                <w:noProof/>
                <w:webHidden/>
              </w:rPr>
              <w:t>5</w:t>
            </w:r>
            <w:r w:rsidR="00A81F29">
              <w:rPr>
                <w:noProof/>
                <w:webHidden/>
              </w:rPr>
              <w:fldChar w:fldCharType="end"/>
            </w:r>
          </w:hyperlink>
        </w:p>
        <w:p w14:paraId="5B0FA3C2" w14:textId="67DAA42B" w:rsidR="00A81F29" w:rsidRDefault="00F81785">
          <w:pPr>
            <w:pStyle w:val="TOC3"/>
            <w:rPr>
              <w:rFonts w:asciiTheme="minorHAnsi" w:eastAsiaTheme="minorEastAsia" w:hAnsiTheme="minorHAnsi" w:cstheme="minorBidi"/>
              <w:noProof/>
              <w:sz w:val="22"/>
              <w:szCs w:val="22"/>
            </w:rPr>
          </w:pPr>
          <w:hyperlink w:anchor="_Toc129853519" w:history="1">
            <w:r w:rsidR="00A81F29" w:rsidRPr="00C0383A">
              <w:rPr>
                <w:rStyle w:val="Hyperlink"/>
                <w:noProof/>
                <w:lang w:val="en-GB"/>
              </w:rPr>
              <w:t>2.1.3</w:t>
            </w:r>
            <w:r w:rsidR="00A81F29">
              <w:rPr>
                <w:rFonts w:asciiTheme="minorHAnsi" w:eastAsiaTheme="minorEastAsia" w:hAnsiTheme="minorHAnsi" w:cstheme="minorBidi"/>
                <w:noProof/>
                <w:sz w:val="22"/>
                <w:szCs w:val="22"/>
              </w:rPr>
              <w:tab/>
            </w:r>
            <w:r w:rsidR="00A81F29" w:rsidRPr="00C0383A">
              <w:rPr>
                <w:rStyle w:val="Hyperlink"/>
                <w:noProof/>
                <w:lang w:val="en-GB"/>
              </w:rPr>
              <w:t>The test scenarios</w:t>
            </w:r>
            <w:r w:rsidR="00A81F29">
              <w:rPr>
                <w:noProof/>
                <w:webHidden/>
              </w:rPr>
              <w:tab/>
            </w:r>
            <w:r w:rsidR="00A81F29">
              <w:rPr>
                <w:noProof/>
                <w:webHidden/>
              </w:rPr>
              <w:fldChar w:fldCharType="begin"/>
            </w:r>
            <w:r w:rsidR="00A81F29">
              <w:rPr>
                <w:noProof/>
                <w:webHidden/>
              </w:rPr>
              <w:instrText xml:space="preserve"> PAGEREF _Toc129853519 \h </w:instrText>
            </w:r>
            <w:r w:rsidR="00A81F29">
              <w:rPr>
                <w:noProof/>
                <w:webHidden/>
              </w:rPr>
            </w:r>
            <w:r w:rsidR="00A81F29">
              <w:rPr>
                <w:noProof/>
                <w:webHidden/>
              </w:rPr>
              <w:fldChar w:fldCharType="separate"/>
            </w:r>
            <w:r w:rsidR="00A81F29">
              <w:rPr>
                <w:noProof/>
                <w:webHidden/>
              </w:rPr>
              <w:t>5</w:t>
            </w:r>
            <w:r w:rsidR="00A81F29">
              <w:rPr>
                <w:noProof/>
                <w:webHidden/>
              </w:rPr>
              <w:fldChar w:fldCharType="end"/>
            </w:r>
          </w:hyperlink>
        </w:p>
        <w:p w14:paraId="020A2C89" w14:textId="0E7544E4" w:rsidR="00A81F29" w:rsidRDefault="00F81785">
          <w:pPr>
            <w:pStyle w:val="TOC2"/>
            <w:rPr>
              <w:rFonts w:asciiTheme="minorHAnsi" w:eastAsiaTheme="minorEastAsia" w:hAnsiTheme="minorHAnsi" w:cstheme="minorBidi"/>
              <w:b w:val="0"/>
              <w:bCs w:val="0"/>
              <w:noProof/>
              <w:sz w:val="22"/>
              <w:szCs w:val="22"/>
            </w:rPr>
          </w:pPr>
          <w:hyperlink w:anchor="_Toc129853520" w:history="1">
            <w:r w:rsidR="00A81F29" w:rsidRPr="00C0383A">
              <w:rPr>
                <w:rStyle w:val="Hyperlink"/>
                <w:noProof/>
                <w:lang w:val="en-GB"/>
              </w:rPr>
              <w:t>2.2</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Authorised consignor</w:t>
            </w:r>
            <w:r w:rsidR="00A81F29">
              <w:rPr>
                <w:noProof/>
                <w:webHidden/>
              </w:rPr>
              <w:tab/>
            </w:r>
            <w:r w:rsidR="00A81F29">
              <w:rPr>
                <w:noProof/>
                <w:webHidden/>
              </w:rPr>
              <w:fldChar w:fldCharType="begin"/>
            </w:r>
            <w:r w:rsidR="00A81F29">
              <w:rPr>
                <w:noProof/>
                <w:webHidden/>
              </w:rPr>
              <w:instrText xml:space="preserve"> PAGEREF _Toc129853520 \h </w:instrText>
            </w:r>
            <w:r w:rsidR="00A81F29">
              <w:rPr>
                <w:noProof/>
                <w:webHidden/>
              </w:rPr>
            </w:r>
            <w:r w:rsidR="00A81F29">
              <w:rPr>
                <w:noProof/>
                <w:webHidden/>
              </w:rPr>
              <w:fldChar w:fldCharType="separate"/>
            </w:r>
            <w:r w:rsidR="00A81F29">
              <w:rPr>
                <w:noProof/>
                <w:webHidden/>
              </w:rPr>
              <w:t>6</w:t>
            </w:r>
            <w:r w:rsidR="00A81F29">
              <w:rPr>
                <w:noProof/>
                <w:webHidden/>
              </w:rPr>
              <w:fldChar w:fldCharType="end"/>
            </w:r>
          </w:hyperlink>
        </w:p>
        <w:p w14:paraId="5B5B3C30" w14:textId="4890DCDE" w:rsidR="00A81F29" w:rsidRDefault="00F81785">
          <w:pPr>
            <w:pStyle w:val="TOC3"/>
            <w:rPr>
              <w:rFonts w:asciiTheme="minorHAnsi" w:eastAsiaTheme="minorEastAsia" w:hAnsiTheme="minorHAnsi" w:cstheme="minorBidi"/>
              <w:noProof/>
              <w:sz w:val="22"/>
              <w:szCs w:val="22"/>
            </w:rPr>
          </w:pPr>
          <w:hyperlink w:anchor="_Toc129853521" w:history="1">
            <w:r w:rsidR="00A81F29" w:rsidRPr="00C0383A">
              <w:rPr>
                <w:rStyle w:val="Hyperlink"/>
                <w:noProof/>
                <w:lang w:val="en-GB"/>
              </w:rPr>
              <w:t>2.2.1</w:t>
            </w:r>
            <w:r w:rsidR="00A81F29">
              <w:rPr>
                <w:rFonts w:asciiTheme="minorHAnsi" w:eastAsiaTheme="minorEastAsia" w:hAnsiTheme="minorHAnsi" w:cstheme="minorBidi"/>
                <w:noProof/>
                <w:sz w:val="22"/>
                <w:szCs w:val="22"/>
              </w:rPr>
              <w:tab/>
            </w:r>
            <w:r w:rsidR="00A81F29" w:rsidRPr="00C0383A">
              <w:rPr>
                <w:rStyle w:val="Hyperlink"/>
                <w:noProof/>
                <w:lang w:val="en-GB"/>
              </w:rPr>
              <w:t>The xmls</w:t>
            </w:r>
            <w:r w:rsidR="00A81F29">
              <w:rPr>
                <w:noProof/>
                <w:webHidden/>
              </w:rPr>
              <w:tab/>
            </w:r>
            <w:r w:rsidR="00A81F29">
              <w:rPr>
                <w:noProof/>
                <w:webHidden/>
              </w:rPr>
              <w:fldChar w:fldCharType="begin"/>
            </w:r>
            <w:r w:rsidR="00A81F29">
              <w:rPr>
                <w:noProof/>
                <w:webHidden/>
              </w:rPr>
              <w:instrText xml:space="preserve"> PAGEREF _Toc129853521 \h </w:instrText>
            </w:r>
            <w:r w:rsidR="00A81F29">
              <w:rPr>
                <w:noProof/>
                <w:webHidden/>
              </w:rPr>
            </w:r>
            <w:r w:rsidR="00A81F29">
              <w:rPr>
                <w:noProof/>
                <w:webHidden/>
              </w:rPr>
              <w:fldChar w:fldCharType="separate"/>
            </w:r>
            <w:r w:rsidR="00A81F29">
              <w:rPr>
                <w:noProof/>
                <w:webHidden/>
              </w:rPr>
              <w:t>6</w:t>
            </w:r>
            <w:r w:rsidR="00A81F29">
              <w:rPr>
                <w:noProof/>
                <w:webHidden/>
              </w:rPr>
              <w:fldChar w:fldCharType="end"/>
            </w:r>
          </w:hyperlink>
        </w:p>
        <w:p w14:paraId="5620F506" w14:textId="71E53ACC" w:rsidR="00A81F29" w:rsidRDefault="00F81785">
          <w:pPr>
            <w:pStyle w:val="TOC3"/>
            <w:rPr>
              <w:rFonts w:asciiTheme="minorHAnsi" w:eastAsiaTheme="minorEastAsia" w:hAnsiTheme="minorHAnsi" w:cstheme="minorBidi"/>
              <w:noProof/>
              <w:sz w:val="22"/>
              <w:szCs w:val="22"/>
            </w:rPr>
          </w:pPr>
          <w:hyperlink w:anchor="_Toc129853522" w:history="1">
            <w:r w:rsidR="00A81F29" w:rsidRPr="00C0383A">
              <w:rPr>
                <w:rStyle w:val="Hyperlink"/>
                <w:noProof/>
                <w:lang w:val="en-GB"/>
              </w:rPr>
              <w:t>2.2.2</w:t>
            </w:r>
            <w:r w:rsidR="00A81F29">
              <w:rPr>
                <w:rFonts w:asciiTheme="minorHAnsi" w:eastAsiaTheme="minorEastAsia" w:hAnsiTheme="minorHAnsi" w:cstheme="minorBidi"/>
                <w:noProof/>
                <w:sz w:val="22"/>
                <w:szCs w:val="22"/>
              </w:rPr>
              <w:tab/>
            </w:r>
            <w:r w:rsidR="00A81F29" w:rsidRPr="00C0383A">
              <w:rPr>
                <w:rStyle w:val="Hyperlink"/>
                <w:noProof/>
                <w:lang w:val="en-GB"/>
              </w:rPr>
              <w:t>The test scenarios</w:t>
            </w:r>
            <w:r w:rsidR="00A81F29">
              <w:rPr>
                <w:noProof/>
                <w:webHidden/>
              </w:rPr>
              <w:tab/>
            </w:r>
            <w:r w:rsidR="00A81F29">
              <w:rPr>
                <w:noProof/>
                <w:webHidden/>
              </w:rPr>
              <w:fldChar w:fldCharType="begin"/>
            </w:r>
            <w:r w:rsidR="00A81F29">
              <w:rPr>
                <w:noProof/>
                <w:webHidden/>
              </w:rPr>
              <w:instrText xml:space="preserve"> PAGEREF _Toc129853522 \h </w:instrText>
            </w:r>
            <w:r w:rsidR="00A81F29">
              <w:rPr>
                <w:noProof/>
                <w:webHidden/>
              </w:rPr>
            </w:r>
            <w:r w:rsidR="00A81F29">
              <w:rPr>
                <w:noProof/>
                <w:webHidden/>
              </w:rPr>
              <w:fldChar w:fldCharType="separate"/>
            </w:r>
            <w:r w:rsidR="00A81F29">
              <w:rPr>
                <w:noProof/>
                <w:webHidden/>
              </w:rPr>
              <w:t>6</w:t>
            </w:r>
            <w:r w:rsidR="00A81F29">
              <w:rPr>
                <w:noProof/>
                <w:webHidden/>
              </w:rPr>
              <w:fldChar w:fldCharType="end"/>
            </w:r>
          </w:hyperlink>
        </w:p>
        <w:p w14:paraId="4964D420" w14:textId="7D93BDB8" w:rsidR="00A81F29" w:rsidRDefault="00F81785">
          <w:pPr>
            <w:pStyle w:val="TOC2"/>
            <w:rPr>
              <w:rFonts w:asciiTheme="minorHAnsi" w:eastAsiaTheme="minorEastAsia" w:hAnsiTheme="minorHAnsi" w:cstheme="minorBidi"/>
              <w:b w:val="0"/>
              <w:bCs w:val="0"/>
              <w:noProof/>
              <w:sz w:val="22"/>
              <w:szCs w:val="22"/>
            </w:rPr>
          </w:pPr>
          <w:hyperlink w:anchor="_Toc129853523" w:history="1">
            <w:r w:rsidR="00A81F29" w:rsidRPr="00C0383A">
              <w:rPr>
                <w:rStyle w:val="Hyperlink"/>
                <w:noProof/>
                <w:lang w:val="en-GB"/>
              </w:rPr>
              <w:t>2.3</w:t>
            </w:r>
            <w:r w:rsidR="00A81F29">
              <w:rPr>
                <w:rFonts w:asciiTheme="minorHAnsi" w:eastAsiaTheme="minorEastAsia" w:hAnsiTheme="minorHAnsi" w:cstheme="minorBidi"/>
                <w:b w:val="0"/>
                <w:bCs w:val="0"/>
                <w:noProof/>
                <w:sz w:val="22"/>
                <w:szCs w:val="22"/>
              </w:rPr>
              <w:tab/>
            </w:r>
            <w:r w:rsidR="00A81F29" w:rsidRPr="00C0383A">
              <w:rPr>
                <w:rStyle w:val="Hyperlink"/>
                <w:noProof/>
                <w:lang w:val="en-GB"/>
              </w:rPr>
              <w:t>Authorised consignee</w:t>
            </w:r>
            <w:r w:rsidR="00A81F29">
              <w:rPr>
                <w:noProof/>
                <w:webHidden/>
              </w:rPr>
              <w:tab/>
            </w:r>
            <w:r w:rsidR="00A81F29">
              <w:rPr>
                <w:noProof/>
                <w:webHidden/>
              </w:rPr>
              <w:fldChar w:fldCharType="begin"/>
            </w:r>
            <w:r w:rsidR="00A81F29">
              <w:rPr>
                <w:noProof/>
                <w:webHidden/>
              </w:rPr>
              <w:instrText xml:space="preserve"> PAGEREF _Toc129853523 \h </w:instrText>
            </w:r>
            <w:r w:rsidR="00A81F29">
              <w:rPr>
                <w:noProof/>
                <w:webHidden/>
              </w:rPr>
            </w:r>
            <w:r w:rsidR="00A81F29">
              <w:rPr>
                <w:noProof/>
                <w:webHidden/>
              </w:rPr>
              <w:fldChar w:fldCharType="separate"/>
            </w:r>
            <w:r w:rsidR="00A81F29">
              <w:rPr>
                <w:noProof/>
                <w:webHidden/>
              </w:rPr>
              <w:t>7</w:t>
            </w:r>
            <w:r w:rsidR="00A81F29">
              <w:rPr>
                <w:noProof/>
                <w:webHidden/>
              </w:rPr>
              <w:fldChar w:fldCharType="end"/>
            </w:r>
          </w:hyperlink>
        </w:p>
        <w:p w14:paraId="3C2AAD83" w14:textId="6F358D2D" w:rsidR="00A81F29" w:rsidRDefault="00F81785">
          <w:pPr>
            <w:pStyle w:val="TOC3"/>
            <w:rPr>
              <w:rFonts w:asciiTheme="minorHAnsi" w:eastAsiaTheme="minorEastAsia" w:hAnsiTheme="minorHAnsi" w:cstheme="minorBidi"/>
              <w:noProof/>
              <w:sz w:val="22"/>
              <w:szCs w:val="22"/>
            </w:rPr>
          </w:pPr>
          <w:hyperlink w:anchor="_Toc129853524" w:history="1">
            <w:r w:rsidR="00A81F29" w:rsidRPr="00C0383A">
              <w:rPr>
                <w:rStyle w:val="Hyperlink"/>
                <w:noProof/>
                <w:lang w:val="en-GB"/>
              </w:rPr>
              <w:t>2.3.1</w:t>
            </w:r>
            <w:r w:rsidR="00A81F29">
              <w:rPr>
                <w:rFonts w:asciiTheme="minorHAnsi" w:eastAsiaTheme="minorEastAsia" w:hAnsiTheme="minorHAnsi" w:cstheme="minorBidi"/>
                <w:noProof/>
                <w:sz w:val="22"/>
                <w:szCs w:val="22"/>
              </w:rPr>
              <w:tab/>
            </w:r>
            <w:r w:rsidR="00A81F29" w:rsidRPr="00C0383A">
              <w:rPr>
                <w:rStyle w:val="Hyperlink"/>
                <w:noProof/>
                <w:lang w:val="en-GB"/>
              </w:rPr>
              <w:t>The xmls</w:t>
            </w:r>
            <w:r w:rsidR="00A81F29">
              <w:rPr>
                <w:noProof/>
                <w:webHidden/>
              </w:rPr>
              <w:tab/>
            </w:r>
            <w:r w:rsidR="00A81F29">
              <w:rPr>
                <w:noProof/>
                <w:webHidden/>
              </w:rPr>
              <w:fldChar w:fldCharType="begin"/>
            </w:r>
            <w:r w:rsidR="00A81F29">
              <w:rPr>
                <w:noProof/>
                <w:webHidden/>
              </w:rPr>
              <w:instrText xml:space="preserve"> PAGEREF _Toc129853524 \h </w:instrText>
            </w:r>
            <w:r w:rsidR="00A81F29">
              <w:rPr>
                <w:noProof/>
                <w:webHidden/>
              </w:rPr>
            </w:r>
            <w:r w:rsidR="00A81F29">
              <w:rPr>
                <w:noProof/>
                <w:webHidden/>
              </w:rPr>
              <w:fldChar w:fldCharType="separate"/>
            </w:r>
            <w:r w:rsidR="00A81F29">
              <w:rPr>
                <w:noProof/>
                <w:webHidden/>
              </w:rPr>
              <w:t>7</w:t>
            </w:r>
            <w:r w:rsidR="00A81F29">
              <w:rPr>
                <w:noProof/>
                <w:webHidden/>
              </w:rPr>
              <w:fldChar w:fldCharType="end"/>
            </w:r>
          </w:hyperlink>
        </w:p>
        <w:p w14:paraId="4C4F44EB" w14:textId="45C550EE" w:rsidR="00A81F29" w:rsidRDefault="00F81785">
          <w:pPr>
            <w:pStyle w:val="TOC3"/>
            <w:rPr>
              <w:rFonts w:asciiTheme="minorHAnsi" w:eastAsiaTheme="minorEastAsia" w:hAnsiTheme="minorHAnsi" w:cstheme="minorBidi"/>
              <w:noProof/>
              <w:sz w:val="22"/>
              <w:szCs w:val="22"/>
            </w:rPr>
          </w:pPr>
          <w:hyperlink w:anchor="_Toc129853525" w:history="1">
            <w:r w:rsidR="00A81F29" w:rsidRPr="00C0383A">
              <w:rPr>
                <w:rStyle w:val="Hyperlink"/>
                <w:noProof/>
                <w:lang w:val="en-GB"/>
              </w:rPr>
              <w:t>2.3.2</w:t>
            </w:r>
            <w:r w:rsidR="00A81F29">
              <w:rPr>
                <w:rFonts w:asciiTheme="minorHAnsi" w:eastAsiaTheme="minorEastAsia" w:hAnsiTheme="minorHAnsi" w:cstheme="minorBidi"/>
                <w:noProof/>
                <w:sz w:val="22"/>
                <w:szCs w:val="22"/>
              </w:rPr>
              <w:tab/>
            </w:r>
            <w:r w:rsidR="00A81F29" w:rsidRPr="00C0383A">
              <w:rPr>
                <w:rStyle w:val="Hyperlink"/>
                <w:noProof/>
                <w:lang w:val="en-GB"/>
              </w:rPr>
              <w:t>The test scenarios</w:t>
            </w:r>
            <w:r w:rsidR="00A81F29">
              <w:rPr>
                <w:noProof/>
                <w:webHidden/>
              </w:rPr>
              <w:tab/>
            </w:r>
            <w:r w:rsidR="00A81F29">
              <w:rPr>
                <w:noProof/>
                <w:webHidden/>
              </w:rPr>
              <w:fldChar w:fldCharType="begin"/>
            </w:r>
            <w:r w:rsidR="00A81F29">
              <w:rPr>
                <w:noProof/>
                <w:webHidden/>
              </w:rPr>
              <w:instrText xml:space="preserve"> PAGEREF _Toc129853525 \h </w:instrText>
            </w:r>
            <w:r w:rsidR="00A81F29">
              <w:rPr>
                <w:noProof/>
                <w:webHidden/>
              </w:rPr>
            </w:r>
            <w:r w:rsidR="00A81F29">
              <w:rPr>
                <w:noProof/>
                <w:webHidden/>
              </w:rPr>
              <w:fldChar w:fldCharType="separate"/>
            </w:r>
            <w:r w:rsidR="00A81F29">
              <w:rPr>
                <w:noProof/>
                <w:webHidden/>
              </w:rPr>
              <w:t>8</w:t>
            </w:r>
            <w:r w:rsidR="00A81F29">
              <w:rPr>
                <w:noProof/>
                <w:webHidden/>
              </w:rPr>
              <w:fldChar w:fldCharType="end"/>
            </w:r>
          </w:hyperlink>
        </w:p>
        <w:p w14:paraId="617E9D42" w14:textId="1813CC68" w:rsidR="00F50E1A" w:rsidRPr="00CD2536" w:rsidRDefault="00266B76">
          <w:pPr>
            <w:rPr>
              <w:lang w:val="en-GB"/>
            </w:rPr>
          </w:pPr>
          <w:r w:rsidRPr="00CD2536">
            <w:rPr>
              <w:rFonts w:cs="Arial"/>
              <w:noProof/>
              <w:szCs w:val="24"/>
              <w:lang w:val="en-GB"/>
            </w:rPr>
            <w:fldChar w:fldCharType="end"/>
          </w:r>
        </w:p>
      </w:sdtContent>
    </w:sdt>
    <w:p w14:paraId="5163C64A" w14:textId="77777777" w:rsidR="00F50E1A" w:rsidRPr="00CD2536" w:rsidRDefault="00F50E1A" w:rsidP="00F50E1A">
      <w:pPr>
        <w:pStyle w:val="BodyText"/>
        <w:rPr>
          <w:lang w:val="en-GB"/>
        </w:rPr>
      </w:pPr>
    </w:p>
    <w:p w14:paraId="7BBAF280" w14:textId="77777777" w:rsidR="00D73BDD" w:rsidRPr="00CD2536" w:rsidRDefault="000F2926" w:rsidP="00266B76">
      <w:pPr>
        <w:pStyle w:val="TOC5"/>
        <w:framePr w:wrap="around"/>
        <w:rPr>
          <w:lang w:val="en-GB"/>
        </w:rPr>
      </w:pPr>
      <w:r w:rsidRPr="00CD2536">
        <w:rPr>
          <w:lang w:val="en-GB"/>
        </w:rPr>
        <w:br w:type="page"/>
      </w:r>
    </w:p>
    <w:p w14:paraId="4DF60EBD" w14:textId="77777777" w:rsidR="00F57E97" w:rsidRPr="00CD2536" w:rsidRDefault="00F57E97">
      <w:pPr>
        <w:rPr>
          <w:b/>
          <w:color w:val="0F2147"/>
          <w:sz w:val="44"/>
          <w:lang w:val="en-GB"/>
        </w:rPr>
      </w:pPr>
      <w:bookmarkStart w:id="2" w:name="_Toc522531966"/>
      <w:r w:rsidRPr="00CD2536">
        <w:rPr>
          <w:lang w:val="en-GB"/>
        </w:rPr>
        <w:br w:type="page"/>
      </w:r>
    </w:p>
    <w:p w14:paraId="73A03469" w14:textId="3D6EB742" w:rsidR="00D73BDD" w:rsidRDefault="00353BE3" w:rsidP="00FB3B03">
      <w:pPr>
        <w:pStyle w:val="Heading1"/>
        <w:rPr>
          <w:lang w:val="en-GB"/>
        </w:rPr>
      </w:pPr>
      <w:bookmarkStart w:id="3" w:name="_Preconditions"/>
      <w:bookmarkStart w:id="4" w:name="_Toc129853510"/>
      <w:bookmarkEnd w:id="3"/>
      <w:r>
        <w:rPr>
          <w:lang w:val="en-GB"/>
        </w:rPr>
        <w:lastRenderedPageBreak/>
        <w:t>Preconditions</w:t>
      </w:r>
      <w:bookmarkEnd w:id="2"/>
      <w:bookmarkEnd w:id="4"/>
    </w:p>
    <w:p w14:paraId="5B7924A9" w14:textId="33A82783" w:rsidR="0070264C" w:rsidRPr="0070264C" w:rsidRDefault="0070264C" w:rsidP="0070264C">
      <w:pPr>
        <w:pStyle w:val="Heading2"/>
        <w:rPr>
          <w:lang w:val="en-GB"/>
        </w:rPr>
      </w:pPr>
      <w:bookmarkStart w:id="5" w:name="_Toc129853511"/>
      <w:r>
        <w:rPr>
          <w:lang w:val="en-GB"/>
        </w:rPr>
        <w:t>Connection</w:t>
      </w:r>
      <w:bookmarkEnd w:id="5"/>
      <w:r>
        <w:rPr>
          <w:lang w:val="en-GB"/>
        </w:rPr>
        <w:t xml:space="preserve"> </w:t>
      </w:r>
    </w:p>
    <w:p w14:paraId="351DE7E4" w14:textId="780C7E37" w:rsidR="008D29FA" w:rsidRDefault="008D29FA" w:rsidP="00FB3B03">
      <w:pPr>
        <w:pStyle w:val="BodyText"/>
        <w:rPr>
          <w:lang w:val="en-GB"/>
        </w:rPr>
      </w:pPr>
      <w:r w:rsidRPr="08F8BB5E">
        <w:rPr>
          <w:lang w:val="en-GB"/>
        </w:rPr>
        <w:t>To complete the Test Scenario</w:t>
      </w:r>
      <w:r w:rsidR="469C29CC" w:rsidRPr="08F8BB5E">
        <w:rPr>
          <w:lang w:val="en-GB"/>
        </w:rPr>
        <w:t>s</w:t>
      </w:r>
      <w:r w:rsidRPr="08F8BB5E">
        <w:rPr>
          <w:lang w:val="en-GB"/>
        </w:rPr>
        <w:t xml:space="preserve"> for</w:t>
      </w:r>
      <w:commentRangeStart w:id="6"/>
      <w:r w:rsidRPr="08F8BB5E">
        <w:rPr>
          <w:lang w:val="en-GB"/>
        </w:rPr>
        <w:t xml:space="preserve"> </w:t>
      </w:r>
      <w:r w:rsidR="781979E5" w:rsidRPr="08F8BB5E">
        <w:rPr>
          <w:lang w:val="en-GB"/>
        </w:rPr>
        <w:t>DMS Transit</w:t>
      </w:r>
      <w:commentRangeEnd w:id="6"/>
      <w:r>
        <w:rPr>
          <w:rStyle w:val="CommentReference"/>
        </w:rPr>
        <w:commentReference w:id="6"/>
      </w:r>
      <w:r w:rsidRPr="08F8BB5E">
        <w:rPr>
          <w:lang w:val="en-GB"/>
        </w:rPr>
        <w:t xml:space="preserve">, the company must have an established connection to the AS4-gateway, and have a functioning system user to DMS </w:t>
      </w:r>
      <w:r w:rsidR="7EAFC44B" w:rsidRPr="08F8BB5E">
        <w:rPr>
          <w:lang w:val="en-GB"/>
        </w:rPr>
        <w:t>Transit</w:t>
      </w:r>
      <w:r w:rsidR="004C68A7" w:rsidRPr="08F8BB5E">
        <w:rPr>
          <w:lang w:val="en-GB"/>
        </w:rPr>
        <w:t xml:space="preserve">, see </w:t>
      </w:r>
      <w:hyperlink r:id="rId20">
        <w:r w:rsidR="004C68A7" w:rsidRPr="08F8BB5E">
          <w:rPr>
            <w:rStyle w:val="Hyperlink"/>
            <w:lang w:val="en-GB"/>
          </w:rPr>
          <w:t>Connectivity Guide &amp; System Guide</w:t>
        </w:r>
      </w:hyperlink>
      <w:r w:rsidR="004C68A7" w:rsidRPr="08F8BB5E">
        <w:rPr>
          <w:lang w:val="en-GB"/>
        </w:rPr>
        <w:t>.</w:t>
      </w:r>
      <w:r w:rsidR="005454D2" w:rsidRPr="08F8BB5E">
        <w:rPr>
          <w:lang w:val="en-GB"/>
        </w:rPr>
        <w:t xml:space="preserve"> </w:t>
      </w:r>
      <w:r w:rsidR="00AD7A0C" w:rsidRPr="08F8BB5E">
        <w:rPr>
          <w:lang w:val="en-GB"/>
        </w:rPr>
        <w:t xml:space="preserve">In addition, please ensure that you have completed the </w:t>
      </w:r>
      <w:hyperlink r:id="rId21">
        <w:r w:rsidR="00AD7A0C" w:rsidRPr="08F8BB5E">
          <w:rPr>
            <w:rStyle w:val="Hyperlink"/>
            <w:lang w:val="en-GB"/>
          </w:rPr>
          <w:t>Functional Test Cases</w:t>
        </w:r>
      </w:hyperlink>
      <w:r w:rsidR="00AD7A0C" w:rsidRPr="08F8BB5E">
        <w:rPr>
          <w:lang w:val="en-GB"/>
        </w:rPr>
        <w:t xml:space="preserve"> for </w:t>
      </w:r>
      <w:r w:rsidR="3E81A11E" w:rsidRPr="08F8BB5E">
        <w:rPr>
          <w:lang w:val="en-GB"/>
        </w:rPr>
        <w:t xml:space="preserve">Transit </w:t>
      </w:r>
      <w:r w:rsidR="00AD7A0C" w:rsidRPr="08F8BB5E">
        <w:rPr>
          <w:lang w:val="en-GB"/>
        </w:rPr>
        <w:t xml:space="preserve">before you continue to </w:t>
      </w:r>
      <w:r w:rsidR="000726E4" w:rsidRPr="08F8BB5E">
        <w:rPr>
          <w:lang w:val="en-GB"/>
        </w:rPr>
        <w:t>do th</w:t>
      </w:r>
      <w:r w:rsidR="0D17DA1A" w:rsidRPr="08F8BB5E">
        <w:rPr>
          <w:lang w:val="en-GB"/>
        </w:rPr>
        <w:t>ese</w:t>
      </w:r>
      <w:r w:rsidR="000726E4" w:rsidRPr="08F8BB5E">
        <w:rPr>
          <w:lang w:val="en-GB"/>
        </w:rPr>
        <w:t xml:space="preserve"> Test Scenario</w:t>
      </w:r>
      <w:r w:rsidR="3788A8F1" w:rsidRPr="08F8BB5E">
        <w:rPr>
          <w:lang w:val="en-GB"/>
        </w:rPr>
        <w:t>s</w:t>
      </w:r>
      <w:r w:rsidR="000726E4" w:rsidRPr="08F8BB5E">
        <w:rPr>
          <w:lang w:val="en-GB"/>
        </w:rPr>
        <w:t>. This is to ensure that your connection works with the endpoints necessary for this Test Scenario.</w:t>
      </w:r>
    </w:p>
    <w:p w14:paraId="0737C3A8" w14:textId="5E4E5C76" w:rsidR="00AD7A0C" w:rsidRPr="00AD7A0C" w:rsidRDefault="00AD7A0C" w:rsidP="00FB3B03">
      <w:pPr>
        <w:pStyle w:val="BodyText"/>
        <w:rPr>
          <w:lang w:val="en-US"/>
        </w:rPr>
      </w:pPr>
      <w:r w:rsidRPr="3BDA0714">
        <w:rPr>
          <w:rStyle w:val="normaltextrun"/>
          <w:rFonts w:cs="Calibri"/>
          <w:color w:val="000000"/>
          <w:shd w:val="clear" w:color="auto" w:fill="FFFFFF"/>
          <w:lang w:val="en-GB"/>
        </w:rPr>
        <w:t>Furthermore, ensure that you for this test case have the correct URLs, Services, and Actions, as seen</w:t>
      </w:r>
      <w:r w:rsidR="33BB303E" w:rsidRPr="3BDA0714">
        <w:rPr>
          <w:rStyle w:val="normaltextrun"/>
          <w:rFonts w:cs="Calibri"/>
          <w:color w:val="000000"/>
          <w:shd w:val="clear" w:color="auto" w:fill="FFFFFF"/>
          <w:lang w:val="en-GB"/>
        </w:rPr>
        <w:t xml:space="preserve"> in the tables</w:t>
      </w:r>
      <w:r w:rsidRPr="3BDA0714">
        <w:rPr>
          <w:rStyle w:val="normaltextrun"/>
          <w:rFonts w:cs="Calibri"/>
          <w:color w:val="000000"/>
          <w:shd w:val="clear" w:color="auto" w:fill="FFFFFF"/>
          <w:lang w:val="en-GB"/>
        </w:rPr>
        <w:t xml:space="preserve"> below. In place of {CVR} and {UID}, fill out your own CVR and UID in the URLs below. While the URLs and Services are the same for all the test cases, the Actions however, will change depending on the test case you are performing, please keep an eye out that you have the correct Action for the test case in hand. </w:t>
      </w:r>
      <w:r w:rsidRPr="3BDA0714">
        <w:rPr>
          <w:rStyle w:val="eop"/>
          <w:rFonts w:cs="Calibri"/>
          <w:color w:val="000000"/>
          <w:shd w:val="clear" w:color="auto" w:fill="FFFFFF"/>
          <w:lang w:val="en-US"/>
        </w:rPr>
        <w:t> </w:t>
      </w:r>
    </w:p>
    <w:p w14:paraId="682A7C2B" w14:textId="3DD05509" w:rsidR="00BD0521" w:rsidRDefault="00524FE6" w:rsidP="00FB3B03">
      <w:pPr>
        <w:pStyle w:val="BodyText"/>
        <w:rPr>
          <w:lang w:val="en-GB"/>
        </w:rPr>
      </w:pPr>
      <w:r w:rsidRPr="5786589D">
        <w:rPr>
          <w:lang w:val="en-GB"/>
        </w:rPr>
        <w:t>The endpoint</w:t>
      </w:r>
      <w:r w:rsidR="008B0CD8">
        <w:rPr>
          <w:lang w:val="en-GB"/>
        </w:rPr>
        <w:t>s</w:t>
      </w:r>
      <w:r w:rsidRPr="5786589D">
        <w:rPr>
          <w:lang w:val="en-GB"/>
        </w:rPr>
        <w:t xml:space="preserve"> </w:t>
      </w:r>
      <w:r w:rsidR="008B0CD8">
        <w:rPr>
          <w:lang w:val="en-GB"/>
        </w:rPr>
        <w:t>for DMS Transit</w:t>
      </w:r>
      <w:r w:rsidRPr="5786589D">
        <w:rPr>
          <w:lang w:val="en-GB"/>
        </w:rPr>
        <w:t xml:space="preserve"> Test Scenario</w:t>
      </w:r>
      <w:r w:rsidR="009549E4">
        <w:rPr>
          <w:lang w:val="en-GB"/>
        </w:rPr>
        <w:t>s</w:t>
      </w:r>
      <w:r w:rsidRPr="5786589D">
        <w:rPr>
          <w:lang w:val="en-GB"/>
        </w:rPr>
        <w:t>.</w:t>
      </w:r>
      <w:commentRangeStart w:id="7"/>
      <w:commentRangeEnd w:id="7"/>
      <w:r>
        <w:rPr>
          <w:rStyle w:val="CommentReference"/>
        </w:rPr>
        <w:commentReference w:id="7"/>
      </w:r>
    </w:p>
    <w:tbl>
      <w:tblPr>
        <w:tblStyle w:val="Netcompany"/>
        <w:tblW w:w="0" w:type="auto"/>
        <w:tblLayout w:type="fixed"/>
        <w:tblLook w:val="04A0" w:firstRow="1" w:lastRow="0" w:firstColumn="1" w:lastColumn="0" w:noHBand="0" w:noVBand="1"/>
      </w:tblPr>
      <w:tblGrid>
        <w:gridCol w:w="3964"/>
        <w:gridCol w:w="1276"/>
        <w:gridCol w:w="1134"/>
        <w:gridCol w:w="3074"/>
      </w:tblGrid>
      <w:tr w:rsidR="00D9641C" w14:paraId="7DD3E4EF" w14:textId="77777777" w:rsidTr="00952D4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3964" w:type="dxa"/>
          </w:tcPr>
          <w:p w14:paraId="0E9C74C2" w14:textId="6B1421E5" w:rsidR="00323A88" w:rsidRDefault="00323A88">
            <w:pPr>
              <w:pStyle w:val="BodyText"/>
              <w:jc w:val="center"/>
              <w:rPr>
                <w:lang w:val="en-GB"/>
              </w:rPr>
            </w:pPr>
            <w:r>
              <w:rPr>
                <w:lang w:val="en-GB"/>
              </w:rPr>
              <w:t>URL</w:t>
            </w:r>
          </w:p>
        </w:tc>
        <w:tc>
          <w:tcPr>
            <w:tcW w:w="1276" w:type="dxa"/>
          </w:tcPr>
          <w:p w14:paraId="2337EBAE" w14:textId="40C94BB7" w:rsidR="00323A88" w:rsidRDefault="00323A88">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UFE Service</w:t>
            </w:r>
          </w:p>
        </w:tc>
        <w:tc>
          <w:tcPr>
            <w:tcW w:w="1134" w:type="dxa"/>
          </w:tcPr>
          <w:p w14:paraId="25CAEB40" w14:textId="36005A5D" w:rsidR="00323A88" w:rsidRDefault="00323A88">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w:t>
            </w:r>
            <w:proofErr w:type="spellStart"/>
            <w:r>
              <w:rPr>
                <w:lang w:val="en-GB"/>
              </w:rPr>
              <w:t>Serivce</w:t>
            </w:r>
            <w:proofErr w:type="spellEnd"/>
          </w:p>
        </w:tc>
        <w:tc>
          <w:tcPr>
            <w:tcW w:w="3074" w:type="dxa"/>
          </w:tcPr>
          <w:p w14:paraId="33592457" w14:textId="32B0055F" w:rsidR="00323A88" w:rsidRDefault="00323A88">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93679B" w14:paraId="0346CE85" w14:textId="77777777" w:rsidTr="00952D4E">
        <w:tc>
          <w:tcPr>
            <w:cnfStyle w:val="001000000000" w:firstRow="0" w:lastRow="0" w:firstColumn="1" w:lastColumn="0" w:oddVBand="0" w:evenVBand="0" w:oddHBand="0" w:evenHBand="0" w:firstRowFirstColumn="0" w:firstRowLastColumn="0" w:lastRowFirstColumn="0" w:lastRowLastColumn="0"/>
            <w:tcW w:w="3964" w:type="dxa"/>
          </w:tcPr>
          <w:p w14:paraId="4502A208" w14:textId="3D3D14C5" w:rsidR="00323A88" w:rsidRPr="006E0961" w:rsidRDefault="00F81785" w:rsidP="5786589D">
            <w:pPr>
              <w:pStyle w:val="BodyText"/>
            </w:pPr>
            <w:hyperlink r:id="rId22">
              <w:r w:rsidR="00323A88" w:rsidRPr="5786589D">
                <w:rPr>
                  <w:rStyle w:val="Hyperlink"/>
                </w:rPr>
                <w:t>https://secureftpgatewaytest.skat.dk:6384/exchange/CVR_30808460_UID_25351738</w:t>
              </w:r>
            </w:hyperlink>
          </w:p>
        </w:tc>
        <w:tc>
          <w:tcPr>
            <w:tcW w:w="1276" w:type="dxa"/>
          </w:tcPr>
          <w:p w14:paraId="110ED477" w14:textId="53D3521F" w:rsidR="00323A88" w:rsidRDefault="00323A88" w:rsidP="00524FE6">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w:t>
            </w:r>
            <w:r w:rsidR="003A532B">
              <w:rPr>
                <w:lang w:val="en-GB"/>
              </w:rPr>
              <w:t>T</w:t>
            </w:r>
            <w:r w:rsidR="003A532B">
              <w:t>ransit2</w:t>
            </w:r>
          </w:p>
        </w:tc>
        <w:tc>
          <w:tcPr>
            <w:tcW w:w="1134" w:type="dxa"/>
          </w:tcPr>
          <w:p w14:paraId="7EFF043B" w14:textId="73C28A22" w:rsidR="00323A88" w:rsidRDefault="00323A88" w:rsidP="00524FE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DMS.</w:t>
            </w:r>
            <w:r w:rsidR="003B4130">
              <w:rPr>
                <w:lang w:val="en-GB"/>
              </w:rPr>
              <w:t>T</w:t>
            </w:r>
            <w:proofErr w:type="spellStart"/>
            <w:r w:rsidR="003B4130">
              <w:t>ransit</w:t>
            </w:r>
            <w:proofErr w:type="spellEnd"/>
          </w:p>
        </w:tc>
        <w:tc>
          <w:tcPr>
            <w:tcW w:w="3074" w:type="dxa"/>
          </w:tcPr>
          <w:p w14:paraId="00F99E9E" w14:textId="2A905AFA" w:rsidR="00323A88" w:rsidRDefault="00323A88" w:rsidP="00524FE6">
            <w:pPr>
              <w:pStyle w:val="BodyText"/>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Declaration.Submit</w:t>
            </w:r>
            <w:proofErr w:type="spellEnd"/>
          </w:p>
        </w:tc>
      </w:tr>
      <w:tr w:rsidR="009549E4" w14:paraId="665075E7" w14:textId="77777777" w:rsidTr="00952D4E">
        <w:tc>
          <w:tcPr>
            <w:cnfStyle w:val="001000000000" w:firstRow="0" w:lastRow="0" w:firstColumn="1" w:lastColumn="0" w:oddVBand="0" w:evenVBand="0" w:oddHBand="0" w:evenHBand="0" w:firstRowFirstColumn="0" w:firstRowLastColumn="0" w:lastRowFirstColumn="0" w:lastRowLastColumn="0"/>
            <w:tcW w:w="3964" w:type="dxa"/>
          </w:tcPr>
          <w:p w14:paraId="50AC1BE8" w14:textId="4C72CE4B" w:rsidR="009549E4" w:rsidRDefault="00F81785" w:rsidP="009549E4">
            <w:pPr>
              <w:pStyle w:val="BodyText"/>
            </w:pPr>
            <w:hyperlink r:id="rId23">
              <w:r w:rsidR="009549E4" w:rsidRPr="5786589D">
                <w:rPr>
                  <w:rStyle w:val="Hyperlink"/>
                </w:rPr>
                <w:t>https://secureftpgatewaytest.skat.dk:6384/exchange/CVR_30808460_UID_25351738</w:t>
              </w:r>
            </w:hyperlink>
          </w:p>
        </w:tc>
        <w:tc>
          <w:tcPr>
            <w:tcW w:w="1276" w:type="dxa"/>
          </w:tcPr>
          <w:p w14:paraId="75B77356" w14:textId="6B60FD31" w:rsidR="009549E4" w:rsidRDefault="009549E4" w:rsidP="009549E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DMS.T</w:t>
            </w:r>
            <w:r>
              <w:t>ransit2</w:t>
            </w:r>
          </w:p>
        </w:tc>
        <w:tc>
          <w:tcPr>
            <w:tcW w:w="1134" w:type="dxa"/>
          </w:tcPr>
          <w:p w14:paraId="19D0A534" w14:textId="02DE3ADD" w:rsidR="009549E4" w:rsidRDefault="009549E4" w:rsidP="009549E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DMS.T</w:t>
            </w:r>
            <w:proofErr w:type="spellStart"/>
            <w:r>
              <w:t>ransit</w:t>
            </w:r>
            <w:proofErr w:type="spellEnd"/>
          </w:p>
        </w:tc>
        <w:tc>
          <w:tcPr>
            <w:tcW w:w="3074" w:type="dxa"/>
          </w:tcPr>
          <w:p w14:paraId="745E7236" w14:textId="1EFE627E" w:rsidR="009549E4" w:rsidRDefault="009549E4" w:rsidP="009549E4">
            <w:pPr>
              <w:pStyle w:val="BodyText"/>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Declaration.</w:t>
            </w:r>
            <w:r w:rsidR="00D9641C">
              <w:rPr>
                <w:lang w:val="en-GB"/>
              </w:rPr>
              <w:t>ArrivalNotification</w:t>
            </w:r>
            <w:proofErr w:type="spellEnd"/>
          </w:p>
        </w:tc>
      </w:tr>
      <w:tr w:rsidR="00D9641C" w14:paraId="382DFE1B" w14:textId="77777777" w:rsidTr="00952D4E">
        <w:tc>
          <w:tcPr>
            <w:cnfStyle w:val="001000000000" w:firstRow="0" w:lastRow="0" w:firstColumn="1" w:lastColumn="0" w:oddVBand="0" w:evenVBand="0" w:oddHBand="0" w:evenHBand="0" w:firstRowFirstColumn="0" w:firstRowLastColumn="0" w:lastRowFirstColumn="0" w:lastRowLastColumn="0"/>
            <w:tcW w:w="3964" w:type="dxa"/>
          </w:tcPr>
          <w:p w14:paraId="58F027B0" w14:textId="731CE5FF" w:rsidR="00D9641C" w:rsidRDefault="00F81785" w:rsidP="00D9641C">
            <w:pPr>
              <w:pStyle w:val="BodyText"/>
            </w:pPr>
            <w:hyperlink r:id="rId24">
              <w:r w:rsidR="00D9641C" w:rsidRPr="5786589D">
                <w:rPr>
                  <w:rStyle w:val="Hyperlink"/>
                </w:rPr>
                <w:t>https://secureftpgatewaytest.skat.dk:6384/exchange/CVR_30808460_UID_25351738</w:t>
              </w:r>
            </w:hyperlink>
          </w:p>
        </w:tc>
        <w:tc>
          <w:tcPr>
            <w:tcW w:w="1276" w:type="dxa"/>
          </w:tcPr>
          <w:p w14:paraId="102F5FD6" w14:textId="36B052A3" w:rsidR="00D9641C" w:rsidRDefault="00D9641C" w:rsidP="00D9641C">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DMS.T</w:t>
            </w:r>
            <w:r>
              <w:t>ransit2</w:t>
            </w:r>
          </w:p>
        </w:tc>
        <w:tc>
          <w:tcPr>
            <w:tcW w:w="1134" w:type="dxa"/>
          </w:tcPr>
          <w:p w14:paraId="047C4081" w14:textId="255EF961" w:rsidR="00D9641C" w:rsidRDefault="00D9641C" w:rsidP="00D9641C">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DMS.T</w:t>
            </w:r>
            <w:proofErr w:type="spellStart"/>
            <w:r>
              <w:t>ransit</w:t>
            </w:r>
            <w:proofErr w:type="spellEnd"/>
          </w:p>
        </w:tc>
        <w:tc>
          <w:tcPr>
            <w:tcW w:w="3074" w:type="dxa"/>
          </w:tcPr>
          <w:p w14:paraId="2DC34B56" w14:textId="20F1EF2C" w:rsidR="00D9641C" w:rsidRDefault="00D9641C" w:rsidP="00D9641C">
            <w:pPr>
              <w:pStyle w:val="BodyText"/>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Declaration.Unload</w:t>
            </w:r>
            <w:proofErr w:type="spellEnd"/>
          </w:p>
        </w:tc>
      </w:tr>
    </w:tbl>
    <w:p w14:paraId="4D45C5F5" w14:textId="77777777" w:rsidR="00323A88" w:rsidRDefault="00323A88" w:rsidP="00323A88">
      <w:pPr>
        <w:pStyle w:val="BodyText"/>
        <w:rPr>
          <w:lang w:val="en-GB"/>
        </w:rPr>
      </w:pPr>
      <w:r w:rsidRPr="63F6884F">
        <w:rPr>
          <w:lang w:val="en-GB"/>
        </w:rPr>
        <w:t>For retrieving the notification, use the following endpoint:</w:t>
      </w:r>
    </w:p>
    <w:tbl>
      <w:tblPr>
        <w:tblStyle w:val="Netcompany"/>
        <w:tblW w:w="0" w:type="auto"/>
        <w:tblLayout w:type="fixed"/>
        <w:tblLook w:val="04A0" w:firstRow="1" w:lastRow="0" w:firstColumn="1" w:lastColumn="0" w:noHBand="0" w:noVBand="1"/>
      </w:tblPr>
      <w:tblGrid>
        <w:gridCol w:w="4673"/>
        <w:gridCol w:w="1276"/>
        <w:gridCol w:w="1230"/>
        <w:gridCol w:w="2269"/>
      </w:tblGrid>
      <w:tr w:rsidR="00323A88" w14:paraId="5B1C256B" w14:textId="77777777" w:rsidTr="00B25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8C81C74" w14:textId="77777777" w:rsidR="00323A88" w:rsidRDefault="00323A88">
            <w:pPr>
              <w:pStyle w:val="BodyText"/>
              <w:rPr>
                <w:lang w:val="en-GB"/>
              </w:rPr>
            </w:pPr>
            <w:r w:rsidRPr="63F6884F">
              <w:rPr>
                <w:lang w:val="en-GB"/>
              </w:rPr>
              <w:t>URL</w:t>
            </w:r>
          </w:p>
        </w:tc>
        <w:tc>
          <w:tcPr>
            <w:tcW w:w="1276" w:type="dxa"/>
          </w:tcPr>
          <w:p w14:paraId="7FF83673" w14:textId="77777777" w:rsidR="00323A88" w:rsidRDefault="00323A88">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230" w:type="dxa"/>
          </w:tcPr>
          <w:p w14:paraId="704DCF56" w14:textId="77777777" w:rsidR="00323A88" w:rsidRPr="63F6884F" w:rsidRDefault="00323A88">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269" w:type="dxa"/>
          </w:tcPr>
          <w:p w14:paraId="7418164B" w14:textId="77777777" w:rsidR="00323A88" w:rsidRDefault="00323A88">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323A88" w14:paraId="6E817358" w14:textId="77777777" w:rsidTr="00B25310">
        <w:trPr>
          <w:trHeight w:val="420"/>
        </w:trPr>
        <w:tc>
          <w:tcPr>
            <w:cnfStyle w:val="001000000000" w:firstRow="0" w:lastRow="0" w:firstColumn="1" w:lastColumn="0" w:oddVBand="0" w:evenVBand="0" w:oddHBand="0" w:evenHBand="0" w:firstRowFirstColumn="0" w:firstRowLastColumn="0" w:lastRowFirstColumn="0" w:lastRowLastColumn="0"/>
            <w:tcW w:w="4673" w:type="dxa"/>
          </w:tcPr>
          <w:p w14:paraId="61D4628B" w14:textId="77777777" w:rsidR="00323A88" w:rsidRDefault="00323A88">
            <w:pPr>
              <w:pStyle w:val="BodyText"/>
            </w:pPr>
            <w:ins w:id="8"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9" w:author="Tobias Heide Kaihøj" w:date="2022-10-07T12:10:00Z">
              <w:r>
                <w:instrText>{CVR}</w:instrText>
              </w:r>
            </w:ins>
            <w:r>
              <w:instrText>_UID_</w:instrText>
            </w:r>
            <w:ins w:id="10" w:author="Tobias Heide Kaihøj" w:date="2022-10-07T12:10:00Z">
              <w:r>
                <w:instrText xml:space="preserve">{UID}" </w:instrText>
              </w:r>
              <w:r>
                <w:rPr>
                  <w:color w:val="2B579A"/>
                  <w:shd w:val="clear" w:color="auto" w:fill="E6E6E6"/>
                </w:rPr>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76" w:type="dxa"/>
          </w:tcPr>
          <w:p w14:paraId="2BD5652F" w14:textId="6E11470C" w:rsidR="00323A88" w:rsidRPr="00A01479" w:rsidRDefault="00323A88">
            <w:pPr>
              <w:pStyle w:val="BodyText"/>
              <w:cnfStyle w:val="000000000000" w:firstRow="0" w:lastRow="0" w:firstColumn="0" w:lastColumn="0" w:oddVBand="0" w:evenVBand="0" w:oddHBand="0" w:evenHBand="0" w:firstRowFirstColumn="0" w:firstRowLastColumn="0" w:lastRowFirstColumn="0" w:lastRowLastColumn="0"/>
            </w:pPr>
            <w:r w:rsidRPr="00A01479">
              <w:t>DMS.</w:t>
            </w:r>
            <w:r w:rsidR="003B4130">
              <w:t>Transit</w:t>
            </w:r>
            <w:r w:rsidRPr="00A01479">
              <w:t>2</w:t>
            </w:r>
          </w:p>
        </w:tc>
        <w:tc>
          <w:tcPr>
            <w:tcW w:w="1230" w:type="dxa"/>
          </w:tcPr>
          <w:p w14:paraId="34978B20" w14:textId="405A66FB" w:rsidR="00323A88" w:rsidRPr="00A01479" w:rsidRDefault="00323A88">
            <w:pPr>
              <w:pStyle w:val="BodyText"/>
              <w:cnfStyle w:val="000000000000" w:firstRow="0" w:lastRow="0" w:firstColumn="0" w:lastColumn="0" w:oddVBand="0" w:evenVBand="0" w:oddHBand="0" w:evenHBand="0" w:firstRowFirstColumn="0" w:firstRowLastColumn="0" w:lastRowFirstColumn="0" w:lastRowLastColumn="0"/>
            </w:pPr>
            <w:proofErr w:type="spellStart"/>
            <w:r w:rsidRPr="00A01479">
              <w:t>DMS.</w:t>
            </w:r>
            <w:r w:rsidR="003B4130">
              <w:t>Transit</w:t>
            </w:r>
            <w:proofErr w:type="spellEnd"/>
          </w:p>
        </w:tc>
        <w:tc>
          <w:tcPr>
            <w:tcW w:w="2269" w:type="dxa"/>
          </w:tcPr>
          <w:p w14:paraId="34C1164E" w14:textId="77777777" w:rsidR="00323A88" w:rsidRPr="00A01479" w:rsidRDefault="00323A88">
            <w:pPr>
              <w:pStyle w:val="BodyText"/>
              <w:cnfStyle w:val="000000000000" w:firstRow="0" w:lastRow="0" w:firstColumn="0" w:lastColumn="0" w:oddVBand="0" w:evenVBand="0" w:oddHBand="0" w:evenHBand="0" w:firstRowFirstColumn="0" w:firstRowLastColumn="0" w:lastRowFirstColumn="0" w:lastRowLastColumn="0"/>
            </w:pPr>
            <w:commentRangeStart w:id="11"/>
            <w:r w:rsidRPr="00A01479">
              <w:t>Notification</w:t>
            </w:r>
            <w:commentRangeStart w:id="12"/>
            <w:commentRangeStart w:id="13"/>
            <w:commentRangeStart w:id="14"/>
            <w:commentRangeEnd w:id="12"/>
            <w:r w:rsidRPr="00A01479">
              <w:rPr>
                <w:rStyle w:val="CommentReference"/>
                <w:sz w:val="18"/>
              </w:rPr>
              <w:commentReference w:id="12"/>
            </w:r>
            <w:commentRangeEnd w:id="13"/>
            <w:r w:rsidRPr="00A01479">
              <w:rPr>
                <w:rStyle w:val="CommentReference"/>
                <w:sz w:val="18"/>
              </w:rPr>
              <w:commentReference w:id="13"/>
            </w:r>
            <w:commentRangeEnd w:id="14"/>
            <w:r w:rsidRPr="00A01479">
              <w:rPr>
                <w:rStyle w:val="CommentReference"/>
                <w:sz w:val="18"/>
              </w:rPr>
              <w:commentReference w:id="14"/>
            </w:r>
            <w:commentRangeEnd w:id="11"/>
            <w:r w:rsidRPr="00A01479">
              <w:rPr>
                <w:rStyle w:val="CommentReference"/>
                <w:sz w:val="18"/>
              </w:rPr>
              <w:commentReference w:id="11"/>
            </w:r>
          </w:p>
        </w:tc>
      </w:tr>
    </w:tbl>
    <w:p w14:paraId="2B754E6F" w14:textId="4FE5EA07" w:rsidR="00440763" w:rsidRDefault="00440763" w:rsidP="00B97297">
      <w:pPr>
        <w:pStyle w:val="BodyText"/>
        <w:rPr>
          <w:lang w:val="en-GB"/>
        </w:rPr>
      </w:pPr>
    </w:p>
    <w:p w14:paraId="5B8FA00F" w14:textId="2783EEAB" w:rsidR="009059FB" w:rsidRDefault="009059FB" w:rsidP="0070264C">
      <w:pPr>
        <w:pStyle w:val="Heading2"/>
        <w:rPr>
          <w:lang w:val="en-GB"/>
        </w:rPr>
      </w:pPr>
      <w:bookmarkStart w:id="17" w:name="_Toc129853512"/>
      <w:r>
        <w:rPr>
          <w:lang w:val="en-GB"/>
        </w:rPr>
        <w:t>A</w:t>
      </w:r>
      <w:r w:rsidRPr="00CD3DCC">
        <w:rPr>
          <w:lang w:val="en-GB"/>
        </w:rPr>
        <w:t>uthorisations</w:t>
      </w:r>
      <w:r w:rsidR="0070264C">
        <w:rPr>
          <w:lang w:val="en-GB"/>
        </w:rPr>
        <w:t xml:space="preserve"> for the consignor</w:t>
      </w:r>
      <w:bookmarkEnd w:id="17"/>
    </w:p>
    <w:p w14:paraId="2FFC33E5" w14:textId="10D76DBE" w:rsidR="009059FB" w:rsidRPr="003B4EE5" w:rsidRDefault="00B42330" w:rsidP="009059FB">
      <w:pPr>
        <w:pStyle w:val="BodyText"/>
        <w:rPr>
          <w:lang w:val="en-GB"/>
        </w:rPr>
      </w:pPr>
      <w:r>
        <w:rPr>
          <w:lang w:val="en-GB"/>
        </w:rPr>
        <w:t>For some of the test scenarios authorisations are required</w:t>
      </w:r>
      <w:r w:rsidR="00E41729">
        <w:rPr>
          <w:lang w:val="en-GB"/>
        </w:rPr>
        <w:t>. The following is a list of authorisations which can be used by the consignor, as well as how to</w:t>
      </w:r>
      <w:r w:rsidR="00EA2C6E">
        <w:rPr>
          <w:lang w:val="en-GB"/>
        </w:rPr>
        <w:t xml:space="preserve"> complete the test scenarios without the authorisations. </w:t>
      </w:r>
      <w:r w:rsidR="009059FB">
        <w:rPr>
          <w:lang w:val="en-GB"/>
        </w:rPr>
        <w:t xml:space="preserve">Notice that this is not a comprehensive list of </w:t>
      </w:r>
      <w:r w:rsidR="009B11F7">
        <w:rPr>
          <w:lang w:val="en-GB"/>
        </w:rPr>
        <w:t xml:space="preserve">all </w:t>
      </w:r>
      <w:r w:rsidR="009059FB">
        <w:rPr>
          <w:lang w:val="en-GB"/>
        </w:rPr>
        <w:t>possible authorisations</w:t>
      </w:r>
      <w:r w:rsidR="009B11F7">
        <w:rPr>
          <w:lang w:val="en-GB"/>
        </w:rPr>
        <w:t xml:space="preserve"> for transit</w:t>
      </w:r>
      <w:r w:rsidR="009059FB">
        <w:rPr>
          <w:lang w:val="en-GB"/>
        </w:rPr>
        <w:t xml:space="preserve">. </w:t>
      </w:r>
    </w:p>
    <w:p w14:paraId="795FA6DD" w14:textId="701A0F5D" w:rsidR="009059FB" w:rsidRPr="006C09C4" w:rsidRDefault="009059FB" w:rsidP="006C09C4">
      <w:pPr>
        <w:pStyle w:val="BodyText"/>
        <w:rPr>
          <w:b/>
          <w:bCs/>
          <w:lang w:val="en-GB"/>
        </w:rPr>
      </w:pPr>
      <w:r w:rsidRPr="006C09C4">
        <w:rPr>
          <w:b/>
          <w:bCs/>
          <w:lang w:val="en-GB"/>
        </w:rPr>
        <w:t xml:space="preserve">C521 </w:t>
      </w:r>
      <w:bookmarkStart w:id="18" w:name="_Hlk129854464"/>
      <w:r w:rsidRPr="006C09C4">
        <w:rPr>
          <w:b/>
          <w:bCs/>
          <w:lang w:val="en-GB"/>
        </w:rPr>
        <w:t xml:space="preserve">ACR </w:t>
      </w:r>
      <w:bookmarkEnd w:id="18"/>
      <w:r w:rsidRPr="006C09C4">
        <w:rPr>
          <w:b/>
          <w:bCs/>
          <w:lang w:val="en-GB"/>
        </w:rPr>
        <w:t xml:space="preserve">- Authorised </w:t>
      </w:r>
      <w:r w:rsidR="002E2A27">
        <w:rPr>
          <w:b/>
          <w:bCs/>
          <w:lang w:val="en-GB"/>
        </w:rPr>
        <w:t>C</w:t>
      </w:r>
      <w:r w:rsidRPr="006C09C4">
        <w:rPr>
          <w:b/>
          <w:bCs/>
          <w:lang w:val="en-GB"/>
        </w:rPr>
        <w:t>onsignor</w:t>
      </w:r>
    </w:p>
    <w:p w14:paraId="15639B86" w14:textId="4599FD05" w:rsidR="009059FB" w:rsidRDefault="009059FB" w:rsidP="009059FB">
      <w:pPr>
        <w:pStyle w:val="BodyText"/>
        <w:rPr>
          <w:lang w:val="en-GB"/>
        </w:rPr>
      </w:pPr>
      <w:r w:rsidRPr="005B1734">
        <w:rPr>
          <w:lang w:val="en-GB"/>
        </w:rPr>
        <w:t xml:space="preserve">Authorisation for the status of authorised consignor for </w:t>
      </w:r>
      <w:r w:rsidR="000B18D8">
        <w:rPr>
          <w:lang w:val="en-GB"/>
        </w:rPr>
        <w:t>u</w:t>
      </w:r>
      <w:r w:rsidRPr="005B1734">
        <w:rPr>
          <w:lang w:val="en-GB"/>
        </w:rPr>
        <w:t>nion transit (Column 9b, Annex A of Delegated Regulation (EU) 2015/2446</w:t>
      </w:r>
      <w:r>
        <w:rPr>
          <w:lang w:val="en-GB"/>
        </w:rPr>
        <w:t>.</w:t>
      </w:r>
    </w:p>
    <w:p w14:paraId="2952276B" w14:textId="44E5B3C9" w:rsidR="009059FB" w:rsidRPr="00F81785" w:rsidRDefault="009059FB" w:rsidP="009059FB">
      <w:pPr>
        <w:pStyle w:val="BodyText"/>
        <w:rPr>
          <w:lang w:val="en-US"/>
        </w:rPr>
      </w:pPr>
      <w:r>
        <w:rPr>
          <w:lang w:val="en-US"/>
        </w:rPr>
        <w:t xml:space="preserve">If you lack this authorization, you can send in the declarations as standard procedures by removing the fields </w:t>
      </w:r>
      <w:r w:rsidR="006727D7">
        <w:rPr>
          <w:lang w:val="en-US"/>
        </w:rPr>
        <w:t>“</w:t>
      </w:r>
      <w:proofErr w:type="spellStart"/>
      <w:r w:rsidR="00E8304D" w:rsidRPr="00E8304D">
        <w:rPr>
          <w:b/>
          <w:bCs/>
          <w:lang w:val="en-US"/>
        </w:rPr>
        <w:t>limitDate</w:t>
      </w:r>
      <w:proofErr w:type="spellEnd"/>
      <w:r w:rsidR="006727D7">
        <w:rPr>
          <w:b/>
          <w:bCs/>
          <w:lang w:val="en-US"/>
        </w:rPr>
        <w:t>”</w:t>
      </w:r>
      <w:r w:rsidR="00E8304D">
        <w:rPr>
          <w:b/>
          <w:bCs/>
          <w:lang w:val="en-US"/>
        </w:rPr>
        <w:t xml:space="preserve"> </w:t>
      </w:r>
      <w:r w:rsidR="00E8304D">
        <w:rPr>
          <w:lang w:val="en-US"/>
        </w:rPr>
        <w:t xml:space="preserve">and </w:t>
      </w:r>
      <w:r w:rsidR="006727D7">
        <w:rPr>
          <w:lang w:val="en-US"/>
        </w:rPr>
        <w:t>“</w:t>
      </w:r>
      <w:proofErr w:type="spellStart"/>
      <w:r w:rsidR="00E538F0" w:rsidRPr="00E538F0">
        <w:rPr>
          <w:b/>
          <w:bCs/>
          <w:lang w:val="en-US"/>
        </w:rPr>
        <w:t>Authorisation</w:t>
      </w:r>
      <w:proofErr w:type="spellEnd"/>
      <w:r w:rsidR="006727D7">
        <w:rPr>
          <w:b/>
          <w:bCs/>
          <w:lang w:val="en-US"/>
        </w:rPr>
        <w:t>”</w:t>
      </w:r>
      <w:r w:rsidR="00E538F0">
        <w:rPr>
          <w:b/>
          <w:bCs/>
          <w:lang w:val="en-US"/>
        </w:rPr>
        <w:t xml:space="preserve"> </w:t>
      </w:r>
      <w:r w:rsidR="00E538F0">
        <w:rPr>
          <w:lang w:val="en-US"/>
        </w:rPr>
        <w:t xml:space="preserve">of type </w:t>
      </w:r>
      <w:r w:rsidR="00E538F0" w:rsidRPr="006727D7">
        <w:rPr>
          <w:lang w:val="en-US"/>
        </w:rPr>
        <w:t>C521</w:t>
      </w:r>
      <w:r w:rsidR="00E538F0">
        <w:rPr>
          <w:lang w:val="en-US"/>
        </w:rPr>
        <w:t xml:space="preserve">, so that it becomes a standard procedure. Notice however that this </w:t>
      </w:r>
      <w:r w:rsidR="00F55A14">
        <w:rPr>
          <w:lang w:val="en-US"/>
        </w:rPr>
        <w:t>requires manual action from a customs office</w:t>
      </w:r>
      <w:r w:rsidR="008615AB">
        <w:rPr>
          <w:lang w:val="en-US"/>
        </w:rPr>
        <w:t xml:space="preserve">. </w:t>
      </w:r>
      <w:r w:rsidR="00BE383D">
        <w:rPr>
          <w:lang w:val="en-US"/>
        </w:rPr>
        <w:t xml:space="preserve">Please </w:t>
      </w:r>
      <w:r w:rsidR="00BE383D">
        <w:rPr>
          <w:lang w:val="en-GB"/>
        </w:rPr>
        <w:t xml:space="preserve">reach out to us on Toolkit so we can help you </w:t>
      </w:r>
      <w:r w:rsidR="0061050F">
        <w:rPr>
          <w:lang w:val="en-GB"/>
        </w:rPr>
        <w:t>finish the flow</w:t>
      </w:r>
      <w:r w:rsidR="00BE383D">
        <w:rPr>
          <w:lang w:val="en-GB"/>
        </w:rPr>
        <w:t>.</w:t>
      </w:r>
    </w:p>
    <w:p w14:paraId="4FBEEF24" w14:textId="392B4D24" w:rsidR="009059FB" w:rsidRPr="006C09C4" w:rsidRDefault="009059FB" w:rsidP="006C09C4">
      <w:pPr>
        <w:pStyle w:val="BodyText"/>
        <w:rPr>
          <w:b/>
          <w:bCs/>
          <w:lang w:val="en-GB"/>
        </w:rPr>
      </w:pPr>
      <w:r w:rsidRPr="006C09C4">
        <w:rPr>
          <w:b/>
          <w:bCs/>
          <w:lang w:val="en-GB"/>
        </w:rPr>
        <w:t xml:space="preserve">C505 </w:t>
      </w:r>
      <w:r w:rsidRPr="003B21D9">
        <w:rPr>
          <w:b/>
          <w:bCs/>
          <w:lang w:val="en-US"/>
        </w:rPr>
        <w:t xml:space="preserve">CGU - Comprehensive </w:t>
      </w:r>
      <w:r w:rsidR="002E2A27">
        <w:rPr>
          <w:b/>
          <w:bCs/>
          <w:lang w:val="en-US"/>
        </w:rPr>
        <w:t>G</w:t>
      </w:r>
      <w:r w:rsidRPr="003B21D9">
        <w:rPr>
          <w:b/>
          <w:bCs/>
          <w:lang w:val="en-US"/>
        </w:rPr>
        <w:t>uarantee</w:t>
      </w:r>
    </w:p>
    <w:p w14:paraId="0886EB63" w14:textId="0D96EC08" w:rsidR="009059FB" w:rsidRPr="00C7781C" w:rsidRDefault="009059FB" w:rsidP="009059FB">
      <w:pPr>
        <w:pStyle w:val="BodyText"/>
        <w:rPr>
          <w:lang w:val="en-US"/>
        </w:rPr>
      </w:pPr>
      <w:r w:rsidRPr="009452F8">
        <w:rPr>
          <w:lang w:val="en-US"/>
        </w:rPr>
        <w:t xml:space="preserve">Comprehensive </w:t>
      </w:r>
      <w:r w:rsidR="002E2A27">
        <w:rPr>
          <w:lang w:val="en-US"/>
        </w:rPr>
        <w:t>G</w:t>
      </w:r>
      <w:r w:rsidRPr="009452F8">
        <w:rPr>
          <w:lang w:val="en-US"/>
        </w:rPr>
        <w:t xml:space="preserve">uarantee </w:t>
      </w:r>
      <w:r w:rsidR="000B18D8">
        <w:rPr>
          <w:rStyle w:val="Strong"/>
          <w:b w:val="0"/>
          <w:bCs w:val="0"/>
          <w:lang w:val="en-US"/>
        </w:rPr>
        <w:t>c</w:t>
      </w:r>
      <w:r w:rsidRPr="0061050F">
        <w:rPr>
          <w:rStyle w:val="Strong"/>
          <w:b w:val="0"/>
          <w:bCs w:val="0"/>
          <w:lang w:val="en-US"/>
        </w:rPr>
        <w:t>ustoms transit</w:t>
      </w:r>
      <w:r w:rsidRPr="009452F8">
        <w:rPr>
          <w:lang w:val="en-US"/>
        </w:rPr>
        <w:t xml:space="preserve"> including possible reduction or exemption</w:t>
      </w:r>
      <w:r>
        <w:rPr>
          <w:lang w:val="en-US"/>
        </w:rPr>
        <w:t>.</w:t>
      </w:r>
      <w:r w:rsidR="0061050F">
        <w:rPr>
          <w:lang w:val="en-US"/>
        </w:rPr>
        <w:t xml:space="preserve"> </w:t>
      </w:r>
      <w:r w:rsidRPr="00F81785">
        <w:rPr>
          <w:lang w:val="en-US"/>
        </w:rPr>
        <w:t xml:space="preserve">Application and </w:t>
      </w:r>
      <w:proofErr w:type="spellStart"/>
      <w:r w:rsidRPr="00F81785">
        <w:rPr>
          <w:lang w:val="en-US"/>
        </w:rPr>
        <w:t>authorisation</w:t>
      </w:r>
      <w:proofErr w:type="spellEnd"/>
      <w:r w:rsidRPr="00F81785">
        <w:rPr>
          <w:lang w:val="en-US"/>
        </w:rPr>
        <w:t xml:space="preserve"> for the provision of a comprehensive guarantee, including possible reduction or waiver</w:t>
      </w:r>
      <w:r>
        <w:rPr>
          <w:lang w:val="en-US"/>
        </w:rPr>
        <w:t xml:space="preserve"> </w:t>
      </w:r>
      <w:r w:rsidRPr="00B26485">
        <w:rPr>
          <w:lang w:val="en-US"/>
        </w:rPr>
        <w:t xml:space="preserve">(Column </w:t>
      </w:r>
      <w:r>
        <w:rPr>
          <w:lang w:val="en-US"/>
        </w:rPr>
        <w:t>4a</w:t>
      </w:r>
      <w:r w:rsidRPr="00B26485">
        <w:rPr>
          <w:lang w:val="en-US"/>
        </w:rPr>
        <w:t>, Annex A of</w:t>
      </w:r>
      <w:r>
        <w:rPr>
          <w:lang w:val="en-US"/>
        </w:rPr>
        <w:t xml:space="preserve"> </w:t>
      </w:r>
      <w:r w:rsidRPr="00B26485">
        <w:rPr>
          <w:lang w:val="en-US"/>
        </w:rPr>
        <w:t>Delegated Regulation (EU) 2015/2446)</w:t>
      </w:r>
      <w:r>
        <w:rPr>
          <w:lang w:val="en-US"/>
        </w:rPr>
        <w:t>.</w:t>
      </w:r>
    </w:p>
    <w:p w14:paraId="3B00DD80" w14:textId="51A88C7D" w:rsidR="009059FB" w:rsidRDefault="009059FB" w:rsidP="009059FB">
      <w:pPr>
        <w:pStyle w:val="BodyText"/>
        <w:rPr>
          <w:lang w:val="en-US"/>
        </w:rPr>
      </w:pPr>
      <w:r>
        <w:rPr>
          <w:lang w:val="en-US"/>
        </w:rPr>
        <w:lastRenderedPageBreak/>
        <w:t xml:space="preserve">If you lack this authorization, you can use guarantees of type 2 which are single use and have a predefined office of departure and destination. </w:t>
      </w:r>
      <w:r w:rsidR="0061050F">
        <w:rPr>
          <w:lang w:val="en-US"/>
        </w:rPr>
        <w:t>Please r</w:t>
      </w:r>
      <w:r>
        <w:rPr>
          <w:lang w:val="en-US"/>
        </w:rPr>
        <w:t xml:space="preserve">each out to us </w:t>
      </w:r>
      <w:r>
        <w:rPr>
          <w:lang w:val="en-GB"/>
        </w:rPr>
        <w:t>on Toolkit so we can create test guarantees of this type for you.</w:t>
      </w:r>
    </w:p>
    <w:p w14:paraId="2B3E5B9B" w14:textId="77777777" w:rsidR="009059FB" w:rsidRPr="006C09C4" w:rsidRDefault="009059FB" w:rsidP="006C09C4">
      <w:pPr>
        <w:pStyle w:val="BodyText"/>
        <w:rPr>
          <w:b/>
          <w:bCs/>
          <w:lang w:val="en-US"/>
        </w:rPr>
      </w:pPr>
      <w:r w:rsidRPr="006C09C4">
        <w:rPr>
          <w:b/>
          <w:bCs/>
          <w:lang w:val="en-US"/>
        </w:rPr>
        <w:t>C523 SSE - Use of seals of a special type.</w:t>
      </w:r>
    </w:p>
    <w:p w14:paraId="124D1690" w14:textId="77777777" w:rsidR="009059FB" w:rsidRDefault="009059FB" w:rsidP="009059FB">
      <w:pPr>
        <w:pStyle w:val="BodyText"/>
        <w:rPr>
          <w:lang w:val="en-US"/>
        </w:rPr>
      </w:pPr>
      <w:r w:rsidRPr="00B26485">
        <w:rPr>
          <w:lang w:val="en-US"/>
        </w:rPr>
        <w:t xml:space="preserve">Authorization for the use of seals of a special type </w:t>
      </w:r>
      <w:r w:rsidRPr="00C7781C">
        <w:rPr>
          <w:lang w:val="en-US"/>
        </w:rPr>
        <w:t>(Column 9d, Annex A of Delegated Regulation (EU) 2015/2446).</w:t>
      </w:r>
    </w:p>
    <w:p w14:paraId="32675034" w14:textId="563B80E9" w:rsidR="009059FB" w:rsidRDefault="009059FB" w:rsidP="009059FB">
      <w:pPr>
        <w:pStyle w:val="BodyText"/>
        <w:rPr>
          <w:lang w:val="en-GB"/>
        </w:rPr>
      </w:pPr>
      <w:r>
        <w:rPr>
          <w:lang w:val="en-GB"/>
        </w:rPr>
        <w:t>If you lack this</w:t>
      </w:r>
      <w:r w:rsidR="008E7B0B">
        <w:rPr>
          <w:lang w:val="en-GB"/>
        </w:rPr>
        <w:t xml:space="preserve"> </w:t>
      </w:r>
      <w:r w:rsidR="009D4F3F">
        <w:rPr>
          <w:lang w:val="en-GB"/>
        </w:rPr>
        <w:t>authorisation,</w:t>
      </w:r>
      <w:r>
        <w:rPr>
          <w:lang w:val="en-GB"/>
        </w:rPr>
        <w:t xml:space="preserve"> you can remove the </w:t>
      </w:r>
      <w:r w:rsidR="008E7B0B">
        <w:rPr>
          <w:lang w:val="en-GB"/>
        </w:rPr>
        <w:t>field</w:t>
      </w:r>
      <w:r>
        <w:rPr>
          <w:lang w:val="en-GB"/>
        </w:rPr>
        <w:t xml:space="preserve"> of the declaration that contains seals</w:t>
      </w:r>
      <w:r w:rsidR="009D4F3F">
        <w:rPr>
          <w:lang w:val="en-GB"/>
        </w:rPr>
        <w:t>.</w:t>
      </w:r>
      <w:r w:rsidR="00F41069">
        <w:rPr>
          <w:b/>
          <w:bCs/>
          <w:lang w:val="en-GB"/>
        </w:rPr>
        <w:t xml:space="preserve"> </w:t>
      </w:r>
      <w:r w:rsidR="00F41069">
        <w:rPr>
          <w:lang w:val="en-GB"/>
        </w:rPr>
        <w:t xml:space="preserve">If you send in the </w:t>
      </w:r>
      <w:r w:rsidR="00567880">
        <w:rPr>
          <w:lang w:val="en-GB"/>
        </w:rPr>
        <w:t xml:space="preserve">declaration as a </w:t>
      </w:r>
      <w:r>
        <w:rPr>
          <w:lang w:val="en-GB"/>
        </w:rPr>
        <w:t>standard procedure</w:t>
      </w:r>
      <w:r w:rsidR="00567880">
        <w:rPr>
          <w:lang w:val="en-GB"/>
        </w:rPr>
        <w:t xml:space="preserve"> this</w:t>
      </w:r>
      <w:r w:rsidR="008E7B0B">
        <w:rPr>
          <w:lang w:val="en-GB"/>
        </w:rPr>
        <w:t xml:space="preserve"> authorisation </w:t>
      </w:r>
      <w:proofErr w:type="gramStart"/>
      <w:r w:rsidR="008E7B0B">
        <w:rPr>
          <w:lang w:val="en-GB"/>
        </w:rPr>
        <w:t>is</w:t>
      </w:r>
      <w:proofErr w:type="gramEnd"/>
      <w:r w:rsidR="009D4F3F">
        <w:rPr>
          <w:lang w:val="en-GB"/>
        </w:rPr>
        <w:t xml:space="preserve"> then</w:t>
      </w:r>
      <w:r w:rsidR="008E7B0B">
        <w:rPr>
          <w:lang w:val="en-GB"/>
        </w:rPr>
        <w:t xml:space="preserve"> not required</w:t>
      </w:r>
      <w:r>
        <w:rPr>
          <w:lang w:val="en-GB"/>
        </w:rPr>
        <w:t>.</w:t>
      </w:r>
    </w:p>
    <w:p w14:paraId="407CB614" w14:textId="13BD3BF2" w:rsidR="009059FB" w:rsidRPr="006C09C4" w:rsidRDefault="009059FB" w:rsidP="006C09C4">
      <w:pPr>
        <w:pStyle w:val="BodyText"/>
        <w:rPr>
          <w:b/>
          <w:bCs/>
          <w:lang w:val="en-US"/>
        </w:rPr>
      </w:pPr>
      <w:r w:rsidRPr="006C09C4">
        <w:rPr>
          <w:rStyle w:val="markedcontent"/>
          <w:b/>
          <w:bCs/>
          <w:lang w:val="en-US"/>
        </w:rPr>
        <w:t xml:space="preserve">C524 TRD - </w:t>
      </w:r>
      <w:r w:rsidRPr="006C09C4">
        <w:rPr>
          <w:b/>
          <w:bCs/>
          <w:lang w:val="en-US"/>
        </w:rPr>
        <w:t xml:space="preserve">Use of </w:t>
      </w:r>
      <w:r w:rsidR="009D4F3F">
        <w:rPr>
          <w:rStyle w:val="markedcontent"/>
          <w:b/>
          <w:bCs/>
          <w:lang w:val="en-US"/>
        </w:rPr>
        <w:t>R</w:t>
      </w:r>
      <w:r w:rsidRPr="006C09C4">
        <w:rPr>
          <w:rStyle w:val="markedcontent"/>
          <w:b/>
          <w:bCs/>
          <w:lang w:val="en-US"/>
        </w:rPr>
        <w:t xml:space="preserve">educed </w:t>
      </w:r>
      <w:r w:rsidR="009D4F3F">
        <w:rPr>
          <w:rStyle w:val="markedcontent"/>
          <w:b/>
          <w:bCs/>
          <w:lang w:val="en-US"/>
        </w:rPr>
        <w:t>D</w:t>
      </w:r>
      <w:r w:rsidRPr="006C09C4">
        <w:rPr>
          <w:rStyle w:val="markedcontent"/>
          <w:b/>
          <w:bCs/>
          <w:lang w:val="en-US"/>
        </w:rPr>
        <w:t>ataset</w:t>
      </w:r>
    </w:p>
    <w:p w14:paraId="0B61F948" w14:textId="77777777" w:rsidR="009059FB" w:rsidRPr="003842BD" w:rsidRDefault="009059FB" w:rsidP="009059FB">
      <w:pPr>
        <w:pStyle w:val="BodyText"/>
        <w:rPr>
          <w:lang w:val="en-US"/>
        </w:rPr>
      </w:pPr>
      <w:proofErr w:type="spellStart"/>
      <w:r w:rsidRPr="003842BD">
        <w:rPr>
          <w:rStyle w:val="markedcontent"/>
          <w:lang w:val="en-US"/>
        </w:rPr>
        <w:t>Authorisation</w:t>
      </w:r>
      <w:proofErr w:type="spellEnd"/>
      <w:r w:rsidRPr="003842BD">
        <w:rPr>
          <w:rStyle w:val="markedcontent"/>
          <w:lang w:val="en-US"/>
        </w:rPr>
        <w:t xml:space="preserve"> to use transit declaration with a reduced dataset (Column 9e, Annex</w:t>
      </w:r>
      <w:r>
        <w:rPr>
          <w:rStyle w:val="markedcontent"/>
          <w:lang w:val="en-US"/>
        </w:rPr>
        <w:t xml:space="preserve"> </w:t>
      </w:r>
      <w:r w:rsidRPr="003842BD">
        <w:rPr>
          <w:rStyle w:val="markedcontent"/>
          <w:lang w:val="en-US"/>
        </w:rPr>
        <w:t>A of Delegated Regulation (EU) 2015/2446)</w:t>
      </w:r>
    </w:p>
    <w:p w14:paraId="3D72BB7D" w14:textId="44115C69" w:rsidR="0070264C" w:rsidRDefault="0070264C" w:rsidP="0070264C">
      <w:pPr>
        <w:pStyle w:val="Heading2"/>
        <w:rPr>
          <w:lang w:val="en-GB"/>
        </w:rPr>
      </w:pPr>
      <w:bookmarkStart w:id="19" w:name="_Toc129853513"/>
      <w:r>
        <w:rPr>
          <w:lang w:val="en-GB"/>
        </w:rPr>
        <w:t>A</w:t>
      </w:r>
      <w:r w:rsidRPr="00CD3DCC">
        <w:rPr>
          <w:lang w:val="en-GB"/>
        </w:rPr>
        <w:t>uthorisations</w:t>
      </w:r>
      <w:r>
        <w:rPr>
          <w:lang w:val="en-GB"/>
        </w:rPr>
        <w:t xml:space="preserve"> for the consignee</w:t>
      </w:r>
      <w:bookmarkEnd w:id="19"/>
    </w:p>
    <w:p w14:paraId="69131098" w14:textId="2666CA03" w:rsidR="00BE677F" w:rsidRPr="00BE677F" w:rsidRDefault="00BE677F" w:rsidP="00BE677F">
      <w:pPr>
        <w:pStyle w:val="BodyText"/>
        <w:rPr>
          <w:lang w:val="en-GB"/>
        </w:rPr>
      </w:pPr>
      <w:r>
        <w:rPr>
          <w:lang w:val="en-GB"/>
        </w:rPr>
        <w:t xml:space="preserve">The </w:t>
      </w:r>
      <w:r w:rsidR="00B56139">
        <w:rPr>
          <w:lang w:val="en-GB"/>
        </w:rPr>
        <w:t>au</w:t>
      </w:r>
      <w:r w:rsidR="00B56139" w:rsidRPr="00B56139">
        <w:rPr>
          <w:lang w:val="en-GB"/>
        </w:rPr>
        <w:t>thorised consignee</w:t>
      </w:r>
      <w:r w:rsidR="00B56139">
        <w:rPr>
          <w:lang w:val="en-GB"/>
        </w:rPr>
        <w:t xml:space="preserve"> scenarios are only relevant if you </w:t>
      </w:r>
      <w:r w:rsidR="001C6F43">
        <w:rPr>
          <w:lang w:val="en-GB"/>
        </w:rPr>
        <w:t xml:space="preserve">have the authorisations as the customs office of departure will </w:t>
      </w:r>
      <w:r w:rsidR="00EB357F">
        <w:rPr>
          <w:lang w:val="en-GB"/>
        </w:rPr>
        <w:t xml:space="preserve">perform the necessary actions otherwise. If you want to test the notifications created </w:t>
      </w:r>
    </w:p>
    <w:p w14:paraId="758F9016" w14:textId="7C0DE0E2" w:rsidR="0070264C" w:rsidRPr="006C09C4" w:rsidRDefault="0070264C" w:rsidP="006C09C4">
      <w:pPr>
        <w:pStyle w:val="BodyText"/>
        <w:rPr>
          <w:b/>
          <w:bCs/>
          <w:lang w:val="en-GB"/>
        </w:rPr>
      </w:pPr>
      <w:r w:rsidRPr="006C09C4">
        <w:rPr>
          <w:rStyle w:val="markedcontent"/>
          <w:rFonts w:ascii="Arial" w:hAnsi="Arial" w:cs="Arial"/>
          <w:b/>
          <w:bCs/>
          <w:lang w:val="en-US"/>
        </w:rPr>
        <w:t>C520</w:t>
      </w:r>
      <w:r w:rsidRPr="006C09C4">
        <w:rPr>
          <w:b/>
          <w:bCs/>
          <w:lang w:val="en-GB"/>
        </w:rPr>
        <w:t xml:space="preserve"> </w:t>
      </w:r>
      <w:r w:rsidRPr="006C09C4">
        <w:rPr>
          <w:rStyle w:val="markedcontent"/>
          <w:rFonts w:ascii="Arial" w:hAnsi="Arial" w:cs="Arial"/>
          <w:b/>
          <w:bCs/>
          <w:lang w:val="en-US"/>
        </w:rPr>
        <w:t>ACT</w:t>
      </w:r>
      <w:r w:rsidRPr="006C09C4">
        <w:rPr>
          <w:b/>
          <w:bCs/>
          <w:lang w:val="en-GB"/>
        </w:rPr>
        <w:t xml:space="preserve"> - Authorised consignee for TIR</w:t>
      </w:r>
    </w:p>
    <w:p w14:paraId="1F97887E" w14:textId="77777777" w:rsidR="0070264C" w:rsidRDefault="0070264C" w:rsidP="0070264C">
      <w:pPr>
        <w:pStyle w:val="BodyText"/>
        <w:rPr>
          <w:lang w:val="en-US"/>
        </w:rPr>
      </w:pPr>
      <w:proofErr w:type="spellStart"/>
      <w:r w:rsidRPr="00F63E84">
        <w:rPr>
          <w:lang w:val="en-US"/>
        </w:rPr>
        <w:t>Authorisation</w:t>
      </w:r>
      <w:proofErr w:type="spellEnd"/>
      <w:r w:rsidRPr="00F63E84">
        <w:rPr>
          <w:lang w:val="en-US"/>
        </w:rPr>
        <w:t xml:space="preserve"> for the status of </w:t>
      </w:r>
      <w:proofErr w:type="spellStart"/>
      <w:r w:rsidRPr="00F63E84">
        <w:rPr>
          <w:lang w:val="en-US"/>
        </w:rPr>
        <w:t>authorised</w:t>
      </w:r>
      <w:proofErr w:type="spellEnd"/>
      <w:r w:rsidRPr="00F63E84">
        <w:rPr>
          <w:lang w:val="en-US"/>
        </w:rPr>
        <w:t xml:space="preserve"> consignee for TIR procedure (Column 9a,</w:t>
      </w:r>
      <w:r>
        <w:rPr>
          <w:lang w:val="en-US"/>
        </w:rPr>
        <w:t xml:space="preserve"> </w:t>
      </w:r>
      <w:r w:rsidRPr="00F63E84">
        <w:rPr>
          <w:lang w:val="en-US"/>
        </w:rPr>
        <w:t>Annex A of Delegated Regulation (EU) 2015/2446)</w:t>
      </w:r>
    </w:p>
    <w:p w14:paraId="135BFDDA" w14:textId="77777777" w:rsidR="0070264C" w:rsidRPr="006C09C4" w:rsidRDefault="0070264C" w:rsidP="006C09C4">
      <w:pPr>
        <w:pStyle w:val="BodyText"/>
        <w:rPr>
          <w:b/>
          <w:bCs/>
          <w:lang w:val="en-GB"/>
        </w:rPr>
      </w:pPr>
      <w:r w:rsidRPr="006C09C4">
        <w:rPr>
          <w:rStyle w:val="markedcontent"/>
          <w:rFonts w:ascii="Arial" w:hAnsi="Arial" w:cs="Arial"/>
          <w:b/>
          <w:bCs/>
          <w:lang w:val="en-US"/>
        </w:rPr>
        <w:t>C522 ACE</w:t>
      </w:r>
      <w:r w:rsidRPr="006C09C4">
        <w:rPr>
          <w:b/>
          <w:bCs/>
          <w:lang w:val="en-GB"/>
        </w:rPr>
        <w:t>- Authorised consignee for Union transit</w:t>
      </w:r>
    </w:p>
    <w:p w14:paraId="4B2650E3" w14:textId="77777777" w:rsidR="0070264C" w:rsidRPr="00A85D31" w:rsidRDefault="0070264C" w:rsidP="0070264C">
      <w:pPr>
        <w:pStyle w:val="BodyText"/>
        <w:rPr>
          <w:lang w:val="en-GB"/>
        </w:rPr>
      </w:pPr>
      <w:r w:rsidRPr="002146E3">
        <w:rPr>
          <w:lang w:val="en-GB"/>
        </w:rPr>
        <w:t>Authorisation for the status of authorised consignee for Union transit (Column 9c,</w:t>
      </w:r>
      <w:r>
        <w:rPr>
          <w:lang w:val="en-GB"/>
        </w:rPr>
        <w:t xml:space="preserve"> </w:t>
      </w:r>
      <w:r w:rsidRPr="002146E3">
        <w:rPr>
          <w:lang w:val="en-GB"/>
        </w:rPr>
        <w:t>Annex A of Delegated Regulation (EU) 2015/2446</w:t>
      </w:r>
    </w:p>
    <w:p w14:paraId="4C7212BF" w14:textId="5B6AE68A" w:rsidR="00A81F29" w:rsidRDefault="00A81F29" w:rsidP="00A81F29">
      <w:pPr>
        <w:pStyle w:val="Heading2"/>
        <w:rPr>
          <w:lang w:val="en-GB"/>
        </w:rPr>
      </w:pPr>
      <w:bookmarkStart w:id="20" w:name="_Toc129853514"/>
      <w:r>
        <w:rPr>
          <w:lang w:val="en-GB"/>
        </w:rPr>
        <w:t>A</w:t>
      </w:r>
      <w:r w:rsidRPr="00A81F29">
        <w:rPr>
          <w:lang w:val="en-GB"/>
        </w:rPr>
        <w:t>uthorisation reference number</w:t>
      </w:r>
      <w:bookmarkEnd w:id="20"/>
      <w:r w:rsidRPr="00A81F29">
        <w:rPr>
          <w:lang w:val="en-GB"/>
        </w:rPr>
        <w:t xml:space="preserve"> </w:t>
      </w:r>
    </w:p>
    <w:p w14:paraId="399FC902" w14:textId="73CC4F74" w:rsidR="00D2159A" w:rsidRPr="00D2159A" w:rsidRDefault="00D2159A" w:rsidP="00D2159A">
      <w:pPr>
        <w:pStyle w:val="BodyText"/>
        <w:rPr>
          <w:lang w:val="en-GB"/>
        </w:rPr>
      </w:pPr>
      <w:r>
        <w:rPr>
          <w:lang w:val="en-GB"/>
        </w:rPr>
        <w:t>If yo</w:t>
      </w:r>
      <w:r w:rsidR="006C09C4">
        <w:rPr>
          <w:lang w:val="en-GB"/>
        </w:rPr>
        <w:t>u are an authorised consignor and/or consignee you</w:t>
      </w:r>
      <w:r w:rsidR="00732CC0">
        <w:rPr>
          <w:lang w:val="en-GB"/>
        </w:rPr>
        <w:t xml:space="preserve"> should</w:t>
      </w:r>
      <w:r w:rsidR="006C09C4">
        <w:rPr>
          <w:lang w:val="en-GB"/>
        </w:rPr>
        <w:t xml:space="preserve"> </w:t>
      </w:r>
      <w:r w:rsidR="00D96FF3">
        <w:rPr>
          <w:lang w:val="en-GB"/>
        </w:rPr>
        <w:t>have a</w:t>
      </w:r>
      <w:r w:rsidR="00A81F29">
        <w:rPr>
          <w:lang w:val="en-GB"/>
        </w:rPr>
        <w:t xml:space="preserve">n </w:t>
      </w:r>
      <w:r w:rsidR="00A81F29" w:rsidRPr="00A81F29">
        <w:rPr>
          <w:lang w:val="en-GB"/>
        </w:rPr>
        <w:t xml:space="preserve">Authorisation reference number </w:t>
      </w:r>
      <w:r w:rsidR="00D96FF3">
        <w:rPr>
          <w:lang w:val="en-GB"/>
        </w:rPr>
        <w:t xml:space="preserve">which you </w:t>
      </w:r>
      <w:r w:rsidR="00732CC0">
        <w:rPr>
          <w:lang w:val="en-GB"/>
        </w:rPr>
        <w:t>can</w:t>
      </w:r>
      <w:r w:rsidR="00D96FF3">
        <w:rPr>
          <w:lang w:val="en-GB"/>
        </w:rPr>
        <w:t xml:space="preserve"> use </w:t>
      </w:r>
      <w:r w:rsidR="002D04FB">
        <w:rPr>
          <w:lang w:val="en-GB"/>
        </w:rPr>
        <w:t>as location of goods</w:t>
      </w:r>
      <w:r w:rsidR="00732CC0">
        <w:rPr>
          <w:lang w:val="en-GB"/>
        </w:rPr>
        <w:t xml:space="preserve"> in the </w:t>
      </w:r>
      <w:r w:rsidR="002204F2">
        <w:rPr>
          <w:lang w:val="en-GB"/>
        </w:rPr>
        <w:t>declarations</w:t>
      </w:r>
      <w:r w:rsidR="002D04FB">
        <w:rPr>
          <w:lang w:val="en-GB"/>
        </w:rPr>
        <w:t xml:space="preserve">. </w:t>
      </w:r>
    </w:p>
    <w:p w14:paraId="424FEC47" w14:textId="77777777" w:rsidR="009059FB" w:rsidRPr="0070264C" w:rsidRDefault="009059FB" w:rsidP="00B97297">
      <w:pPr>
        <w:pStyle w:val="BodyText"/>
        <w:rPr>
          <w:lang w:val="en-GB"/>
        </w:rPr>
      </w:pPr>
    </w:p>
    <w:p w14:paraId="65BA2B8F" w14:textId="77777777" w:rsidR="00B935EB" w:rsidRDefault="00B935EB">
      <w:pPr>
        <w:rPr>
          <w:b/>
          <w:color w:val="0F2147"/>
          <w:sz w:val="44"/>
          <w:lang w:val="en-GB"/>
        </w:rPr>
      </w:pPr>
      <w:bookmarkStart w:id="21" w:name="_Toc129853515"/>
      <w:r>
        <w:rPr>
          <w:lang w:val="en-GB"/>
        </w:rPr>
        <w:br w:type="page"/>
      </w:r>
    </w:p>
    <w:p w14:paraId="5605B596" w14:textId="37EBA232" w:rsidR="00F93761" w:rsidRPr="00CD2536" w:rsidRDefault="00F93761" w:rsidP="00F93761">
      <w:pPr>
        <w:pStyle w:val="Heading1"/>
        <w:rPr>
          <w:lang w:val="en-GB"/>
        </w:rPr>
      </w:pPr>
      <w:r>
        <w:rPr>
          <w:lang w:val="en-GB"/>
        </w:rPr>
        <w:lastRenderedPageBreak/>
        <w:t>Test Scenario</w:t>
      </w:r>
      <w:r w:rsidR="006E0961">
        <w:rPr>
          <w:lang w:val="en-GB"/>
        </w:rPr>
        <w:t xml:space="preserve"> Description</w:t>
      </w:r>
      <w:bookmarkEnd w:id="21"/>
    </w:p>
    <w:p w14:paraId="2D4C78B4" w14:textId="3320DA3E" w:rsidR="00A904E6" w:rsidRDefault="005266FF" w:rsidP="00FB3B03">
      <w:pPr>
        <w:pStyle w:val="BodyText"/>
        <w:rPr>
          <w:rStyle w:val="normaltextrun"/>
          <w:rFonts w:cs="Calibri"/>
          <w:color w:val="000000"/>
          <w:szCs w:val="18"/>
          <w:shd w:val="clear" w:color="auto" w:fill="FFFFFF"/>
          <w:lang w:val="en-GB"/>
        </w:rPr>
      </w:pPr>
      <w:r>
        <w:rPr>
          <w:rStyle w:val="normaltextrun"/>
          <w:rFonts w:cs="Calibri"/>
          <w:color w:val="000000"/>
          <w:szCs w:val="18"/>
          <w:shd w:val="clear" w:color="auto" w:fill="FFFFFF"/>
          <w:lang w:val="en-GB"/>
        </w:rPr>
        <w:t>T</w:t>
      </w:r>
      <w:r w:rsidR="00E85BAF">
        <w:rPr>
          <w:rStyle w:val="normaltextrun"/>
          <w:rFonts w:cs="Calibri"/>
          <w:color w:val="000000"/>
          <w:szCs w:val="18"/>
          <w:shd w:val="clear" w:color="auto" w:fill="FFFFFF"/>
          <w:lang w:val="en-GB"/>
        </w:rPr>
        <w:t>hese test scenarios</w:t>
      </w:r>
      <w:r w:rsidR="004852EA">
        <w:rPr>
          <w:rStyle w:val="normaltextrun"/>
          <w:rFonts w:cs="Calibri"/>
          <w:color w:val="000000"/>
          <w:szCs w:val="18"/>
          <w:shd w:val="clear" w:color="auto" w:fill="FFFFFF"/>
          <w:lang w:val="en-GB"/>
        </w:rPr>
        <w:t xml:space="preserve"> are </w:t>
      </w:r>
      <w:r>
        <w:rPr>
          <w:rStyle w:val="normaltextrun"/>
          <w:rFonts w:cs="Calibri"/>
          <w:color w:val="000000"/>
          <w:szCs w:val="18"/>
          <w:shd w:val="clear" w:color="auto" w:fill="FFFFFF"/>
          <w:lang w:val="en-GB"/>
        </w:rPr>
        <w:t>made</w:t>
      </w:r>
      <w:r w:rsidR="004852EA">
        <w:rPr>
          <w:rStyle w:val="normaltextrun"/>
          <w:rFonts w:cs="Calibri"/>
          <w:color w:val="000000"/>
          <w:szCs w:val="18"/>
          <w:shd w:val="clear" w:color="auto" w:fill="FFFFFF"/>
          <w:lang w:val="en-GB"/>
        </w:rPr>
        <w:t xml:space="preserve"> to increase complexity gradually</w:t>
      </w:r>
      <w:r w:rsidR="00F66CDE">
        <w:rPr>
          <w:rStyle w:val="normaltextrun"/>
          <w:rFonts w:cs="Calibri"/>
          <w:color w:val="000000"/>
          <w:szCs w:val="18"/>
          <w:shd w:val="clear" w:color="auto" w:fill="FFFFFF"/>
          <w:lang w:val="en-GB"/>
        </w:rPr>
        <w:t>,</w:t>
      </w:r>
      <w:r w:rsidR="004852EA">
        <w:rPr>
          <w:rStyle w:val="normaltextrun"/>
          <w:rFonts w:cs="Calibri"/>
          <w:color w:val="000000"/>
          <w:szCs w:val="18"/>
          <w:shd w:val="clear" w:color="auto" w:fill="FFFFFF"/>
          <w:lang w:val="en-GB"/>
        </w:rPr>
        <w:t xml:space="preserve"> but</w:t>
      </w:r>
      <w:r w:rsidR="00E85BAF">
        <w:rPr>
          <w:rStyle w:val="normaltextrun"/>
          <w:rFonts w:cs="Calibri"/>
          <w:color w:val="000000"/>
          <w:szCs w:val="18"/>
          <w:shd w:val="clear" w:color="auto" w:fill="FFFFFF"/>
          <w:lang w:val="en-GB"/>
        </w:rPr>
        <w:t xml:space="preserve"> there </w:t>
      </w:r>
      <w:r w:rsidR="00F66CDE">
        <w:rPr>
          <w:rStyle w:val="normaltextrun"/>
          <w:rFonts w:cs="Calibri"/>
          <w:color w:val="000000"/>
          <w:szCs w:val="18"/>
          <w:shd w:val="clear" w:color="auto" w:fill="FFFFFF"/>
          <w:lang w:val="en-GB"/>
        </w:rPr>
        <w:t>is</w:t>
      </w:r>
      <w:r w:rsidR="00E85BAF">
        <w:rPr>
          <w:rStyle w:val="normaltextrun"/>
          <w:rFonts w:cs="Calibri"/>
          <w:color w:val="000000"/>
          <w:szCs w:val="18"/>
          <w:shd w:val="clear" w:color="auto" w:fill="FFFFFF"/>
          <w:lang w:val="en-GB"/>
        </w:rPr>
        <w:t xml:space="preserve"> </w:t>
      </w:r>
      <w:r w:rsidR="00D4340F">
        <w:rPr>
          <w:rStyle w:val="normaltextrun"/>
          <w:rFonts w:cs="Calibri"/>
          <w:color w:val="000000"/>
          <w:szCs w:val="18"/>
          <w:shd w:val="clear" w:color="auto" w:fill="FFFFFF"/>
          <w:lang w:val="en-GB"/>
        </w:rPr>
        <w:t>no true order in completing this document. The different tests are set up to test specific scenarios that you might need, using DMS Transit.</w:t>
      </w:r>
      <w:r w:rsidR="00C21E03">
        <w:rPr>
          <w:rStyle w:val="normaltextrun"/>
          <w:rFonts w:cs="Calibri"/>
          <w:color w:val="000000"/>
          <w:szCs w:val="18"/>
          <w:shd w:val="clear" w:color="auto" w:fill="FFFFFF"/>
          <w:lang w:val="en-GB"/>
        </w:rPr>
        <w:t xml:space="preserve"> The files necessary to test these scenarios can be found in within the folder structure as this document.</w:t>
      </w:r>
      <w:r w:rsidR="00D4340F">
        <w:rPr>
          <w:rStyle w:val="normaltextrun"/>
          <w:rFonts w:cs="Calibri"/>
          <w:color w:val="000000"/>
          <w:szCs w:val="18"/>
          <w:shd w:val="clear" w:color="auto" w:fill="FFFFFF"/>
          <w:lang w:val="en-GB"/>
        </w:rPr>
        <w:t xml:space="preserve"> </w:t>
      </w:r>
      <w:r w:rsidR="00E01DD6">
        <w:rPr>
          <w:rStyle w:val="normaltextrun"/>
          <w:rFonts w:cs="Calibri"/>
          <w:color w:val="000000"/>
          <w:szCs w:val="18"/>
          <w:shd w:val="clear" w:color="auto" w:fill="FFFFFF"/>
          <w:lang w:val="en-GB"/>
        </w:rPr>
        <w:t>Below you will see a list of test scenarios</w:t>
      </w:r>
      <w:r w:rsidR="00843652">
        <w:rPr>
          <w:rStyle w:val="normaltextrun"/>
          <w:rFonts w:cs="Calibri"/>
          <w:color w:val="000000"/>
          <w:szCs w:val="18"/>
          <w:shd w:val="clear" w:color="auto" w:fill="FFFFFF"/>
          <w:lang w:val="en-GB"/>
        </w:rPr>
        <w:t xml:space="preserve"> with the names of </w:t>
      </w:r>
      <w:r w:rsidR="00C21E03">
        <w:rPr>
          <w:rStyle w:val="normaltextrun"/>
          <w:rFonts w:cs="Calibri"/>
          <w:color w:val="000000"/>
          <w:szCs w:val="18"/>
          <w:shd w:val="clear" w:color="auto" w:fill="FFFFFF"/>
          <w:lang w:val="en-GB"/>
        </w:rPr>
        <w:t>the necessary XML(s) needed to test the specific scenario, as well as what you are testing in the given scenario. In addition, we will show you the expected results of each test. Furthermore, the</w:t>
      </w:r>
      <w:r w:rsidR="00CA30AC">
        <w:rPr>
          <w:rStyle w:val="normaltextrun"/>
          <w:rFonts w:cs="Calibri"/>
          <w:color w:val="000000"/>
          <w:szCs w:val="18"/>
          <w:shd w:val="clear" w:color="auto" w:fill="FFFFFF"/>
          <w:lang w:val="en-GB"/>
        </w:rPr>
        <w:t xml:space="preserve"> required </w:t>
      </w:r>
      <w:r>
        <w:rPr>
          <w:rStyle w:val="normaltextrun"/>
          <w:rFonts w:cs="Calibri"/>
          <w:color w:val="000000"/>
          <w:szCs w:val="18"/>
          <w:shd w:val="clear" w:color="auto" w:fill="FFFFFF"/>
          <w:lang w:val="en-GB"/>
        </w:rPr>
        <w:t xml:space="preserve">prerequisites </w:t>
      </w:r>
      <w:r w:rsidR="00A6642E">
        <w:rPr>
          <w:rStyle w:val="normaltextrun"/>
          <w:rFonts w:cs="Calibri"/>
          <w:color w:val="000000"/>
          <w:szCs w:val="18"/>
          <w:shd w:val="clear" w:color="auto" w:fill="FFFFFF"/>
          <w:lang w:val="en-GB"/>
        </w:rPr>
        <w:t>will be noted</w:t>
      </w:r>
      <w:r w:rsidR="00A904E6">
        <w:rPr>
          <w:rStyle w:val="normaltextrun"/>
          <w:rFonts w:cs="Calibri"/>
          <w:color w:val="000000"/>
          <w:szCs w:val="18"/>
          <w:shd w:val="clear" w:color="auto" w:fill="FFFFFF"/>
          <w:lang w:val="en-GB"/>
        </w:rPr>
        <w:t>.</w:t>
      </w:r>
    </w:p>
    <w:p w14:paraId="5BEA1F19" w14:textId="2F122330" w:rsidR="00B97297" w:rsidRDefault="00162CD1" w:rsidP="00B97297">
      <w:pPr>
        <w:pStyle w:val="BodyText"/>
        <w:rPr>
          <w:rStyle w:val="normaltextrun"/>
          <w:rFonts w:cs="Calibri"/>
          <w:color w:val="000000"/>
          <w:szCs w:val="18"/>
          <w:shd w:val="clear" w:color="auto" w:fill="FFFFFF"/>
          <w:lang w:val="en-GB"/>
        </w:rPr>
      </w:pPr>
      <w:r>
        <w:rPr>
          <w:rStyle w:val="normaltextrun"/>
          <w:rFonts w:cs="Calibri"/>
          <w:color w:val="000000"/>
          <w:szCs w:val="18"/>
          <w:shd w:val="clear" w:color="auto" w:fill="FFFFFF"/>
          <w:lang w:val="en-GB"/>
        </w:rPr>
        <w:t xml:space="preserve">Lastly, </w:t>
      </w:r>
      <w:r w:rsidR="00A971D9">
        <w:rPr>
          <w:rStyle w:val="normaltextrun"/>
          <w:rFonts w:cs="Calibri"/>
          <w:color w:val="000000"/>
          <w:szCs w:val="18"/>
          <w:shd w:val="clear" w:color="auto" w:fill="FFFFFF"/>
          <w:lang w:val="en-GB"/>
        </w:rPr>
        <w:t>the purpose of these scenarios is to ensure that you, as a company, can perform certain actions that matches your needs without system</w:t>
      </w:r>
      <w:r w:rsidR="00D82A8C">
        <w:rPr>
          <w:rStyle w:val="normaltextrun"/>
          <w:rFonts w:cs="Calibri"/>
          <w:color w:val="000000"/>
          <w:szCs w:val="18"/>
          <w:shd w:val="clear" w:color="auto" w:fill="FFFFFF"/>
          <w:lang w:val="en-GB"/>
        </w:rPr>
        <w:t>atic</w:t>
      </w:r>
      <w:r w:rsidR="00A971D9">
        <w:rPr>
          <w:rStyle w:val="normaltextrun"/>
          <w:rFonts w:cs="Calibri"/>
          <w:color w:val="000000"/>
          <w:szCs w:val="18"/>
          <w:shd w:val="clear" w:color="auto" w:fill="FFFFFF"/>
          <w:lang w:val="en-GB"/>
        </w:rPr>
        <w:t xml:space="preserve"> errors</w:t>
      </w:r>
      <w:r w:rsidR="00D82A8C">
        <w:rPr>
          <w:rStyle w:val="normaltextrun"/>
          <w:rFonts w:cs="Calibri"/>
          <w:color w:val="000000"/>
          <w:szCs w:val="18"/>
          <w:shd w:val="clear" w:color="auto" w:fill="FFFFFF"/>
          <w:lang w:val="en-GB"/>
        </w:rPr>
        <w:t>, as well as emulating real-world scenarios</w:t>
      </w:r>
      <w:r w:rsidR="00A971D9">
        <w:rPr>
          <w:rStyle w:val="normaltextrun"/>
          <w:rFonts w:cs="Calibri"/>
          <w:color w:val="000000"/>
          <w:szCs w:val="18"/>
          <w:shd w:val="clear" w:color="auto" w:fill="FFFFFF"/>
          <w:lang w:val="en-GB"/>
        </w:rPr>
        <w:t xml:space="preserve">. This means you do not have to complete every single scenario in the lists </w:t>
      </w:r>
      <w:r w:rsidR="00E47C1E">
        <w:rPr>
          <w:rStyle w:val="normaltextrun"/>
          <w:rFonts w:cs="Calibri"/>
          <w:color w:val="000000"/>
          <w:szCs w:val="18"/>
          <w:shd w:val="clear" w:color="auto" w:fill="FFFFFF"/>
          <w:lang w:val="en-GB"/>
        </w:rPr>
        <w:t xml:space="preserve">in the sections </w:t>
      </w:r>
      <w:r w:rsidR="004E7C4E">
        <w:rPr>
          <w:rStyle w:val="normaltextrun"/>
          <w:rFonts w:cs="Calibri"/>
          <w:color w:val="000000"/>
          <w:szCs w:val="18"/>
          <w:shd w:val="clear" w:color="auto" w:fill="FFFFFF"/>
          <w:lang w:val="en-GB"/>
        </w:rPr>
        <w:t>below.</w:t>
      </w:r>
      <w:r w:rsidR="00D82A8C">
        <w:rPr>
          <w:rStyle w:val="normaltextrun"/>
          <w:rFonts w:cs="Calibri"/>
          <w:color w:val="000000"/>
          <w:szCs w:val="18"/>
          <w:shd w:val="clear" w:color="auto" w:fill="FFFFFF"/>
          <w:lang w:val="en-GB"/>
        </w:rPr>
        <w:t xml:space="preserve"> We simply recommend that you complete the scenarios in the sections relating to your authorisations.   </w:t>
      </w:r>
    </w:p>
    <w:p w14:paraId="5A056817" w14:textId="4B3B4754" w:rsidR="00F9390D" w:rsidRDefault="00F9390D" w:rsidP="00B97297">
      <w:pPr>
        <w:pStyle w:val="Heading2"/>
        <w:rPr>
          <w:lang w:val="en-GB"/>
        </w:rPr>
      </w:pPr>
      <w:bookmarkStart w:id="22" w:name="_Standardprocedure"/>
      <w:bookmarkStart w:id="23" w:name="_Toc129853516"/>
      <w:bookmarkEnd w:id="22"/>
      <w:r>
        <w:rPr>
          <w:lang w:val="en-GB"/>
        </w:rPr>
        <w:t>Standard</w:t>
      </w:r>
      <w:r w:rsidR="00CE7D42">
        <w:rPr>
          <w:lang w:val="en-GB"/>
        </w:rPr>
        <w:t xml:space="preserve"> </w:t>
      </w:r>
      <w:r>
        <w:rPr>
          <w:lang w:val="en-GB"/>
        </w:rPr>
        <w:t>procedure</w:t>
      </w:r>
      <w:bookmarkEnd w:id="23"/>
    </w:p>
    <w:p w14:paraId="096C3289" w14:textId="63237B05" w:rsidR="00FF6FDA" w:rsidRDefault="00FF6FDA" w:rsidP="00FF6FDA">
      <w:pPr>
        <w:pStyle w:val="BodyText"/>
        <w:rPr>
          <w:lang w:val="en-GB"/>
        </w:rPr>
      </w:pPr>
      <w:r>
        <w:rPr>
          <w:lang w:val="en-GB"/>
        </w:rPr>
        <w:t>To be able to perform</w:t>
      </w:r>
      <w:r w:rsidR="004B7FDB">
        <w:rPr>
          <w:lang w:val="en-GB"/>
        </w:rPr>
        <w:t xml:space="preserve"> the</w:t>
      </w:r>
      <w:r w:rsidR="00B20F05">
        <w:rPr>
          <w:lang w:val="en-GB"/>
        </w:rPr>
        <w:t xml:space="preserve"> standard</w:t>
      </w:r>
      <w:r w:rsidR="004B7FDB">
        <w:rPr>
          <w:lang w:val="en-GB"/>
        </w:rPr>
        <w:t xml:space="preserve"> procedure you should have set up a </w:t>
      </w:r>
      <w:r w:rsidR="00A6642E">
        <w:rPr>
          <w:lang w:val="en-GB"/>
        </w:rPr>
        <w:t xml:space="preserve">session by contacting us on toolkit. </w:t>
      </w:r>
    </w:p>
    <w:p w14:paraId="455C5AE3" w14:textId="49D323C3" w:rsidR="00145D83" w:rsidRPr="00145D83" w:rsidRDefault="00052AAC" w:rsidP="00B20F05">
      <w:pPr>
        <w:pStyle w:val="Heading3"/>
        <w:rPr>
          <w:lang w:val="en-GB"/>
        </w:rPr>
      </w:pPr>
      <w:r>
        <w:rPr>
          <w:lang w:val="en-GB"/>
        </w:rPr>
        <w:t>XMLs</w:t>
      </w:r>
    </w:p>
    <w:p w14:paraId="393D89DD" w14:textId="68D360B5" w:rsidR="00145D83" w:rsidRDefault="00145D83" w:rsidP="00145D83">
      <w:pPr>
        <w:pStyle w:val="BodyText"/>
        <w:rPr>
          <w:lang w:val="en-GB"/>
        </w:rPr>
      </w:pPr>
      <w:r>
        <w:rPr>
          <w:lang w:val="en-GB"/>
        </w:rPr>
        <w:t xml:space="preserve">For each scenario an example xml is provided. It is recommended to </w:t>
      </w:r>
      <w:r w:rsidR="006759F1">
        <w:rPr>
          <w:lang w:val="en-GB"/>
        </w:rPr>
        <w:t xml:space="preserve">change the data so </w:t>
      </w:r>
      <w:r>
        <w:rPr>
          <w:lang w:val="en-GB"/>
        </w:rPr>
        <w:t xml:space="preserve">that </w:t>
      </w:r>
      <w:r w:rsidR="006759F1">
        <w:rPr>
          <w:lang w:val="en-GB"/>
        </w:rPr>
        <w:t xml:space="preserve">it </w:t>
      </w:r>
      <w:r>
        <w:rPr>
          <w:lang w:val="en-GB"/>
        </w:rPr>
        <w:t xml:space="preserve">fits your company. </w:t>
      </w:r>
      <w:r>
        <w:rPr>
          <w:lang w:val="en-GB"/>
        </w:rPr>
        <w:br/>
        <w:t xml:space="preserve">If you use the provided </w:t>
      </w:r>
      <w:proofErr w:type="gramStart"/>
      <w:r>
        <w:rPr>
          <w:lang w:val="en-GB"/>
        </w:rPr>
        <w:t>XML</w:t>
      </w:r>
      <w:proofErr w:type="gramEnd"/>
      <w:r>
        <w:rPr>
          <w:lang w:val="en-GB"/>
        </w:rPr>
        <w:t xml:space="preserve"> it is necessary to update the following fields (and their subfields):</w:t>
      </w:r>
    </w:p>
    <w:p w14:paraId="08DEAB38" w14:textId="610B076A" w:rsidR="00145D83" w:rsidRPr="00B920C4" w:rsidRDefault="00145D83" w:rsidP="00145D83">
      <w:pPr>
        <w:pStyle w:val="BodyText"/>
        <w:rPr>
          <w:lang w:val="en-GB"/>
        </w:rPr>
      </w:pPr>
      <w:proofErr w:type="spellStart"/>
      <w:r w:rsidRPr="00EC33BA">
        <w:rPr>
          <w:b/>
          <w:bCs/>
          <w:lang w:val="en-GB"/>
        </w:rPr>
        <w:t>messageSender</w:t>
      </w:r>
      <w:proofErr w:type="spellEnd"/>
      <w:r>
        <w:rPr>
          <w:b/>
          <w:bCs/>
          <w:lang w:val="en-GB"/>
        </w:rPr>
        <w:t xml:space="preserve">: </w:t>
      </w:r>
      <w:r w:rsidRPr="00B920C4">
        <w:rPr>
          <w:lang w:val="en-GB"/>
        </w:rPr>
        <w:t>{{CVR}}</w:t>
      </w:r>
      <w:r w:rsidR="006A5430">
        <w:rPr>
          <w:lang w:val="en-GB"/>
        </w:rPr>
        <w:t xml:space="preserve"> should contain your </w:t>
      </w:r>
      <w:proofErr w:type="gramStart"/>
      <w:r w:rsidR="006A5430" w:rsidRPr="006D4E32">
        <w:rPr>
          <w:bCs/>
          <w:lang w:val="en-GB"/>
        </w:rPr>
        <w:t>CVR</w:t>
      </w:r>
      <w:proofErr w:type="gramEnd"/>
    </w:p>
    <w:p w14:paraId="615B4534" w14:textId="77F93903" w:rsidR="00145D83" w:rsidRPr="00EC33BA" w:rsidRDefault="00145D83" w:rsidP="00145D83">
      <w:pPr>
        <w:pStyle w:val="BodyText"/>
        <w:rPr>
          <w:b/>
          <w:bCs/>
          <w:lang w:val="en-GB"/>
        </w:rPr>
      </w:pPr>
      <w:r>
        <w:rPr>
          <w:b/>
          <w:bCs/>
          <w:lang w:val="en-GB"/>
        </w:rPr>
        <w:t>LRN</w:t>
      </w:r>
      <w:r w:rsidR="00D21864">
        <w:rPr>
          <w:b/>
          <w:bCs/>
          <w:lang w:val="en-GB"/>
        </w:rPr>
        <w:t xml:space="preserve"> </w:t>
      </w:r>
      <w:r w:rsidR="00206927">
        <w:rPr>
          <w:b/>
          <w:bCs/>
          <w:lang w:val="en-GB"/>
        </w:rPr>
        <w:t>(</w:t>
      </w:r>
      <w:r w:rsidR="00D21864" w:rsidRPr="00744461">
        <w:rPr>
          <w:b/>
          <w:bCs/>
          <w:lang w:val="en-GB"/>
        </w:rPr>
        <w:t>12 09 000 000</w:t>
      </w:r>
      <w:r w:rsidR="00206927">
        <w:rPr>
          <w:b/>
          <w:bCs/>
          <w:lang w:val="en-GB"/>
        </w:rPr>
        <w:t>)</w:t>
      </w:r>
      <w:r w:rsidR="00D21864">
        <w:rPr>
          <w:b/>
          <w:bCs/>
          <w:lang w:val="en-GB"/>
        </w:rPr>
        <w:t xml:space="preserve">: </w:t>
      </w:r>
      <w:r w:rsidRPr="00B920C4">
        <w:rPr>
          <w:lang w:val="en-GB"/>
        </w:rPr>
        <w:t>{{LRN}}</w:t>
      </w:r>
      <w:r w:rsidR="00D21864">
        <w:rPr>
          <w:lang w:val="en-GB"/>
        </w:rPr>
        <w:t xml:space="preserve"> should contain a </w:t>
      </w:r>
      <w:r w:rsidR="00D21864" w:rsidRPr="425B5E5E">
        <w:rPr>
          <w:lang w:val="en-GB"/>
        </w:rPr>
        <w:t>unique</w:t>
      </w:r>
      <w:r w:rsidR="00D21864">
        <w:rPr>
          <w:lang w:val="en-GB"/>
        </w:rPr>
        <w:t xml:space="preserve"> identification </w:t>
      </w:r>
      <w:r w:rsidR="00206927">
        <w:rPr>
          <w:lang w:val="en-GB"/>
        </w:rPr>
        <w:t>number.</w:t>
      </w:r>
    </w:p>
    <w:p w14:paraId="057ACF22" w14:textId="183D4979" w:rsidR="00145D83" w:rsidRDefault="00145D83" w:rsidP="00145D83">
      <w:pPr>
        <w:pStyle w:val="BodyText"/>
        <w:rPr>
          <w:b/>
          <w:bCs/>
          <w:lang w:val="en-GB"/>
        </w:rPr>
      </w:pPr>
      <w:proofErr w:type="spellStart"/>
      <w:r w:rsidRPr="009E6715">
        <w:rPr>
          <w:b/>
          <w:bCs/>
          <w:lang w:val="en-GB"/>
        </w:rPr>
        <w:t>Authorisation</w:t>
      </w:r>
      <w:r w:rsidR="00E65C63">
        <w:rPr>
          <w:b/>
          <w:lang w:val="en-GB"/>
        </w:rPr>
        <w:t>.r</w:t>
      </w:r>
      <w:r w:rsidR="00E65C63" w:rsidRPr="004D19EB">
        <w:rPr>
          <w:b/>
          <w:lang w:val="en-GB"/>
        </w:rPr>
        <w:t>eferenceNumber</w:t>
      </w:r>
      <w:proofErr w:type="spellEnd"/>
      <w:r w:rsidR="00E65C63">
        <w:rPr>
          <w:bCs/>
          <w:lang w:val="en-GB"/>
        </w:rPr>
        <w:t xml:space="preserve"> </w:t>
      </w:r>
      <w:r w:rsidR="00206927">
        <w:rPr>
          <w:bCs/>
          <w:lang w:val="en-GB"/>
        </w:rPr>
        <w:t>(</w:t>
      </w:r>
      <w:r w:rsidR="00E65C63" w:rsidRPr="00236C0B">
        <w:rPr>
          <w:b/>
          <w:lang w:val="en-GB"/>
        </w:rPr>
        <w:t>12 12 001 000</w:t>
      </w:r>
      <w:r w:rsidR="00206927">
        <w:rPr>
          <w:b/>
          <w:lang w:val="en-GB"/>
        </w:rPr>
        <w:t>)</w:t>
      </w:r>
      <w:r w:rsidR="002C2D2A">
        <w:rPr>
          <w:b/>
          <w:lang w:val="en-GB"/>
        </w:rPr>
        <w:t xml:space="preserve">: </w:t>
      </w:r>
      <w:r w:rsidR="002C2D2A">
        <w:rPr>
          <w:lang w:val="en-GB"/>
        </w:rPr>
        <w:t xml:space="preserve">should contain a reference </w:t>
      </w:r>
      <w:r w:rsidR="00A252F5">
        <w:rPr>
          <w:lang w:val="en-GB"/>
        </w:rPr>
        <w:t>to an authorisation of type C505 CGU</w:t>
      </w:r>
      <w:r w:rsidR="00E65C63">
        <w:rPr>
          <w:lang w:val="en-GB"/>
        </w:rPr>
        <w:t>.</w:t>
      </w:r>
    </w:p>
    <w:p w14:paraId="001B84A3" w14:textId="5829084E" w:rsidR="00145D83" w:rsidRDefault="00145D83" w:rsidP="00145D83">
      <w:pPr>
        <w:pStyle w:val="BodyText"/>
        <w:rPr>
          <w:b/>
          <w:bCs/>
          <w:lang w:val="en-GB"/>
        </w:rPr>
      </w:pPr>
      <w:proofErr w:type="spellStart"/>
      <w:r w:rsidRPr="00B920C4">
        <w:rPr>
          <w:b/>
          <w:bCs/>
          <w:lang w:val="en-GB"/>
        </w:rPr>
        <w:t>HolderOfTheTransitProcedure</w:t>
      </w:r>
      <w:proofErr w:type="spellEnd"/>
      <w:r w:rsidR="009657D8">
        <w:rPr>
          <w:b/>
          <w:bCs/>
          <w:lang w:val="en-GB"/>
        </w:rPr>
        <w:t xml:space="preserve"> </w:t>
      </w:r>
      <w:r w:rsidR="00206927">
        <w:rPr>
          <w:b/>
          <w:bCs/>
          <w:lang w:val="en-GB"/>
        </w:rPr>
        <w:t>(</w:t>
      </w:r>
      <w:r w:rsidR="009657D8" w:rsidRPr="00B84D9B">
        <w:rPr>
          <w:b/>
          <w:bCs/>
          <w:lang w:val="en-GB"/>
        </w:rPr>
        <w:t>13 07 000 000</w:t>
      </w:r>
      <w:r w:rsidR="00206927">
        <w:rPr>
          <w:b/>
          <w:bCs/>
          <w:lang w:val="en-GB"/>
        </w:rPr>
        <w:t>)</w:t>
      </w:r>
      <w:r w:rsidR="009657D8">
        <w:rPr>
          <w:b/>
          <w:bCs/>
          <w:lang w:val="en-GB"/>
        </w:rPr>
        <w:t xml:space="preserve">: </w:t>
      </w:r>
      <w:r w:rsidR="009657D8" w:rsidRPr="009657D8">
        <w:rPr>
          <w:lang w:val="en-GB"/>
        </w:rPr>
        <w:t>{{</w:t>
      </w:r>
      <w:proofErr w:type="spellStart"/>
      <w:r w:rsidR="009657D8" w:rsidRPr="009657D8">
        <w:rPr>
          <w:lang w:val="en-GB"/>
        </w:rPr>
        <w:t>DeclarantEORI</w:t>
      </w:r>
      <w:proofErr w:type="spellEnd"/>
      <w:r w:rsidR="009657D8" w:rsidRPr="009657D8">
        <w:rPr>
          <w:lang w:val="en-GB"/>
        </w:rPr>
        <w:t>}}</w:t>
      </w:r>
      <w:r w:rsidR="007B7EDB">
        <w:rPr>
          <w:lang w:val="en-GB"/>
        </w:rPr>
        <w:t xml:space="preserve"> should contain your </w:t>
      </w:r>
      <w:r w:rsidR="007B7EDB" w:rsidRPr="006D4E32">
        <w:rPr>
          <w:lang w:val="en-GB"/>
        </w:rPr>
        <w:t>EORI-</w:t>
      </w:r>
      <w:r w:rsidR="00206927" w:rsidRPr="006D4E32">
        <w:rPr>
          <w:lang w:val="en-GB"/>
        </w:rPr>
        <w:t>number.</w:t>
      </w:r>
    </w:p>
    <w:p w14:paraId="3ABC14FE" w14:textId="15F1937C" w:rsidR="00145D83" w:rsidRDefault="00145D83" w:rsidP="00145D83">
      <w:pPr>
        <w:pStyle w:val="BodyText"/>
        <w:rPr>
          <w:lang w:val="en-GB"/>
        </w:rPr>
      </w:pPr>
      <w:r w:rsidRPr="001A12E5">
        <w:rPr>
          <w:b/>
          <w:bCs/>
          <w:lang w:val="en-GB"/>
        </w:rPr>
        <w:t>Consignor</w:t>
      </w:r>
      <w:r w:rsidR="004D4FF0">
        <w:rPr>
          <w:b/>
          <w:bCs/>
          <w:lang w:val="en-GB"/>
        </w:rPr>
        <w:t xml:space="preserve"> </w:t>
      </w:r>
      <w:r w:rsidR="00206927">
        <w:rPr>
          <w:b/>
          <w:bCs/>
          <w:lang w:val="en-GB"/>
        </w:rPr>
        <w:t>(</w:t>
      </w:r>
      <w:r w:rsidR="004D4FF0" w:rsidRPr="004D4FF0">
        <w:rPr>
          <w:b/>
          <w:bCs/>
          <w:lang w:val="en-GB"/>
        </w:rPr>
        <w:t>13 02 000 000</w:t>
      </w:r>
      <w:r w:rsidR="00206927">
        <w:rPr>
          <w:b/>
          <w:bCs/>
          <w:lang w:val="en-GB"/>
        </w:rPr>
        <w:t>)</w:t>
      </w:r>
      <w:r w:rsidR="004D4FF0">
        <w:rPr>
          <w:b/>
          <w:bCs/>
          <w:lang w:val="en-GB"/>
        </w:rPr>
        <w:t>:</w:t>
      </w:r>
      <w:r>
        <w:rPr>
          <w:b/>
          <w:bCs/>
          <w:lang w:val="en-GB"/>
        </w:rPr>
        <w:t xml:space="preserve"> </w:t>
      </w:r>
      <w:r>
        <w:rPr>
          <w:lang w:val="en-GB"/>
        </w:rPr>
        <w:t xml:space="preserve">You can change </w:t>
      </w:r>
      <w:r w:rsidR="00206927">
        <w:rPr>
          <w:lang w:val="en-GB"/>
        </w:rPr>
        <w:t>all</w:t>
      </w:r>
      <w:r w:rsidR="008E6A1D">
        <w:rPr>
          <w:lang w:val="en-GB"/>
        </w:rPr>
        <w:t xml:space="preserve"> the fields </w:t>
      </w:r>
      <w:r w:rsidR="00751AEA">
        <w:rPr>
          <w:lang w:val="en-GB"/>
        </w:rPr>
        <w:t>or</w:t>
      </w:r>
      <w:r w:rsidR="008E6A1D">
        <w:rPr>
          <w:lang w:val="en-GB"/>
        </w:rPr>
        <w:t xml:space="preserve"> only</w:t>
      </w:r>
      <w:r w:rsidR="00751AEA">
        <w:rPr>
          <w:lang w:val="en-GB"/>
        </w:rPr>
        <w:t xml:space="preserve"> the </w:t>
      </w:r>
      <w:proofErr w:type="spellStart"/>
      <w:r w:rsidR="00751AEA" w:rsidRPr="008B7F9A">
        <w:rPr>
          <w:b/>
          <w:bCs/>
          <w:lang w:val="en-GB"/>
        </w:rPr>
        <w:t>identificationNumber</w:t>
      </w:r>
      <w:proofErr w:type="spellEnd"/>
      <w:r w:rsidR="00751AEA">
        <w:rPr>
          <w:b/>
          <w:bCs/>
          <w:lang w:val="en-GB"/>
        </w:rPr>
        <w:t xml:space="preserve"> </w:t>
      </w:r>
      <w:r w:rsidR="00206927">
        <w:rPr>
          <w:b/>
          <w:bCs/>
          <w:lang w:val="en-GB"/>
        </w:rPr>
        <w:t>(</w:t>
      </w:r>
      <w:r w:rsidR="00751AEA" w:rsidRPr="00C15D61">
        <w:rPr>
          <w:b/>
          <w:bCs/>
          <w:lang w:val="en-GB"/>
        </w:rPr>
        <w:t>13 02 017 000</w:t>
      </w:r>
      <w:r w:rsidR="00206927">
        <w:rPr>
          <w:b/>
          <w:bCs/>
          <w:lang w:val="en-GB"/>
        </w:rPr>
        <w:t>)</w:t>
      </w:r>
      <w:r w:rsidR="00D627B5">
        <w:rPr>
          <w:b/>
          <w:bCs/>
          <w:lang w:val="en-GB"/>
        </w:rPr>
        <w:t xml:space="preserve">: </w:t>
      </w:r>
      <w:r w:rsidR="00D627B5" w:rsidRPr="009657D8">
        <w:rPr>
          <w:lang w:val="en-GB"/>
        </w:rPr>
        <w:t>{{</w:t>
      </w:r>
      <w:proofErr w:type="spellStart"/>
      <w:r w:rsidR="00D627B5" w:rsidRPr="009657D8">
        <w:rPr>
          <w:lang w:val="en-GB"/>
        </w:rPr>
        <w:t>DeclarantEORI</w:t>
      </w:r>
      <w:proofErr w:type="spellEnd"/>
      <w:r w:rsidR="00D627B5" w:rsidRPr="009657D8">
        <w:rPr>
          <w:lang w:val="en-GB"/>
        </w:rPr>
        <w:t>}}</w:t>
      </w:r>
      <w:r w:rsidR="00751AEA">
        <w:rPr>
          <w:b/>
          <w:bCs/>
          <w:lang w:val="en-GB"/>
        </w:rPr>
        <w:t xml:space="preserve"> </w:t>
      </w:r>
      <w:r>
        <w:rPr>
          <w:lang w:val="en-GB"/>
        </w:rPr>
        <w:t xml:space="preserve">to match your company or </w:t>
      </w:r>
      <w:r w:rsidR="00751AEA">
        <w:rPr>
          <w:lang w:val="en-GB"/>
        </w:rPr>
        <w:t>another</w:t>
      </w:r>
      <w:r>
        <w:rPr>
          <w:lang w:val="en-GB"/>
        </w:rPr>
        <w:t xml:space="preserve"> existing consignor.</w:t>
      </w:r>
    </w:p>
    <w:p w14:paraId="23C34C7A" w14:textId="52C749FE" w:rsidR="00D2159A" w:rsidRDefault="00E95626" w:rsidP="00B20F05">
      <w:pPr>
        <w:pStyle w:val="BodyText"/>
        <w:rPr>
          <w:lang w:val="en-US"/>
        </w:rPr>
      </w:pPr>
      <w:r w:rsidRPr="008C351A">
        <w:rPr>
          <w:b/>
          <w:bCs/>
          <w:lang w:val="en-GB"/>
        </w:rPr>
        <w:t>Guarante</w:t>
      </w:r>
      <w:r w:rsidR="00F03630">
        <w:rPr>
          <w:b/>
          <w:bCs/>
          <w:lang w:val="en-GB"/>
        </w:rPr>
        <w:t>e</w:t>
      </w:r>
      <w:r>
        <w:rPr>
          <w:b/>
          <w:bCs/>
          <w:lang w:val="en-GB"/>
        </w:rPr>
        <w:t>:</w:t>
      </w:r>
      <w:r w:rsidRPr="00C15D61">
        <w:rPr>
          <w:lang w:val="en-US"/>
        </w:rPr>
        <w:t xml:space="preserve"> </w:t>
      </w:r>
      <w:proofErr w:type="spellStart"/>
      <w:r w:rsidRPr="00C15D61">
        <w:rPr>
          <w:b/>
          <w:bCs/>
          <w:lang w:val="en-GB"/>
        </w:rPr>
        <w:t>guaranteeType</w:t>
      </w:r>
      <w:proofErr w:type="spellEnd"/>
      <w:r>
        <w:rPr>
          <w:b/>
          <w:bCs/>
          <w:lang w:val="en-GB"/>
        </w:rPr>
        <w:t xml:space="preserve"> </w:t>
      </w:r>
      <w:r w:rsidR="00206927">
        <w:rPr>
          <w:b/>
          <w:bCs/>
          <w:lang w:val="en-GB"/>
        </w:rPr>
        <w:t>(</w:t>
      </w:r>
      <w:r w:rsidRPr="00C14FAA">
        <w:rPr>
          <w:b/>
          <w:bCs/>
          <w:lang w:val="en-GB"/>
        </w:rPr>
        <w:t>99 02 001 000</w:t>
      </w:r>
      <w:r w:rsidR="00206927">
        <w:rPr>
          <w:b/>
          <w:bCs/>
          <w:lang w:val="en-GB"/>
        </w:rPr>
        <w:t>)</w:t>
      </w:r>
      <w:r w:rsidR="0024260A">
        <w:rPr>
          <w:b/>
          <w:bCs/>
          <w:lang w:val="en-GB"/>
        </w:rPr>
        <w:t xml:space="preserve">: </w:t>
      </w:r>
      <w:r w:rsidR="0024260A" w:rsidRPr="0024260A">
        <w:rPr>
          <w:lang w:val="en-GB"/>
        </w:rPr>
        <w:t>{{</w:t>
      </w:r>
      <w:proofErr w:type="spellStart"/>
      <w:r w:rsidR="0024260A" w:rsidRPr="0024260A">
        <w:rPr>
          <w:lang w:val="en-GB"/>
        </w:rPr>
        <w:t>GuaranteeType</w:t>
      </w:r>
      <w:proofErr w:type="spellEnd"/>
      <w:r w:rsidR="0024260A" w:rsidRPr="0024260A">
        <w:rPr>
          <w:lang w:val="en-GB"/>
        </w:rPr>
        <w:t>}}</w:t>
      </w:r>
      <w:r>
        <w:rPr>
          <w:b/>
          <w:bCs/>
          <w:lang w:val="en-GB"/>
        </w:rPr>
        <w:t xml:space="preserve">, </w:t>
      </w:r>
      <w:r w:rsidRPr="00C14FAA">
        <w:rPr>
          <w:b/>
          <w:bCs/>
          <w:lang w:val="en-GB"/>
        </w:rPr>
        <w:t xml:space="preserve">GRN </w:t>
      </w:r>
      <w:r w:rsidR="00206927">
        <w:rPr>
          <w:b/>
          <w:bCs/>
          <w:lang w:val="en-GB"/>
        </w:rPr>
        <w:t>(</w:t>
      </w:r>
      <w:r w:rsidRPr="00BB2165">
        <w:rPr>
          <w:b/>
          <w:bCs/>
          <w:lang w:val="en-GB"/>
        </w:rPr>
        <w:t>99 03 069 000</w:t>
      </w:r>
      <w:r w:rsidR="00206927">
        <w:rPr>
          <w:b/>
          <w:bCs/>
          <w:lang w:val="en-GB"/>
        </w:rPr>
        <w:t>)</w:t>
      </w:r>
      <w:r w:rsidR="0024260A">
        <w:rPr>
          <w:b/>
          <w:bCs/>
          <w:lang w:val="en-GB"/>
        </w:rPr>
        <w:t xml:space="preserve">: </w:t>
      </w:r>
      <w:r w:rsidR="0024260A" w:rsidRPr="0024260A">
        <w:rPr>
          <w:lang w:val="en-GB"/>
        </w:rPr>
        <w:t>{{GRN}}</w:t>
      </w:r>
      <w:r w:rsidRPr="00BB2165">
        <w:rPr>
          <w:b/>
          <w:bCs/>
          <w:lang w:val="en-GB"/>
        </w:rPr>
        <w:t xml:space="preserve"> </w:t>
      </w:r>
      <w:r w:rsidRPr="00BB2165">
        <w:rPr>
          <w:lang w:val="en-GB"/>
        </w:rPr>
        <w:t>and</w:t>
      </w:r>
      <w:r>
        <w:rPr>
          <w:b/>
          <w:bCs/>
          <w:lang w:val="en-GB"/>
        </w:rPr>
        <w:t xml:space="preserve"> </w:t>
      </w:r>
      <w:proofErr w:type="spellStart"/>
      <w:proofErr w:type="gramStart"/>
      <w:r w:rsidRPr="00BB2165">
        <w:rPr>
          <w:b/>
          <w:bCs/>
          <w:lang w:val="en-GB"/>
        </w:rPr>
        <w:t>accessCode</w:t>
      </w:r>
      <w:proofErr w:type="spellEnd"/>
      <w:r>
        <w:rPr>
          <w:b/>
          <w:bCs/>
          <w:lang w:val="en-GB"/>
        </w:rPr>
        <w:t xml:space="preserve"> </w:t>
      </w:r>
      <w:r w:rsidRPr="00BB2165">
        <w:rPr>
          <w:b/>
          <w:bCs/>
          <w:lang w:val="en-GB"/>
        </w:rPr>
        <w:t xml:space="preserve"> </w:t>
      </w:r>
      <w:r w:rsidR="00206927">
        <w:rPr>
          <w:b/>
          <w:bCs/>
          <w:lang w:val="en-GB"/>
        </w:rPr>
        <w:t>(</w:t>
      </w:r>
      <w:proofErr w:type="gramEnd"/>
      <w:r w:rsidRPr="00BB2165">
        <w:rPr>
          <w:b/>
          <w:bCs/>
          <w:lang w:val="en-GB"/>
        </w:rPr>
        <w:t xml:space="preserve">99 03 070 </w:t>
      </w:r>
      <w:r>
        <w:rPr>
          <w:b/>
          <w:bCs/>
          <w:lang w:val="en-GB"/>
        </w:rPr>
        <w:t>000</w:t>
      </w:r>
      <w:r w:rsidR="00206927">
        <w:rPr>
          <w:b/>
          <w:bCs/>
          <w:lang w:val="en-GB"/>
        </w:rPr>
        <w:t>)</w:t>
      </w:r>
      <w:r w:rsidR="001C614F">
        <w:rPr>
          <w:b/>
          <w:bCs/>
          <w:lang w:val="en-GB"/>
        </w:rPr>
        <w:t xml:space="preserve">. </w:t>
      </w:r>
      <w:r w:rsidR="00145D83">
        <w:rPr>
          <w:lang w:val="en-GB"/>
        </w:rPr>
        <w:t xml:space="preserve">You will be informed of the GRN, </w:t>
      </w:r>
      <w:r w:rsidRPr="00E95626">
        <w:rPr>
          <w:lang w:val="en-GB"/>
        </w:rPr>
        <w:t>access</w:t>
      </w:r>
      <w:r>
        <w:rPr>
          <w:lang w:val="en-GB"/>
        </w:rPr>
        <w:t xml:space="preserve"> c</w:t>
      </w:r>
      <w:r w:rsidRPr="00E95626">
        <w:rPr>
          <w:lang w:val="en-GB"/>
        </w:rPr>
        <w:t>ode</w:t>
      </w:r>
      <w:r w:rsidR="00145D83">
        <w:rPr>
          <w:lang w:val="en-GB"/>
        </w:rPr>
        <w:t xml:space="preserve">, and amount of the test guarantees of type 0 and 1 created for you when you are first </w:t>
      </w:r>
      <w:r>
        <w:rPr>
          <w:lang w:val="en-GB"/>
        </w:rPr>
        <w:t>registered</w:t>
      </w:r>
      <w:r w:rsidR="00145D83">
        <w:rPr>
          <w:lang w:val="en-GB"/>
        </w:rPr>
        <w:t xml:space="preserve">. If you miss the C505 </w:t>
      </w:r>
      <w:r w:rsidR="00145D83" w:rsidRPr="00AA45CB">
        <w:rPr>
          <w:lang w:val="en-US"/>
        </w:rPr>
        <w:t>CGU authorization you will n</w:t>
      </w:r>
      <w:r w:rsidR="00145D83">
        <w:rPr>
          <w:lang w:val="en-US"/>
        </w:rPr>
        <w:t xml:space="preserve">eed to contact us through toolkit to set up extra guarantees of type 2. </w:t>
      </w:r>
    </w:p>
    <w:p w14:paraId="0E039EFC" w14:textId="6BB58A2D" w:rsidR="00B20F05" w:rsidRPr="00F81785" w:rsidRDefault="009059FB" w:rsidP="00FF6FDA">
      <w:pPr>
        <w:pStyle w:val="Heading3"/>
        <w:rPr>
          <w:lang w:val="en-GB"/>
        </w:rPr>
      </w:pPr>
      <w:bookmarkStart w:id="24" w:name="_Toc129853519"/>
      <w:r>
        <w:rPr>
          <w:lang w:val="en-GB"/>
        </w:rPr>
        <w:t>The test scenarios</w:t>
      </w:r>
      <w:bookmarkEnd w:id="24"/>
    </w:p>
    <w:tbl>
      <w:tblPr>
        <w:tblStyle w:val="Netcompany"/>
        <w:tblW w:w="0" w:type="auto"/>
        <w:tblLook w:val="04A0" w:firstRow="1" w:lastRow="0" w:firstColumn="1" w:lastColumn="0" w:noHBand="0" w:noVBand="1"/>
      </w:tblPr>
      <w:tblGrid>
        <w:gridCol w:w="858"/>
        <w:gridCol w:w="1342"/>
        <w:gridCol w:w="1992"/>
        <w:gridCol w:w="2264"/>
        <w:gridCol w:w="2992"/>
      </w:tblGrid>
      <w:tr w:rsidR="00B20F05" w14:paraId="3DB3E785" w14:textId="77777777" w:rsidTr="00B20F05">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858" w:type="dxa"/>
          </w:tcPr>
          <w:p w14:paraId="69F043DC" w14:textId="77777777" w:rsidR="00B20F05" w:rsidRDefault="00B20F05" w:rsidP="005C7A9B">
            <w:pPr>
              <w:pStyle w:val="BodyText"/>
              <w:jc w:val="center"/>
              <w:rPr>
                <w:lang w:val="en-GB"/>
              </w:rPr>
            </w:pPr>
            <w:r>
              <w:rPr>
                <w:lang w:val="en-GB"/>
              </w:rPr>
              <w:t>S</w:t>
            </w:r>
            <w:proofErr w:type="spellStart"/>
            <w:r>
              <w:t>cenario</w:t>
            </w:r>
            <w:proofErr w:type="spellEnd"/>
          </w:p>
        </w:tc>
        <w:tc>
          <w:tcPr>
            <w:tcW w:w="1342" w:type="dxa"/>
          </w:tcPr>
          <w:p w14:paraId="41682BC2" w14:textId="77777777" w:rsidR="00B20F05" w:rsidRDefault="00B20F05" w:rsidP="005C7A9B">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Necessary XMLs</w:t>
            </w:r>
          </w:p>
        </w:tc>
        <w:tc>
          <w:tcPr>
            <w:tcW w:w="1992" w:type="dxa"/>
          </w:tcPr>
          <w:p w14:paraId="2D723C58" w14:textId="31A34FA2" w:rsidR="00B20F05" w:rsidRDefault="00CA67FC" w:rsidP="005C7A9B">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Necessary A</w:t>
            </w:r>
            <w:r>
              <w:t xml:space="preserve">autorisations and </w:t>
            </w:r>
            <w:proofErr w:type="spellStart"/>
            <w:r w:rsidRPr="00B37740">
              <w:t>prerequisites</w:t>
            </w:r>
            <w:proofErr w:type="spellEnd"/>
          </w:p>
        </w:tc>
        <w:tc>
          <w:tcPr>
            <w:tcW w:w="2264" w:type="dxa"/>
          </w:tcPr>
          <w:p w14:paraId="54638D56" w14:textId="32EC4726" w:rsidR="00B20F05" w:rsidRDefault="00B20F05" w:rsidP="005C7A9B">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What is tested in this </w:t>
            </w:r>
            <w:proofErr w:type="spellStart"/>
            <w:r>
              <w:rPr>
                <w:lang w:val="en-GB"/>
              </w:rPr>
              <w:t>secenario</w:t>
            </w:r>
            <w:proofErr w:type="spellEnd"/>
            <w:r>
              <w:rPr>
                <w:lang w:val="en-GB"/>
              </w:rPr>
              <w:t xml:space="preserve">. </w:t>
            </w:r>
          </w:p>
        </w:tc>
        <w:tc>
          <w:tcPr>
            <w:tcW w:w="2992" w:type="dxa"/>
          </w:tcPr>
          <w:p w14:paraId="0A32109C" w14:textId="77777777" w:rsidR="00B20F05" w:rsidRDefault="00B20F05" w:rsidP="005C7A9B">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r>
      <w:tr w:rsidR="00B20F05" w:rsidRPr="00726361" w14:paraId="1B3756E7" w14:textId="77777777" w:rsidTr="00B20F05">
        <w:trPr>
          <w:trHeight w:val="839"/>
        </w:trPr>
        <w:tc>
          <w:tcPr>
            <w:cnfStyle w:val="001000000000" w:firstRow="0" w:lastRow="0" w:firstColumn="1" w:lastColumn="0" w:oddVBand="0" w:evenVBand="0" w:oddHBand="0" w:evenHBand="0" w:firstRowFirstColumn="0" w:firstRowLastColumn="0" w:lastRowFirstColumn="0" w:lastRowLastColumn="0"/>
            <w:tcW w:w="858" w:type="dxa"/>
            <w:vAlign w:val="top"/>
          </w:tcPr>
          <w:p w14:paraId="39C5B1A8" w14:textId="69748B14" w:rsidR="00B20F05" w:rsidRDefault="00B20F05" w:rsidP="005C7A9B">
            <w:pPr>
              <w:pStyle w:val="BodyText"/>
              <w:spacing w:after="0" w:line="240" w:lineRule="auto"/>
              <w:jc w:val="center"/>
              <w:rPr>
                <w:b w:val="0"/>
                <w:lang w:val="en-GB"/>
              </w:rPr>
            </w:pPr>
            <w:r>
              <w:rPr>
                <w:lang w:val="en-GB"/>
              </w:rPr>
              <w:t>SP1</w:t>
            </w:r>
          </w:p>
          <w:p w14:paraId="703D59C9" w14:textId="7FFA19EA" w:rsidR="00B20F05" w:rsidRPr="004F5370" w:rsidRDefault="00B20F05" w:rsidP="005C7A9B">
            <w:pPr>
              <w:pStyle w:val="BodyText"/>
              <w:spacing w:after="0" w:line="240" w:lineRule="auto"/>
              <w:jc w:val="center"/>
              <w:rPr>
                <w:lang w:val="en-GB"/>
              </w:rPr>
            </w:pPr>
            <w:r>
              <w:rPr>
                <w:lang w:val="en-GB"/>
              </w:rPr>
              <w:t>SP1</w:t>
            </w:r>
          </w:p>
        </w:tc>
        <w:tc>
          <w:tcPr>
            <w:tcW w:w="1342" w:type="dxa"/>
            <w:vAlign w:val="top"/>
          </w:tcPr>
          <w:p w14:paraId="4E49BDF0" w14:textId="153D2122" w:rsidR="00B20F05" w:rsidRDefault="00B20F05" w:rsidP="003015D3">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SP</w:t>
            </w:r>
            <w:r w:rsidRPr="00EC2EFE">
              <w:rPr>
                <w:lang w:val="en-GB"/>
              </w:rPr>
              <w:t>-</w:t>
            </w:r>
            <w:r>
              <w:rPr>
                <w:lang w:val="en-GB"/>
              </w:rPr>
              <w:t>1</w:t>
            </w:r>
          </w:p>
          <w:p w14:paraId="7CAA7977" w14:textId="0D13DE74" w:rsidR="00B20F05" w:rsidRDefault="00B20F05" w:rsidP="005C7A9B">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1992" w:type="dxa"/>
          </w:tcPr>
          <w:p w14:paraId="442223E3" w14:textId="2A2AFEA8" w:rsidR="00B20F05" w:rsidRDefault="00CA67FC" w:rsidP="005C7A9B">
            <w:pPr>
              <w:pStyle w:val="BodyText"/>
              <w:spacing w:after="0" w:line="480" w:lineRule="auto"/>
              <w:cnfStyle w:val="000000000000" w:firstRow="0" w:lastRow="0" w:firstColumn="0" w:lastColumn="0" w:oddVBand="0" w:evenVBand="0" w:oddHBand="0" w:evenHBand="0" w:firstRowFirstColumn="0" w:firstRowLastColumn="0" w:lastRowFirstColumn="0" w:lastRowLastColumn="0"/>
              <w:rPr>
                <w:lang w:val="en-GB"/>
              </w:rPr>
            </w:pPr>
            <w:r>
              <w:t>CGU</w:t>
            </w:r>
          </w:p>
        </w:tc>
        <w:tc>
          <w:tcPr>
            <w:tcW w:w="2264" w:type="dxa"/>
            <w:vAlign w:val="top"/>
          </w:tcPr>
          <w:p w14:paraId="3302B767" w14:textId="2D76DDA7" w:rsidR="00B20F05" w:rsidRDefault="00B20F05" w:rsidP="005C7A9B">
            <w:pPr>
              <w:pStyle w:val="BodyText"/>
              <w:spacing w:after="0" w:line="48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T2 with 1 goods item </w:t>
            </w:r>
          </w:p>
        </w:tc>
        <w:tc>
          <w:tcPr>
            <w:tcW w:w="2992" w:type="dxa"/>
            <w:vAlign w:val="top"/>
          </w:tcPr>
          <w:p w14:paraId="0A42B6EC" w14:textId="5CD43912" w:rsidR="00B20F05" w:rsidRPr="00726361" w:rsidRDefault="00B20F05" w:rsidP="005C7A9B">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Declaration received (IE015)</w:t>
            </w:r>
          </w:p>
          <w:p w14:paraId="396DBE28" w14:textId="3C765AE7" w:rsidR="00B20F05" w:rsidRDefault="00B20F05" w:rsidP="005C7A9B">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Received (IE028)</w:t>
            </w:r>
          </w:p>
          <w:p w14:paraId="4224DCCC" w14:textId="238A2AF5" w:rsidR="00B20F05" w:rsidRPr="0052159E" w:rsidRDefault="00B20F05" w:rsidP="005C7A9B">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(IE029)</w:t>
            </w:r>
          </w:p>
        </w:tc>
      </w:tr>
    </w:tbl>
    <w:p w14:paraId="16F902E2" w14:textId="77777777" w:rsidR="000A5D67" w:rsidRPr="000A5D67" w:rsidRDefault="000A5D67" w:rsidP="00B97297">
      <w:pPr>
        <w:pStyle w:val="BodyText"/>
        <w:rPr>
          <w:rStyle w:val="normaltextrun"/>
          <w:rFonts w:cs="Calibri"/>
          <w:color w:val="000000"/>
          <w:szCs w:val="18"/>
          <w:shd w:val="clear" w:color="auto" w:fill="FFFFFF"/>
          <w:lang w:val="en-US"/>
        </w:rPr>
      </w:pPr>
    </w:p>
    <w:p w14:paraId="475A4406" w14:textId="77777777" w:rsidR="00B32806" w:rsidRDefault="00B32806" w:rsidP="00B32806">
      <w:pPr>
        <w:pStyle w:val="Heading2"/>
        <w:rPr>
          <w:lang w:val="en-GB"/>
        </w:rPr>
      </w:pPr>
      <w:bookmarkStart w:id="25" w:name="_Toc129853520"/>
      <w:r w:rsidRPr="00B32806">
        <w:rPr>
          <w:lang w:val="en-GB"/>
        </w:rPr>
        <w:t xml:space="preserve">Authorised </w:t>
      </w:r>
      <w:proofErr w:type="gramStart"/>
      <w:r w:rsidRPr="00B32806">
        <w:rPr>
          <w:lang w:val="en-GB"/>
        </w:rPr>
        <w:t>consignor</w:t>
      </w:r>
      <w:bookmarkEnd w:id="25"/>
      <w:proofErr w:type="gramEnd"/>
    </w:p>
    <w:p w14:paraId="55491636" w14:textId="253041D5" w:rsidR="00173096" w:rsidRDefault="00762A06" w:rsidP="00BD0521">
      <w:pPr>
        <w:pStyle w:val="BodyText"/>
        <w:rPr>
          <w:lang w:val="en-GB"/>
        </w:rPr>
      </w:pPr>
      <w:r>
        <w:rPr>
          <w:lang w:val="en-GB"/>
        </w:rPr>
        <w:t>If you only have the authorisation presented in this scenario, simply do the scenarios with the expected results. If you have the authorisation presented in section 2.3</w:t>
      </w:r>
      <w:r w:rsidR="00325196">
        <w:rPr>
          <w:lang w:val="en-GB"/>
        </w:rPr>
        <w:t xml:space="preserve"> as well as in this</w:t>
      </w:r>
      <w:r>
        <w:rPr>
          <w:lang w:val="en-GB"/>
        </w:rPr>
        <w:t xml:space="preserve">, </w:t>
      </w:r>
      <w:r w:rsidR="00D778F7">
        <w:rPr>
          <w:lang w:val="en-GB"/>
        </w:rPr>
        <w:t>you can use the scenarios from this section</w:t>
      </w:r>
      <w:r w:rsidR="00325196">
        <w:rPr>
          <w:lang w:val="en-GB"/>
        </w:rPr>
        <w:t xml:space="preserve"> to continue those scenarios. </w:t>
      </w:r>
    </w:p>
    <w:p w14:paraId="6A2CF8BD" w14:textId="440FC3E9" w:rsidR="00D30753" w:rsidRDefault="00052AAC" w:rsidP="00F04EA6">
      <w:pPr>
        <w:pStyle w:val="Heading3"/>
        <w:rPr>
          <w:lang w:val="en-GB"/>
        </w:rPr>
      </w:pPr>
      <w:r>
        <w:rPr>
          <w:lang w:val="en-GB"/>
        </w:rPr>
        <w:lastRenderedPageBreak/>
        <w:t>XMLs</w:t>
      </w:r>
    </w:p>
    <w:p w14:paraId="1FA49CBD" w14:textId="6481FC62" w:rsidR="00815B1D" w:rsidRDefault="00815B1D" w:rsidP="00815B1D">
      <w:pPr>
        <w:pStyle w:val="BodyText"/>
        <w:rPr>
          <w:lang w:val="en-GB"/>
        </w:rPr>
      </w:pPr>
      <w:r>
        <w:rPr>
          <w:lang w:val="en-GB"/>
        </w:rPr>
        <w:t xml:space="preserve">For each scenario an example xml is provided. It is recommended to change the data so that it fits your company or construct similar scenarios from scratch. </w:t>
      </w:r>
      <w:r>
        <w:rPr>
          <w:lang w:val="en-GB"/>
        </w:rPr>
        <w:br/>
        <w:t xml:space="preserve">If you use the provided </w:t>
      </w:r>
      <w:r w:rsidR="00052AAC">
        <w:rPr>
          <w:lang w:val="en-GB"/>
        </w:rPr>
        <w:t>XML,</w:t>
      </w:r>
      <w:r>
        <w:rPr>
          <w:lang w:val="en-GB"/>
        </w:rPr>
        <w:t xml:space="preserve"> it is necessary to update the following fields (and their subfields):</w:t>
      </w:r>
    </w:p>
    <w:p w14:paraId="5C0750DA" w14:textId="0F634E59" w:rsidR="00FC1AFC" w:rsidRPr="00B920C4" w:rsidRDefault="00FC1AFC" w:rsidP="00FC1AFC">
      <w:pPr>
        <w:pStyle w:val="BodyText"/>
        <w:rPr>
          <w:lang w:val="en-GB"/>
        </w:rPr>
      </w:pPr>
      <w:proofErr w:type="spellStart"/>
      <w:r w:rsidRPr="00EC33BA">
        <w:rPr>
          <w:b/>
          <w:bCs/>
          <w:lang w:val="en-GB"/>
        </w:rPr>
        <w:t>messageSender</w:t>
      </w:r>
      <w:proofErr w:type="spellEnd"/>
      <w:r>
        <w:rPr>
          <w:b/>
          <w:bCs/>
          <w:lang w:val="en-GB"/>
        </w:rPr>
        <w:t xml:space="preserve">: </w:t>
      </w:r>
      <w:r w:rsidRPr="00B920C4">
        <w:rPr>
          <w:lang w:val="en-GB"/>
        </w:rPr>
        <w:t>{{CVR}}</w:t>
      </w:r>
      <w:r>
        <w:rPr>
          <w:lang w:val="en-GB"/>
        </w:rPr>
        <w:t xml:space="preserve"> should contain your </w:t>
      </w:r>
      <w:r w:rsidR="00052AAC" w:rsidRPr="006D4E32">
        <w:rPr>
          <w:bCs/>
          <w:lang w:val="en-GB"/>
        </w:rPr>
        <w:t>CVR.</w:t>
      </w:r>
    </w:p>
    <w:p w14:paraId="1FB5AE36" w14:textId="5E8629E8" w:rsidR="00FC1AFC" w:rsidRPr="00EC33BA" w:rsidRDefault="00FC1AFC" w:rsidP="00FC1AFC">
      <w:pPr>
        <w:pStyle w:val="BodyText"/>
        <w:rPr>
          <w:b/>
          <w:bCs/>
          <w:lang w:val="en-GB"/>
        </w:rPr>
      </w:pPr>
      <w:r>
        <w:rPr>
          <w:b/>
          <w:bCs/>
          <w:lang w:val="en-GB"/>
        </w:rPr>
        <w:t xml:space="preserve">LRN </w:t>
      </w:r>
      <w:r w:rsidR="00FC1F34">
        <w:rPr>
          <w:b/>
          <w:bCs/>
          <w:lang w:val="en-GB"/>
        </w:rPr>
        <w:t>(</w:t>
      </w:r>
      <w:r w:rsidRPr="00744461">
        <w:rPr>
          <w:b/>
          <w:bCs/>
          <w:lang w:val="en-GB"/>
        </w:rPr>
        <w:t>12 09 000 000</w:t>
      </w:r>
      <w:r w:rsidR="00FC1F34">
        <w:rPr>
          <w:b/>
          <w:bCs/>
          <w:lang w:val="en-GB"/>
        </w:rPr>
        <w:t>)</w:t>
      </w:r>
      <w:r>
        <w:rPr>
          <w:b/>
          <w:bCs/>
          <w:lang w:val="en-GB"/>
        </w:rPr>
        <w:t xml:space="preserve">: </w:t>
      </w:r>
      <w:r w:rsidRPr="00B920C4">
        <w:rPr>
          <w:lang w:val="en-GB"/>
        </w:rPr>
        <w:t>{{LRN}}</w:t>
      </w:r>
      <w:r>
        <w:rPr>
          <w:lang w:val="en-GB"/>
        </w:rPr>
        <w:t xml:space="preserve"> should contain a </w:t>
      </w:r>
      <w:r w:rsidRPr="425B5E5E">
        <w:rPr>
          <w:lang w:val="en-GB"/>
        </w:rPr>
        <w:t>unique</w:t>
      </w:r>
      <w:r>
        <w:rPr>
          <w:lang w:val="en-GB"/>
        </w:rPr>
        <w:t xml:space="preserve"> identification </w:t>
      </w:r>
      <w:r w:rsidR="00052AAC">
        <w:rPr>
          <w:lang w:val="en-GB"/>
        </w:rPr>
        <w:t>number.</w:t>
      </w:r>
    </w:p>
    <w:p w14:paraId="17E9207E" w14:textId="2C5A55CD" w:rsidR="00FC1AFC" w:rsidRPr="00FC1AFC" w:rsidRDefault="00FC1AFC" w:rsidP="00FC1AFC">
      <w:pPr>
        <w:pStyle w:val="BodyText"/>
        <w:spacing w:after="0" w:line="240" w:lineRule="auto"/>
        <w:rPr>
          <w:lang w:val="en-GB"/>
        </w:rPr>
      </w:pPr>
      <w:r w:rsidRPr="009E6715">
        <w:rPr>
          <w:b/>
          <w:bCs/>
          <w:lang w:val="en-GB"/>
        </w:rPr>
        <w:t>Authorisation</w:t>
      </w:r>
      <w:r w:rsidR="009D5CB0">
        <w:rPr>
          <w:b/>
          <w:bCs/>
          <w:lang w:val="en-GB"/>
        </w:rPr>
        <w:t>:</w:t>
      </w:r>
      <w:r>
        <w:rPr>
          <w:bCs/>
          <w:lang w:val="en-GB"/>
        </w:rPr>
        <w:t xml:space="preserve"> </w:t>
      </w:r>
      <w:r w:rsidR="009D5CB0">
        <w:rPr>
          <w:b/>
          <w:bCs/>
          <w:lang w:val="en-GB"/>
        </w:rPr>
        <w:t xml:space="preserve">type </w:t>
      </w:r>
      <w:r w:rsidR="00FC1F34">
        <w:rPr>
          <w:b/>
          <w:bCs/>
          <w:lang w:val="en-GB"/>
        </w:rPr>
        <w:t>(</w:t>
      </w:r>
      <w:r w:rsidR="009D5CB0" w:rsidRPr="00453D37">
        <w:rPr>
          <w:b/>
          <w:bCs/>
          <w:lang w:val="en-GB"/>
        </w:rPr>
        <w:t>12 12 002 000</w:t>
      </w:r>
      <w:r w:rsidR="00FC1F34">
        <w:rPr>
          <w:b/>
          <w:bCs/>
          <w:lang w:val="en-GB"/>
        </w:rPr>
        <w:t>)</w:t>
      </w:r>
      <w:r w:rsidR="009D5CB0">
        <w:rPr>
          <w:b/>
          <w:bCs/>
          <w:lang w:val="en-GB"/>
        </w:rPr>
        <w:t>,</w:t>
      </w:r>
      <w:r w:rsidR="009D5CB0" w:rsidRPr="00453D37">
        <w:rPr>
          <w:lang w:val="en-US"/>
        </w:rPr>
        <w:t xml:space="preserve"> </w:t>
      </w:r>
      <w:proofErr w:type="spellStart"/>
      <w:r w:rsidR="009D5CB0" w:rsidRPr="00453D37">
        <w:rPr>
          <w:b/>
          <w:bCs/>
          <w:lang w:val="en-GB"/>
        </w:rPr>
        <w:t>referenceNumber</w:t>
      </w:r>
      <w:proofErr w:type="spellEnd"/>
      <w:r w:rsidR="009D5CB0">
        <w:rPr>
          <w:b/>
          <w:bCs/>
          <w:lang w:val="en-GB"/>
        </w:rPr>
        <w:t xml:space="preserve"> </w:t>
      </w:r>
      <w:r w:rsidR="00FC1F34">
        <w:rPr>
          <w:b/>
          <w:bCs/>
          <w:lang w:val="en-GB"/>
        </w:rPr>
        <w:t>(</w:t>
      </w:r>
      <w:r w:rsidR="009D5CB0" w:rsidRPr="00453D37">
        <w:rPr>
          <w:b/>
          <w:bCs/>
          <w:lang w:val="en-GB"/>
        </w:rPr>
        <w:t>12 12 001 000</w:t>
      </w:r>
      <w:r w:rsidR="00FC1F34">
        <w:rPr>
          <w:b/>
          <w:bCs/>
          <w:lang w:val="en-GB"/>
        </w:rPr>
        <w:t>)</w:t>
      </w:r>
      <w:r>
        <w:rPr>
          <w:b/>
          <w:lang w:val="en-GB"/>
        </w:rPr>
        <w:t xml:space="preserve">: </w:t>
      </w:r>
      <w:r>
        <w:rPr>
          <w:lang w:val="en-GB"/>
        </w:rPr>
        <w:t>should contain a reference to an authorisation of type C505 CGU and</w:t>
      </w:r>
      <w:r w:rsidRPr="00FC1AFC">
        <w:rPr>
          <w:lang w:val="en-US"/>
        </w:rPr>
        <w:t xml:space="preserve"> </w:t>
      </w:r>
      <w:r w:rsidRPr="00FC1AFC">
        <w:rPr>
          <w:lang w:val="en-GB"/>
        </w:rPr>
        <w:t>C521</w:t>
      </w:r>
      <w:r>
        <w:rPr>
          <w:lang w:val="en-GB"/>
        </w:rPr>
        <w:t xml:space="preserve"> </w:t>
      </w:r>
      <w:r w:rsidRPr="005B1734">
        <w:rPr>
          <w:lang w:val="en-GB"/>
        </w:rPr>
        <w:t>AC</w:t>
      </w:r>
      <w:r>
        <w:rPr>
          <w:lang w:val="en-GB"/>
        </w:rPr>
        <w:t>R.</w:t>
      </w:r>
    </w:p>
    <w:p w14:paraId="65903133" w14:textId="2F434613" w:rsidR="00FC1AFC" w:rsidRDefault="00FC1AFC" w:rsidP="00FC1AFC">
      <w:pPr>
        <w:pStyle w:val="BodyText"/>
        <w:rPr>
          <w:b/>
          <w:bCs/>
          <w:lang w:val="en-GB"/>
        </w:rPr>
      </w:pPr>
      <w:proofErr w:type="spellStart"/>
      <w:r w:rsidRPr="00B920C4">
        <w:rPr>
          <w:b/>
          <w:bCs/>
          <w:lang w:val="en-GB"/>
        </w:rPr>
        <w:t>HolderOfTheTransitProcedure</w:t>
      </w:r>
      <w:proofErr w:type="spellEnd"/>
      <w:r>
        <w:rPr>
          <w:b/>
          <w:bCs/>
          <w:lang w:val="en-GB"/>
        </w:rPr>
        <w:t xml:space="preserve"> </w:t>
      </w:r>
      <w:r w:rsidR="00FC1F34">
        <w:rPr>
          <w:b/>
          <w:bCs/>
          <w:lang w:val="en-GB"/>
        </w:rPr>
        <w:t>(</w:t>
      </w:r>
      <w:r w:rsidRPr="00B84D9B">
        <w:rPr>
          <w:b/>
          <w:bCs/>
          <w:lang w:val="en-GB"/>
        </w:rPr>
        <w:t>13 07 000 000</w:t>
      </w:r>
      <w:r w:rsidR="00FC1F34">
        <w:rPr>
          <w:b/>
          <w:bCs/>
          <w:lang w:val="en-GB"/>
        </w:rPr>
        <w:t>)</w:t>
      </w:r>
      <w:r>
        <w:rPr>
          <w:b/>
          <w:bCs/>
          <w:lang w:val="en-GB"/>
        </w:rPr>
        <w:t xml:space="preserve">: </w:t>
      </w:r>
      <w:r w:rsidRPr="009657D8">
        <w:rPr>
          <w:lang w:val="en-GB"/>
        </w:rPr>
        <w:t>{{</w:t>
      </w:r>
      <w:proofErr w:type="spellStart"/>
      <w:r w:rsidRPr="009657D8">
        <w:rPr>
          <w:lang w:val="en-GB"/>
        </w:rPr>
        <w:t>DeclarantEORI</w:t>
      </w:r>
      <w:proofErr w:type="spellEnd"/>
      <w:r w:rsidRPr="009657D8">
        <w:rPr>
          <w:lang w:val="en-GB"/>
        </w:rPr>
        <w:t>}}</w:t>
      </w:r>
      <w:r>
        <w:rPr>
          <w:lang w:val="en-GB"/>
        </w:rPr>
        <w:t xml:space="preserve"> should contain your </w:t>
      </w:r>
      <w:r w:rsidRPr="006D4E32">
        <w:rPr>
          <w:lang w:val="en-GB"/>
        </w:rPr>
        <w:t>EORI-</w:t>
      </w:r>
      <w:r w:rsidR="00052AAC" w:rsidRPr="006D4E32">
        <w:rPr>
          <w:lang w:val="en-GB"/>
        </w:rPr>
        <w:t>number.</w:t>
      </w:r>
    </w:p>
    <w:p w14:paraId="67BC70E7" w14:textId="6BB71C87" w:rsidR="00FC1AFC" w:rsidRDefault="00FC1AFC" w:rsidP="00FC1AFC">
      <w:pPr>
        <w:pStyle w:val="BodyText"/>
        <w:rPr>
          <w:lang w:val="en-GB"/>
        </w:rPr>
      </w:pPr>
      <w:r w:rsidRPr="001A12E5">
        <w:rPr>
          <w:b/>
          <w:bCs/>
          <w:lang w:val="en-GB"/>
        </w:rPr>
        <w:t>Consignor</w:t>
      </w:r>
      <w:r w:rsidR="00453D37">
        <w:rPr>
          <w:b/>
          <w:bCs/>
          <w:lang w:val="en-GB"/>
        </w:rPr>
        <w:t xml:space="preserve">:  </w:t>
      </w:r>
      <w:r>
        <w:rPr>
          <w:lang w:val="en-GB"/>
        </w:rPr>
        <w:t xml:space="preserve">You can change </w:t>
      </w:r>
      <w:r w:rsidR="008541EA">
        <w:rPr>
          <w:lang w:val="en-GB"/>
        </w:rPr>
        <w:t>all</w:t>
      </w:r>
      <w:r>
        <w:rPr>
          <w:lang w:val="en-GB"/>
        </w:rPr>
        <w:t xml:space="preserve"> the fields or only the </w:t>
      </w:r>
      <w:proofErr w:type="spellStart"/>
      <w:r w:rsidRPr="008B7F9A">
        <w:rPr>
          <w:b/>
          <w:bCs/>
          <w:lang w:val="en-GB"/>
        </w:rPr>
        <w:t>identificationNumber</w:t>
      </w:r>
      <w:proofErr w:type="spellEnd"/>
      <w:r>
        <w:rPr>
          <w:b/>
          <w:bCs/>
          <w:lang w:val="en-GB"/>
        </w:rPr>
        <w:t xml:space="preserve"> </w:t>
      </w:r>
      <w:r w:rsidR="00FC1F34">
        <w:rPr>
          <w:b/>
          <w:bCs/>
          <w:lang w:val="en-GB"/>
        </w:rPr>
        <w:t>(</w:t>
      </w:r>
      <w:r w:rsidRPr="00C15D61">
        <w:rPr>
          <w:b/>
          <w:bCs/>
          <w:lang w:val="en-GB"/>
        </w:rPr>
        <w:t>13 02 017 000</w:t>
      </w:r>
      <w:r w:rsidR="00FC1F34">
        <w:rPr>
          <w:b/>
          <w:bCs/>
          <w:lang w:val="en-GB"/>
        </w:rPr>
        <w:t>)</w:t>
      </w:r>
      <w:r>
        <w:rPr>
          <w:b/>
          <w:bCs/>
          <w:lang w:val="en-GB"/>
        </w:rPr>
        <w:t xml:space="preserve">: </w:t>
      </w:r>
      <w:r w:rsidRPr="009657D8">
        <w:rPr>
          <w:lang w:val="en-GB"/>
        </w:rPr>
        <w:t>{{</w:t>
      </w:r>
      <w:proofErr w:type="spellStart"/>
      <w:r w:rsidRPr="009657D8">
        <w:rPr>
          <w:lang w:val="en-GB"/>
        </w:rPr>
        <w:t>DeclarantEORI</w:t>
      </w:r>
      <w:proofErr w:type="spellEnd"/>
      <w:r w:rsidRPr="009657D8">
        <w:rPr>
          <w:lang w:val="en-GB"/>
        </w:rPr>
        <w:t>}}</w:t>
      </w:r>
      <w:r>
        <w:rPr>
          <w:b/>
          <w:bCs/>
          <w:lang w:val="en-GB"/>
        </w:rPr>
        <w:t xml:space="preserve"> </w:t>
      </w:r>
      <w:r>
        <w:rPr>
          <w:lang w:val="en-GB"/>
        </w:rPr>
        <w:t>to match your company or another existing consignor.</w:t>
      </w:r>
    </w:p>
    <w:p w14:paraId="43444607" w14:textId="627D11B6" w:rsidR="00FC1AFC" w:rsidRDefault="00FC1AFC" w:rsidP="00FC1AFC">
      <w:pPr>
        <w:pStyle w:val="BodyText"/>
        <w:rPr>
          <w:lang w:val="en-US"/>
        </w:rPr>
      </w:pPr>
      <w:r w:rsidRPr="008C351A">
        <w:rPr>
          <w:b/>
          <w:bCs/>
          <w:lang w:val="en-GB"/>
        </w:rPr>
        <w:t>Guarante</w:t>
      </w:r>
      <w:r w:rsidR="00F03630">
        <w:rPr>
          <w:b/>
          <w:bCs/>
          <w:lang w:val="en-GB"/>
        </w:rPr>
        <w:t>e</w:t>
      </w:r>
      <w:r>
        <w:rPr>
          <w:b/>
          <w:bCs/>
          <w:lang w:val="en-GB"/>
        </w:rPr>
        <w:t>:</w:t>
      </w:r>
      <w:r w:rsidRPr="00C15D61">
        <w:rPr>
          <w:lang w:val="en-US"/>
        </w:rPr>
        <w:t xml:space="preserve"> </w:t>
      </w:r>
      <w:proofErr w:type="spellStart"/>
      <w:r w:rsidRPr="00C15D61">
        <w:rPr>
          <w:b/>
          <w:bCs/>
          <w:lang w:val="en-GB"/>
        </w:rPr>
        <w:t>guaranteeType</w:t>
      </w:r>
      <w:proofErr w:type="spellEnd"/>
      <w:r>
        <w:rPr>
          <w:b/>
          <w:bCs/>
          <w:lang w:val="en-GB"/>
        </w:rPr>
        <w:t xml:space="preserve"> </w:t>
      </w:r>
      <w:r w:rsidR="00FC1F34">
        <w:rPr>
          <w:b/>
          <w:bCs/>
          <w:lang w:val="en-GB"/>
        </w:rPr>
        <w:t>(</w:t>
      </w:r>
      <w:r w:rsidRPr="00C14FAA">
        <w:rPr>
          <w:b/>
          <w:bCs/>
          <w:lang w:val="en-GB"/>
        </w:rPr>
        <w:t>99 02 001 000</w:t>
      </w:r>
      <w:r w:rsidR="00FC1F34">
        <w:rPr>
          <w:b/>
          <w:bCs/>
          <w:lang w:val="en-GB"/>
        </w:rPr>
        <w:t>)</w:t>
      </w:r>
      <w:r>
        <w:rPr>
          <w:b/>
          <w:bCs/>
          <w:lang w:val="en-GB"/>
        </w:rPr>
        <w:t xml:space="preserve">: </w:t>
      </w:r>
      <w:r w:rsidRPr="0024260A">
        <w:rPr>
          <w:lang w:val="en-GB"/>
        </w:rPr>
        <w:t>{{</w:t>
      </w:r>
      <w:proofErr w:type="spellStart"/>
      <w:r w:rsidRPr="0024260A">
        <w:rPr>
          <w:lang w:val="en-GB"/>
        </w:rPr>
        <w:t>GuaranteeType</w:t>
      </w:r>
      <w:proofErr w:type="spellEnd"/>
      <w:r w:rsidRPr="0024260A">
        <w:rPr>
          <w:lang w:val="en-GB"/>
        </w:rPr>
        <w:t>}</w:t>
      </w:r>
      <w:proofErr w:type="gramStart"/>
      <w:r w:rsidRPr="0024260A">
        <w:rPr>
          <w:lang w:val="en-GB"/>
        </w:rPr>
        <w:t>}</w:t>
      </w:r>
      <w:r>
        <w:rPr>
          <w:b/>
          <w:bCs/>
          <w:lang w:val="en-GB"/>
        </w:rPr>
        <w:t xml:space="preserve">,  </w:t>
      </w:r>
      <w:r w:rsidRPr="00C14FAA">
        <w:rPr>
          <w:b/>
          <w:bCs/>
          <w:lang w:val="en-GB"/>
        </w:rPr>
        <w:t>GRN</w:t>
      </w:r>
      <w:proofErr w:type="gramEnd"/>
      <w:r w:rsidRPr="00C14FAA">
        <w:rPr>
          <w:b/>
          <w:bCs/>
          <w:lang w:val="en-GB"/>
        </w:rPr>
        <w:t xml:space="preserve"> </w:t>
      </w:r>
      <w:r w:rsidR="00FC1F34">
        <w:rPr>
          <w:b/>
          <w:bCs/>
          <w:lang w:val="en-GB"/>
        </w:rPr>
        <w:t>(</w:t>
      </w:r>
      <w:r w:rsidRPr="00BB2165">
        <w:rPr>
          <w:b/>
          <w:bCs/>
          <w:lang w:val="en-GB"/>
        </w:rPr>
        <w:t>99 03 069 000</w:t>
      </w:r>
      <w:r w:rsidR="00FC1F34">
        <w:rPr>
          <w:b/>
          <w:bCs/>
          <w:lang w:val="en-GB"/>
        </w:rPr>
        <w:t>)</w:t>
      </w:r>
      <w:r>
        <w:rPr>
          <w:b/>
          <w:bCs/>
          <w:lang w:val="en-GB"/>
        </w:rPr>
        <w:t xml:space="preserve">: </w:t>
      </w:r>
      <w:r w:rsidRPr="0024260A">
        <w:rPr>
          <w:lang w:val="en-GB"/>
        </w:rPr>
        <w:t>{{GRN}}</w:t>
      </w:r>
      <w:r w:rsidRPr="00BB2165">
        <w:rPr>
          <w:b/>
          <w:bCs/>
          <w:lang w:val="en-GB"/>
        </w:rPr>
        <w:t xml:space="preserve"> </w:t>
      </w:r>
      <w:r>
        <w:rPr>
          <w:b/>
          <w:bCs/>
          <w:lang w:val="en-GB"/>
        </w:rPr>
        <w:t xml:space="preserve"> </w:t>
      </w:r>
      <w:r w:rsidRPr="00BB2165">
        <w:rPr>
          <w:lang w:val="en-GB"/>
        </w:rPr>
        <w:t>and</w:t>
      </w:r>
      <w:r>
        <w:rPr>
          <w:b/>
          <w:bCs/>
          <w:lang w:val="en-GB"/>
        </w:rPr>
        <w:t xml:space="preserve"> </w:t>
      </w:r>
      <w:proofErr w:type="spellStart"/>
      <w:r w:rsidRPr="00BB2165">
        <w:rPr>
          <w:b/>
          <w:bCs/>
          <w:lang w:val="en-GB"/>
        </w:rPr>
        <w:t>accessCode</w:t>
      </w:r>
      <w:proofErr w:type="spellEnd"/>
      <w:r>
        <w:rPr>
          <w:b/>
          <w:bCs/>
          <w:lang w:val="en-GB"/>
        </w:rPr>
        <w:t xml:space="preserve"> </w:t>
      </w:r>
      <w:r w:rsidR="00FC1F34">
        <w:rPr>
          <w:b/>
          <w:bCs/>
          <w:lang w:val="en-GB"/>
        </w:rPr>
        <w:t>(</w:t>
      </w:r>
      <w:r w:rsidRPr="00BB2165">
        <w:rPr>
          <w:b/>
          <w:bCs/>
          <w:lang w:val="en-GB"/>
        </w:rPr>
        <w:t xml:space="preserve">99 03 070 </w:t>
      </w:r>
      <w:r>
        <w:rPr>
          <w:b/>
          <w:bCs/>
          <w:lang w:val="en-GB"/>
        </w:rPr>
        <w:t>000</w:t>
      </w:r>
      <w:r w:rsidR="00FC1F34">
        <w:rPr>
          <w:b/>
          <w:bCs/>
          <w:lang w:val="en-GB"/>
        </w:rPr>
        <w:t>)</w:t>
      </w:r>
      <w:r>
        <w:rPr>
          <w:b/>
          <w:bCs/>
          <w:lang w:val="en-GB"/>
        </w:rPr>
        <w:t xml:space="preserve">  </w:t>
      </w:r>
      <w:r w:rsidR="00FC1F34">
        <w:rPr>
          <w:lang w:val="en-GB"/>
        </w:rPr>
        <w:t xml:space="preserve">- </w:t>
      </w:r>
      <w:r>
        <w:rPr>
          <w:lang w:val="en-GB"/>
        </w:rPr>
        <w:t xml:space="preserve">You will be informed of the GRN, </w:t>
      </w:r>
      <w:r w:rsidRPr="00E95626">
        <w:rPr>
          <w:lang w:val="en-GB"/>
        </w:rPr>
        <w:t>access</w:t>
      </w:r>
      <w:r>
        <w:rPr>
          <w:lang w:val="en-GB"/>
        </w:rPr>
        <w:t xml:space="preserve"> c</w:t>
      </w:r>
      <w:r w:rsidRPr="00E95626">
        <w:rPr>
          <w:lang w:val="en-GB"/>
        </w:rPr>
        <w:t>ode</w:t>
      </w:r>
      <w:r>
        <w:rPr>
          <w:lang w:val="en-GB"/>
        </w:rPr>
        <w:t xml:space="preserve">, and amount of the test guarantees of type 0 and 1 created for you when you are first registered. If you miss the C505 </w:t>
      </w:r>
      <w:r w:rsidRPr="00AA45CB">
        <w:rPr>
          <w:lang w:val="en-US"/>
        </w:rPr>
        <w:t>CGU authorization you will n</w:t>
      </w:r>
      <w:r>
        <w:rPr>
          <w:lang w:val="en-US"/>
        </w:rPr>
        <w:t xml:space="preserve">eed to contact us through toolkit to set up extra guarantees of type 2. </w:t>
      </w:r>
    </w:p>
    <w:p w14:paraId="7C94BBD4" w14:textId="7B8322E3" w:rsidR="004C102E" w:rsidRPr="00B920C4" w:rsidRDefault="004C102E" w:rsidP="00F04EA6">
      <w:pPr>
        <w:pStyle w:val="BodyText"/>
        <w:rPr>
          <w:lang w:val="en-GB"/>
        </w:rPr>
      </w:pPr>
      <w:proofErr w:type="spellStart"/>
      <w:r w:rsidRPr="004C102E">
        <w:rPr>
          <w:b/>
          <w:bCs/>
          <w:lang w:val="en-GB"/>
        </w:rPr>
        <w:t>CustomsOfficeOfDeparture</w:t>
      </w:r>
      <w:proofErr w:type="spellEnd"/>
      <w:r>
        <w:rPr>
          <w:b/>
          <w:bCs/>
          <w:lang w:val="en-GB"/>
        </w:rPr>
        <w:t xml:space="preserve"> </w:t>
      </w:r>
      <w:r w:rsidR="00FC1F34">
        <w:rPr>
          <w:b/>
          <w:bCs/>
          <w:lang w:val="en-GB"/>
        </w:rPr>
        <w:t>(</w:t>
      </w:r>
      <w:r w:rsidR="004E2C44" w:rsidRPr="004E2C44">
        <w:rPr>
          <w:b/>
          <w:bCs/>
          <w:lang w:val="en-GB"/>
        </w:rPr>
        <w:t>17 03 000 000</w:t>
      </w:r>
      <w:r w:rsidR="00FC1F34">
        <w:rPr>
          <w:b/>
          <w:bCs/>
          <w:lang w:val="en-GB"/>
        </w:rPr>
        <w:t>)</w:t>
      </w:r>
      <w:r w:rsidR="004E2C44" w:rsidRPr="004E2C44">
        <w:rPr>
          <w:b/>
          <w:bCs/>
          <w:lang w:val="en-GB"/>
        </w:rPr>
        <w:t xml:space="preserve"> </w:t>
      </w:r>
      <w:r w:rsidR="00FC1F34">
        <w:rPr>
          <w:lang w:val="en-GB"/>
        </w:rPr>
        <w:t>- Remember</w:t>
      </w:r>
      <w:r w:rsidRPr="00B920C4">
        <w:rPr>
          <w:lang w:val="en-GB"/>
        </w:rPr>
        <w:t xml:space="preserve"> that this should match your Aut</w:t>
      </w:r>
      <w:r w:rsidR="00B920C4" w:rsidRPr="00B920C4">
        <w:rPr>
          <w:lang w:val="en-GB"/>
        </w:rPr>
        <w:t xml:space="preserve">horisation and </w:t>
      </w:r>
      <w:r w:rsidR="009D5CB0" w:rsidRPr="00B920C4">
        <w:rPr>
          <w:lang w:val="en-GB"/>
        </w:rPr>
        <w:t>Guarantee</w:t>
      </w:r>
      <w:r w:rsidR="00FC1F34">
        <w:rPr>
          <w:lang w:val="en-GB"/>
        </w:rPr>
        <w:t>.</w:t>
      </w:r>
    </w:p>
    <w:p w14:paraId="72B2A5AA" w14:textId="1CF6E27A" w:rsidR="001E0775" w:rsidRPr="00F81785" w:rsidRDefault="001E0775" w:rsidP="001E0775">
      <w:pPr>
        <w:pStyle w:val="BodyText"/>
        <w:rPr>
          <w:lang w:val="en-US"/>
        </w:rPr>
      </w:pPr>
      <w:proofErr w:type="spellStart"/>
      <w:r w:rsidRPr="001E0775">
        <w:rPr>
          <w:b/>
          <w:bCs/>
          <w:lang w:val="en-US"/>
        </w:rPr>
        <w:t>LocationOfGoods</w:t>
      </w:r>
      <w:proofErr w:type="spellEnd"/>
      <w:r w:rsidRPr="001E0775">
        <w:rPr>
          <w:lang w:val="en-US"/>
        </w:rPr>
        <w:t xml:space="preserve"> </w:t>
      </w:r>
      <w:r w:rsidR="00FC1F34">
        <w:rPr>
          <w:lang w:val="en-US"/>
        </w:rPr>
        <w:t>(</w:t>
      </w:r>
      <w:r w:rsidRPr="001E0775">
        <w:rPr>
          <w:b/>
          <w:bCs/>
          <w:lang w:val="en-US"/>
        </w:rPr>
        <w:t>16 15 000 000</w:t>
      </w:r>
      <w:proofErr w:type="gramStart"/>
      <w:r w:rsidR="00FC1F34">
        <w:rPr>
          <w:b/>
          <w:bCs/>
          <w:lang w:val="en-US"/>
        </w:rPr>
        <w:t>)</w:t>
      </w:r>
      <w:r>
        <w:rPr>
          <w:b/>
          <w:bCs/>
          <w:lang w:val="en-US"/>
        </w:rPr>
        <w:t xml:space="preserve"> </w:t>
      </w:r>
      <w:r w:rsidR="00B44CB0">
        <w:rPr>
          <w:b/>
          <w:bCs/>
          <w:lang w:val="en-US"/>
        </w:rPr>
        <w:t>:</w:t>
      </w:r>
      <w:proofErr w:type="gramEnd"/>
      <w:r w:rsidR="00B44CB0">
        <w:rPr>
          <w:b/>
          <w:bCs/>
          <w:lang w:val="en-US"/>
        </w:rPr>
        <w:t xml:space="preserve"> </w:t>
      </w:r>
      <w:r w:rsidR="00B44CB0">
        <w:rPr>
          <w:lang w:val="en-US"/>
        </w:rPr>
        <w:t xml:space="preserve">If you are an authorized </w:t>
      </w:r>
      <w:r w:rsidR="001414DD">
        <w:rPr>
          <w:lang w:val="en-US"/>
        </w:rPr>
        <w:t>consignor,</w:t>
      </w:r>
      <w:r w:rsidR="00B44CB0">
        <w:rPr>
          <w:lang w:val="en-US"/>
        </w:rPr>
        <w:t xml:space="preserve"> you should use your own </w:t>
      </w:r>
      <w:r w:rsidRPr="00A81F29">
        <w:rPr>
          <w:lang w:val="en-GB"/>
        </w:rPr>
        <w:t xml:space="preserve">Authorisation reference number </w:t>
      </w:r>
      <w:r w:rsidR="00A42F65">
        <w:rPr>
          <w:lang w:val="en-GB"/>
        </w:rPr>
        <w:t xml:space="preserve">in the field </w:t>
      </w:r>
      <w:proofErr w:type="spellStart"/>
      <w:r w:rsidR="00A42F65" w:rsidRPr="00A42F65">
        <w:rPr>
          <w:b/>
          <w:bCs/>
          <w:lang w:val="en-GB"/>
        </w:rPr>
        <w:t>authorisationNumber</w:t>
      </w:r>
      <w:proofErr w:type="spellEnd"/>
      <w:r w:rsidR="00A42F65">
        <w:rPr>
          <w:lang w:val="en-GB"/>
        </w:rPr>
        <w:t xml:space="preserve"> </w:t>
      </w:r>
      <w:r w:rsidR="00FC1F34">
        <w:rPr>
          <w:lang w:val="en-GB"/>
        </w:rPr>
        <w:t>(</w:t>
      </w:r>
      <w:r w:rsidR="00A42F65" w:rsidRPr="00A42F65">
        <w:rPr>
          <w:b/>
          <w:bCs/>
          <w:lang w:val="en-GB"/>
        </w:rPr>
        <w:t>16 15 052 000</w:t>
      </w:r>
      <w:r w:rsidR="00FC1F34">
        <w:rPr>
          <w:b/>
          <w:bCs/>
          <w:lang w:val="en-GB"/>
        </w:rPr>
        <w:t>)</w:t>
      </w:r>
      <w:r w:rsidR="00A42F65">
        <w:rPr>
          <w:lang w:val="en-GB"/>
        </w:rPr>
        <w:t xml:space="preserve"> </w:t>
      </w:r>
      <w:r>
        <w:rPr>
          <w:lang w:val="en-GB"/>
        </w:rPr>
        <w:t>here</w:t>
      </w:r>
      <w:r w:rsidR="00052AAC">
        <w:rPr>
          <w:lang w:val="en-GB"/>
        </w:rPr>
        <w:t xml:space="preserve">, </w:t>
      </w:r>
      <w:r>
        <w:rPr>
          <w:lang w:val="en-GB"/>
        </w:rPr>
        <w:t xml:space="preserve">and make </w:t>
      </w:r>
      <w:r w:rsidRPr="00FC1F34">
        <w:rPr>
          <w:lang w:val="en-GB"/>
        </w:rPr>
        <w:t>sure</w:t>
      </w:r>
      <w:r w:rsidRPr="00A42F65">
        <w:rPr>
          <w:b/>
          <w:bCs/>
          <w:lang w:val="en-GB"/>
        </w:rPr>
        <w:t xml:space="preserve"> </w:t>
      </w:r>
      <w:proofErr w:type="spellStart"/>
      <w:r w:rsidRPr="00A42F65">
        <w:rPr>
          <w:b/>
          <w:bCs/>
          <w:lang w:val="en-GB"/>
        </w:rPr>
        <w:t>typeOfLocation</w:t>
      </w:r>
      <w:proofErr w:type="spellEnd"/>
      <w:r w:rsidRPr="00A42F65">
        <w:rPr>
          <w:b/>
          <w:bCs/>
          <w:lang w:val="en-GB"/>
        </w:rPr>
        <w:t xml:space="preserve"> </w:t>
      </w:r>
      <w:r w:rsidR="00FC1F34">
        <w:rPr>
          <w:b/>
          <w:bCs/>
          <w:lang w:val="en-GB"/>
        </w:rPr>
        <w:t>(</w:t>
      </w:r>
      <w:r w:rsidRPr="00A42F65">
        <w:rPr>
          <w:b/>
          <w:bCs/>
          <w:lang w:val="en-GB"/>
        </w:rPr>
        <w:t>16 15 045 000</w:t>
      </w:r>
      <w:r w:rsidR="00FC1F34">
        <w:rPr>
          <w:b/>
          <w:bCs/>
          <w:lang w:val="en-GB"/>
        </w:rPr>
        <w:t>)</w:t>
      </w:r>
      <w:r>
        <w:rPr>
          <w:lang w:val="en-GB"/>
        </w:rPr>
        <w:t xml:space="preserve"> and </w:t>
      </w:r>
      <w:proofErr w:type="spellStart"/>
      <w:r w:rsidRPr="00A42F65">
        <w:rPr>
          <w:b/>
          <w:bCs/>
          <w:lang w:val="en-GB"/>
        </w:rPr>
        <w:t>qualifierOfIdentification</w:t>
      </w:r>
      <w:proofErr w:type="spellEnd"/>
      <w:r w:rsidRPr="00A42F65">
        <w:rPr>
          <w:b/>
          <w:bCs/>
          <w:lang w:val="en-GB"/>
        </w:rPr>
        <w:t xml:space="preserve"> </w:t>
      </w:r>
      <w:r w:rsidR="00FC1F34">
        <w:rPr>
          <w:b/>
          <w:bCs/>
          <w:lang w:val="en-GB"/>
        </w:rPr>
        <w:t>(</w:t>
      </w:r>
      <w:r w:rsidRPr="00A42F65">
        <w:rPr>
          <w:b/>
          <w:bCs/>
          <w:lang w:val="en-GB"/>
        </w:rPr>
        <w:t>16 15 046 000</w:t>
      </w:r>
      <w:r w:rsidR="00FC1F34">
        <w:rPr>
          <w:b/>
          <w:bCs/>
          <w:lang w:val="en-GB"/>
        </w:rPr>
        <w:t>)</w:t>
      </w:r>
      <w:r w:rsidRPr="00A42F65">
        <w:rPr>
          <w:b/>
          <w:bCs/>
          <w:lang w:val="en-GB"/>
        </w:rPr>
        <w:t xml:space="preserve"> </w:t>
      </w:r>
      <w:r>
        <w:rPr>
          <w:lang w:val="en-GB"/>
        </w:rPr>
        <w:t>are set accordingly</w:t>
      </w:r>
      <w:r w:rsidR="00052AAC">
        <w:rPr>
          <w:lang w:val="en-GB"/>
        </w:rPr>
        <w:t>.</w:t>
      </w:r>
    </w:p>
    <w:p w14:paraId="57DDA029" w14:textId="4A8A608B" w:rsidR="006C09C4" w:rsidRPr="001E0775" w:rsidRDefault="006C09C4" w:rsidP="00BD0521">
      <w:pPr>
        <w:pStyle w:val="BodyText"/>
        <w:rPr>
          <w:lang w:val="en-GB"/>
        </w:rPr>
      </w:pPr>
    </w:p>
    <w:p w14:paraId="4B8F5A47" w14:textId="62672D34" w:rsidR="00B920C4" w:rsidRPr="00B920C4" w:rsidRDefault="00B920C4" w:rsidP="00B920C4">
      <w:pPr>
        <w:pStyle w:val="Heading3"/>
        <w:rPr>
          <w:lang w:val="en-GB"/>
        </w:rPr>
      </w:pPr>
      <w:bookmarkStart w:id="26" w:name="_Toc129853522"/>
      <w:r>
        <w:rPr>
          <w:lang w:val="en-GB"/>
        </w:rPr>
        <w:t>The test scenarios</w:t>
      </w:r>
      <w:bookmarkEnd w:id="26"/>
    </w:p>
    <w:tbl>
      <w:tblPr>
        <w:tblStyle w:val="Netcompany"/>
        <w:tblW w:w="0" w:type="auto"/>
        <w:tblLayout w:type="fixed"/>
        <w:tblLook w:val="04A0" w:firstRow="1" w:lastRow="0" w:firstColumn="1" w:lastColumn="0" w:noHBand="0" w:noVBand="1"/>
      </w:tblPr>
      <w:tblGrid>
        <w:gridCol w:w="858"/>
        <w:gridCol w:w="1405"/>
        <w:gridCol w:w="1180"/>
        <w:gridCol w:w="3013"/>
        <w:gridCol w:w="2992"/>
      </w:tblGrid>
      <w:tr w:rsidR="00CA30AC" w14:paraId="3ED5F245" w14:textId="77777777" w:rsidTr="00CA30AC">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858" w:type="dxa"/>
          </w:tcPr>
          <w:p w14:paraId="65D4A487" w14:textId="4D0D259E" w:rsidR="00CA30AC" w:rsidRDefault="00CA30AC" w:rsidP="00CA30AC">
            <w:pPr>
              <w:pStyle w:val="BodyText"/>
              <w:jc w:val="center"/>
              <w:rPr>
                <w:lang w:val="en-GB"/>
              </w:rPr>
            </w:pPr>
            <w:r>
              <w:rPr>
                <w:lang w:val="en-GB"/>
              </w:rPr>
              <w:t>S</w:t>
            </w:r>
            <w:proofErr w:type="spellStart"/>
            <w:r>
              <w:t>cenario</w:t>
            </w:r>
            <w:proofErr w:type="spellEnd"/>
          </w:p>
        </w:tc>
        <w:tc>
          <w:tcPr>
            <w:tcW w:w="1405" w:type="dxa"/>
          </w:tcPr>
          <w:p w14:paraId="43E72FCB" w14:textId="163BB015" w:rsidR="00CA30AC" w:rsidRDefault="00CA30AC" w:rsidP="00CA30AC">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Necessary XMLs</w:t>
            </w:r>
          </w:p>
        </w:tc>
        <w:tc>
          <w:tcPr>
            <w:tcW w:w="1180" w:type="dxa"/>
          </w:tcPr>
          <w:p w14:paraId="75A54A7B" w14:textId="12B05F0C" w:rsidR="00CA30AC" w:rsidRDefault="00CA30AC" w:rsidP="00CA30AC">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Necessary A</w:t>
            </w:r>
            <w:r>
              <w:t>autorisations</w:t>
            </w:r>
            <w:r w:rsidR="00B20F05">
              <w:t xml:space="preserve"> and </w:t>
            </w:r>
            <w:proofErr w:type="spellStart"/>
            <w:r w:rsidR="00B37740" w:rsidRPr="00B37740">
              <w:t>prerequisites</w:t>
            </w:r>
            <w:proofErr w:type="spellEnd"/>
          </w:p>
        </w:tc>
        <w:tc>
          <w:tcPr>
            <w:tcW w:w="3013" w:type="dxa"/>
          </w:tcPr>
          <w:p w14:paraId="29B8C2F5" w14:textId="75D48954" w:rsidR="00CA30AC" w:rsidRDefault="00CA30AC" w:rsidP="00CA30AC">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What is tested in this </w:t>
            </w:r>
            <w:proofErr w:type="spellStart"/>
            <w:r>
              <w:rPr>
                <w:lang w:val="en-GB"/>
              </w:rPr>
              <w:t>secenario</w:t>
            </w:r>
            <w:proofErr w:type="spellEnd"/>
            <w:r>
              <w:rPr>
                <w:lang w:val="en-GB"/>
              </w:rPr>
              <w:t xml:space="preserve">. </w:t>
            </w:r>
          </w:p>
        </w:tc>
        <w:tc>
          <w:tcPr>
            <w:tcW w:w="2992" w:type="dxa"/>
          </w:tcPr>
          <w:p w14:paraId="2307BC8A" w14:textId="228FB22A" w:rsidR="00CA30AC" w:rsidRDefault="00CA30AC" w:rsidP="00CA30AC">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r>
      <w:tr w:rsidR="00CA30AC" w:rsidRPr="00F81785" w14:paraId="6DB25C11" w14:textId="77777777" w:rsidTr="00A81F29">
        <w:trPr>
          <w:trHeight w:val="839"/>
        </w:trPr>
        <w:tc>
          <w:tcPr>
            <w:cnfStyle w:val="001000000000" w:firstRow="0" w:lastRow="0" w:firstColumn="1" w:lastColumn="0" w:oddVBand="0" w:evenVBand="0" w:oddHBand="0" w:evenHBand="0" w:firstRowFirstColumn="0" w:firstRowLastColumn="0" w:lastRowFirstColumn="0" w:lastRowLastColumn="0"/>
            <w:tcW w:w="858" w:type="dxa"/>
            <w:vAlign w:val="top"/>
          </w:tcPr>
          <w:p w14:paraId="66632A9D" w14:textId="2649EF3D" w:rsidR="00CA30AC" w:rsidRDefault="00CA30AC" w:rsidP="00A81F29">
            <w:pPr>
              <w:pStyle w:val="BodyText"/>
              <w:spacing w:after="0" w:line="240" w:lineRule="auto"/>
              <w:rPr>
                <w:b w:val="0"/>
                <w:lang w:val="en-GB"/>
              </w:rPr>
            </w:pPr>
            <w:r>
              <w:rPr>
                <w:lang w:val="en-GB"/>
              </w:rPr>
              <w:t>ACR-1</w:t>
            </w:r>
          </w:p>
          <w:p w14:paraId="30BC1E94" w14:textId="1B69F5D2" w:rsidR="00CA30AC" w:rsidRPr="004F5370" w:rsidRDefault="00CA30AC" w:rsidP="00A81F29">
            <w:pPr>
              <w:pStyle w:val="BodyText"/>
              <w:spacing w:after="0" w:line="240" w:lineRule="auto"/>
              <w:rPr>
                <w:lang w:val="en-GB"/>
              </w:rPr>
            </w:pPr>
            <w:r>
              <w:rPr>
                <w:lang w:val="en-GB"/>
              </w:rPr>
              <w:t>GA1</w:t>
            </w:r>
          </w:p>
        </w:tc>
        <w:tc>
          <w:tcPr>
            <w:tcW w:w="1405" w:type="dxa"/>
            <w:vAlign w:val="top"/>
          </w:tcPr>
          <w:p w14:paraId="45AB1242" w14:textId="06052D09"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 IE015 A</w:t>
            </w:r>
            <w:r>
              <w:rPr>
                <w:lang w:val="en-GB"/>
              </w:rPr>
              <w:t>CR</w:t>
            </w:r>
            <w:r w:rsidRPr="00EC2EFE">
              <w:rPr>
                <w:lang w:val="en-GB"/>
              </w:rPr>
              <w:t>-</w:t>
            </w:r>
            <w:r>
              <w:rPr>
                <w:lang w:val="en-GB"/>
              </w:rPr>
              <w:t>1</w:t>
            </w:r>
          </w:p>
          <w:p w14:paraId="40445C19" w14:textId="41655F99"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1180" w:type="dxa"/>
            <w:vAlign w:val="top"/>
          </w:tcPr>
          <w:p w14:paraId="69B1C7C0" w14:textId="77777777" w:rsidR="00A81F29"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5B1734">
              <w:rPr>
                <w:lang w:val="en-GB"/>
              </w:rPr>
              <w:t>AC</w:t>
            </w:r>
            <w:r w:rsidR="00A81F29">
              <w:rPr>
                <w:lang w:val="en-GB"/>
              </w:rPr>
              <w:t>R</w:t>
            </w:r>
          </w:p>
          <w:p w14:paraId="444C7324" w14:textId="3466E025"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A81F29">
              <w:rPr>
                <w:lang w:val="en-GB"/>
              </w:rPr>
              <w:t>CGU</w:t>
            </w:r>
          </w:p>
        </w:tc>
        <w:tc>
          <w:tcPr>
            <w:tcW w:w="3013" w:type="dxa"/>
            <w:vAlign w:val="top"/>
          </w:tcPr>
          <w:p w14:paraId="3BEDE19E" w14:textId="02710153" w:rsidR="00CA30AC" w:rsidRDefault="00CA30AC" w:rsidP="00A81F29">
            <w:pPr>
              <w:pStyle w:val="BodyText"/>
              <w:spacing w:after="0" w:line="48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T2 with 1 goods item</w:t>
            </w:r>
          </w:p>
        </w:tc>
        <w:tc>
          <w:tcPr>
            <w:tcW w:w="2992" w:type="dxa"/>
            <w:vAlign w:val="top"/>
          </w:tcPr>
          <w:p w14:paraId="575E2428" w14:textId="77777777" w:rsidR="00CA30AC" w:rsidRPr="00726361"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Declaration received (IE015)</w:t>
            </w:r>
          </w:p>
          <w:p w14:paraId="519DFC08"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68C7C5F7" w14:textId="34DA8F28" w:rsidR="00CA30AC" w:rsidRPr="0052159E"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tc>
      </w:tr>
      <w:tr w:rsidR="00CA30AC" w:rsidRPr="00F81785" w14:paraId="5FAEF38A" w14:textId="77777777" w:rsidTr="00A81F29">
        <w:trPr>
          <w:trHeight w:val="556"/>
        </w:trPr>
        <w:tc>
          <w:tcPr>
            <w:cnfStyle w:val="001000000000" w:firstRow="0" w:lastRow="0" w:firstColumn="1" w:lastColumn="0" w:oddVBand="0" w:evenVBand="0" w:oddHBand="0" w:evenHBand="0" w:firstRowFirstColumn="0" w:firstRowLastColumn="0" w:lastRowFirstColumn="0" w:lastRowLastColumn="0"/>
            <w:tcW w:w="858" w:type="dxa"/>
            <w:vAlign w:val="top"/>
          </w:tcPr>
          <w:p w14:paraId="154B6310" w14:textId="7D6BB2F3" w:rsidR="00CA30AC" w:rsidRDefault="00CA30AC" w:rsidP="00A81F29">
            <w:pPr>
              <w:pStyle w:val="BodyText"/>
              <w:spacing w:after="0" w:line="240" w:lineRule="auto"/>
              <w:rPr>
                <w:b w:val="0"/>
                <w:lang w:val="en-GB"/>
              </w:rPr>
            </w:pPr>
            <w:r>
              <w:rPr>
                <w:lang w:val="en-GB"/>
              </w:rPr>
              <w:t>ACR-2</w:t>
            </w:r>
          </w:p>
          <w:p w14:paraId="6E82D72F" w14:textId="628D3EF7" w:rsidR="00CA30AC" w:rsidRDefault="00CA30AC" w:rsidP="00A81F29">
            <w:pPr>
              <w:pStyle w:val="BodyText"/>
              <w:spacing w:after="0" w:line="240" w:lineRule="auto"/>
              <w:rPr>
                <w:lang w:val="en-GB"/>
              </w:rPr>
            </w:pPr>
            <w:r>
              <w:rPr>
                <w:lang w:val="en-GB"/>
              </w:rPr>
              <w:t>GA2</w:t>
            </w:r>
          </w:p>
        </w:tc>
        <w:tc>
          <w:tcPr>
            <w:tcW w:w="1405" w:type="dxa"/>
            <w:vAlign w:val="top"/>
          </w:tcPr>
          <w:p w14:paraId="76212CED" w14:textId="43C84D90"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 IE015 A</w:t>
            </w:r>
            <w:r>
              <w:rPr>
                <w:lang w:val="en-GB"/>
              </w:rPr>
              <w:t>CR</w:t>
            </w:r>
            <w:r w:rsidRPr="00EC2EFE">
              <w:rPr>
                <w:lang w:val="en-GB"/>
              </w:rPr>
              <w:t>-</w:t>
            </w:r>
            <w:r>
              <w:rPr>
                <w:lang w:val="en-GB"/>
              </w:rPr>
              <w:t>2</w:t>
            </w:r>
          </w:p>
        </w:tc>
        <w:tc>
          <w:tcPr>
            <w:tcW w:w="1180" w:type="dxa"/>
            <w:vAlign w:val="top"/>
          </w:tcPr>
          <w:p w14:paraId="4F6D9F5A" w14:textId="77777777" w:rsidR="00CA30AC" w:rsidRPr="00A81F29"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5B1734">
              <w:rPr>
                <w:lang w:val="en-GB"/>
              </w:rPr>
              <w:t>ACR</w:t>
            </w:r>
            <w:r>
              <w:rPr>
                <w:lang w:val="en-GB"/>
              </w:rPr>
              <w:t xml:space="preserve"> </w:t>
            </w:r>
            <w:r>
              <w:rPr>
                <w:lang w:val="en-GB"/>
              </w:rPr>
              <w:br/>
            </w:r>
            <w:r w:rsidRPr="00A81F29">
              <w:rPr>
                <w:lang w:val="en-GB"/>
              </w:rPr>
              <w:t>CGU</w:t>
            </w:r>
          </w:p>
          <w:p w14:paraId="3C83A727" w14:textId="43D42BCA"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A81F29">
              <w:rPr>
                <w:lang w:val="en-GB"/>
              </w:rPr>
              <w:t>(SSE)</w:t>
            </w:r>
          </w:p>
        </w:tc>
        <w:tc>
          <w:tcPr>
            <w:tcW w:w="3013" w:type="dxa"/>
            <w:vAlign w:val="top"/>
          </w:tcPr>
          <w:p w14:paraId="2C860C34" w14:textId="5D8FA081"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00A81F29">
              <w:rPr>
                <w:lang w:val="en-GB"/>
              </w:rPr>
              <w:t>1</w:t>
            </w:r>
            <w:r>
              <w:rPr>
                <w:lang w:val="en-GB"/>
              </w:rPr>
              <w:t xml:space="preserve"> with 3 goods items. Consignee and country declared in goods items</w:t>
            </w:r>
          </w:p>
        </w:tc>
        <w:tc>
          <w:tcPr>
            <w:tcW w:w="2992" w:type="dxa"/>
            <w:vAlign w:val="top"/>
          </w:tcPr>
          <w:p w14:paraId="7F24AF47" w14:textId="77777777" w:rsidR="00CA30AC" w:rsidRPr="00726361"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Declaration received (IE015)</w:t>
            </w:r>
          </w:p>
          <w:p w14:paraId="3D652829" w14:textId="7E846FFC"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24C7EA1F" w14:textId="1D50D217" w:rsidR="00CA30AC" w:rsidRPr="00524FE6"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tc>
      </w:tr>
      <w:tr w:rsidR="00CA30AC" w:rsidRPr="008E05D6" w14:paraId="731A8255" w14:textId="77777777" w:rsidTr="00A81F29">
        <w:tc>
          <w:tcPr>
            <w:cnfStyle w:val="001000000000" w:firstRow="0" w:lastRow="0" w:firstColumn="1" w:lastColumn="0" w:oddVBand="0" w:evenVBand="0" w:oddHBand="0" w:evenHBand="0" w:firstRowFirstColumn="0" w:firstRowLastColumn="0" w:lastRowFirstColumn="0" w:lastRowLastColumn="0"/>
            <w:tcW w:w="858" w:type="dxa"/>
            <w:vAlign w:val="top"/>
          </w:tcPr>
          <w:p w14:paraId="18225069" w14:textId="27BD1289" w:rsidR="00CA30AC" w:rsidRDefault="00CA30AC" w:rsidP="00A81F29">
            <w:pPr>
              <w:pStyle w:val="BodyText"/>
              <w:spacing w:after="0" w:line="240" w:lineRule="auto"/>
              <w:rPr>
                <w:b w:val="0"/>
                <w:lang w:val="en-GB"/>
              </w:rPr>
            </w:pPr>
            <w:r>
              <w:rPr>
                <w:lang w:val="en-GB"/>
              </w:rPr>
              <w:t>ACR-3</w:t>
            </w:r>
          </w:p>
          <w:p w14:paraId="55C1D650" w14:textId="4916B9E6" w:rsidR="00CA30AC" w:rsidRDefault="00CA30AC" w:rsidP="00A81F29">
            <w:pPr>
              <w:pStyle w:val="BodyText"/>
              <w:spacing w:after="0" w:line="240" w:lineRule="auto"/>
              <w:rPr>
                <w:lang w:val="en-GB"/>
              </w:rPr>
            </w:pPr>
            <w:r>
              <w:rPr>
                <w:lang w:val="en-GB"/>
              </w:rPr>
              <w:t>GA8</w:t>
            </w:r>
          </w:p>
        </w:tc>
        <w:tc>
          <w:tcPr>
            <w:tcW w:w="1405" w:type="dxa"/>
            <w:vAlign w:val="top"/>
          </w:tcPr>
          <w:p w14:paraId="004D281D" w14:textId="2B2631A5"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3</w:t>
            </w:r>
          </w:p>
        </w:tc>
        <w:tc>
          <w:tcPr>
            <w:tcW w:w="1180" w:type="dxa"/>
            <w:vAlign w:val="top"/>
          </w:tcPr>
          <w:p w14:paraId="6C9B1056"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pPr>
            <w:r w:rsidRPr="005B1734">
              <w:rPr>
                <w:lang w:val="en-GB"/>
              </w:rPr>
              <w:t>ACR</w:t>
            </w:r>
            <w:r>
              <w:rPr>
                <w:lang w:val="en-GB"/>
              </w:rPr>
              <w:t xml:space="preserve"> </w:t>
            </w:r>
            <w:r>
              <w:rPr>
                <w:lang w:val="en-GB"/>
              </w:rPr>
              <w:br/>
            </w:r>
            <w:r>
              <w:t>CGU</w:t>
            </w:r>
          </w:p>
          <w:p w14:paraId="1E395D7D" w14:textId="13CEB47F"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t>(</w:t>
            </w:r>
            <w:r w:rsidRPr="00B375F6">
              <w:rPr>
                <w:lang w:val="en-US"/>
              </w:rPr>
              <w:t>SSE</w:t>
            </w:r>
            <w:r>
              <w:rPr>
                <w:lang w:val="en-US"/>
              </w:rPr>
              <w:t>)</w:t>
            </w:r>
          </w:p>
        </w:tc>
        <w:tc>
          <w:tcPr>
            <w:tcW w:w="3013" w:type="dxa"/>
            <w:vAlign w:val="top"/>
          </w:tcPr>
          <w:p w14:paraId="0847AB75" w14:textId="764BD3DD"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 with 3 goods items. </w:t>
            </w:r>
            <w:r w:rsidR="000806C2">
              <w:rPr>
                <w:lang w:val="en-GB"/>
              </w:rPr>
              <w:t>C</w:t>
            </w:r>
            <w:r>
              <w:rPr>
                <w:lang w:val="en-GB"/>
              </w:rPr>
              <w:t xml:space="preserve">ountry </w:t>
            </w:r>
            <w:r w:rsidR="000806C2">
              <w:rPr>
                <w:lang w:val="en-GB"/>
              </w:rPr>
              <w:t xml:space="preserve">of destination </w:t>
            </w:r>
            <w:r>
              <w:rPr>
                <w:lang w:val="en-GB"/>
              </w:rPr>
              <w:t>declared in header.</w:t>
            </w:r>
            <w:r w:rsidR="000806C2">
              <w:rPr>
                <w:lang w:val="en-GB"/>
              </w:rPr>
              <w:t xml:space="preserve"> Consignee declared in goods items.</w:t>
            </w:r>
          </w:p>
        </w:tc>
        <w:tc>
          <w:tcPr>
            <w:tcW w:w="2992" w:type="dxa"/>
            <w:vAlign w:val="top"/>
          </w:tcPr>
          <w:p w14:paraId="150CE8BA" w14:textId="77777777" w:rsidR="00CA30AC" w:rsidRPr="00726361"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Declaration received (IE015)</w:t>
            </w:r>
          </w:p>
          <w:p w14:paraId="2B48EE01"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Received (IE028)</w:t>
            </w:r>
          </w:p>
          <w:p w14:paraId="12391698" w14:textId="27DF6C50" w:rsidR="00CA30AC" w:rsidRPr="00524FE6"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(IE029)</w:t>
            </w:r>
          </w:p>
        </w:tc>
      </w:tr>
      <w:tr w:rsidR="00CA30AC" w:rsidRPr="00F81785" w14:paraId="003C6888" w14:textId="77777777" w:rsidTr="00A81F29">
        <w:tc>
          <w:tcPr>
            <w:cnfStyle w:val="001000000000" w:firstRow="0" w:lastRow="0" w:firstColumn="1" w:lastColumn="0" w:oddVBand="0" w:evenVBand="0" w:oddHBand="0" w:evenHBand="0" w:firstRowFirstColumn="0" w:firstRowLastColumn="0" w:lastRowFirstColumn="0" w:lastRowLastColumn="0"/>
            <w:tcW w:w="858" w:type="dxa"/>
            <w:vAlign w:val="top"/>
          </w:tcPr>
          <w:p w14:paraId="30FE0B08" w14:textId="1D098F2A" w:rsidR="00CA30AC" w:rsidRDefault="00CA30AC" w:rsidP="00A81F29">
            <w:pPr>
              <w:pStyle w:val="BodyText"/>
              <w:spacing w:after="0" w:line="240" w:lineRule="auto"/>
              <w:rPr>
                <w:b w:val="0"/>
                <w:lang w:val="en-GB"/>
              </w:rPr>
            </w:pPr>
            <w:r>
              <w:rPr>
                <w:lang w:val="en-GB"/>
              </w:rPr>
              <w:t>ACR-5</w:t>
            </w:r>
          </w:p>
          <w:p w14:paraId="588B996D" w14:textId="0EA24C6F" w:rsidR="00CA30AC" w:rsidRDefault="00CA30AC" w:rsidP="00A81F29">
            <w:pPr>
              <w:pStyle w:val="BodyText"/>
              <w:spacing w:after="0" w:line="240" w:lineRule="auto"/>
              <w:rPr>
                <w:lang w:val="en-GB"/>
              </w:rPr>
            </w:pPr>
            <w:r>
              <w:rPr>
                <w:lang w:val="en-GB"/>
              </w:rPr>
              <w:t>GA9</w:t>
            </w:r>
          </w:p>
        </w:tc>
        <w:tc>
          <w:tcPr>
            <w:tcW w:w="1405" w:type="dxa"/>
            <w:vAlign w:val="top"/>
          </w:tcPr>
          <w:p w14:paraId="2917607D" w14:textId="78077490"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6B32DD">
              <w:rPr>
                <w:lang w:val="en-GB"/>
              </w:rPr>
              <w:t xml:space="preserve">Test scenario - IE015 </w:t>
            </w:r>
            <w:r>
              <w:rPr>
                <w:lang w:val="en-GB"/>
              </w:rPr>
              <w:t>ACR</w:t>
            </w:r>
            <w:r w:rsidRPr="006B32DD">
              <w:rPr>
                <w:lang w:val="en-GB"/>
              </w:rPr>
              <w:t>-</w:t>
            </w:r>
            <w:r>
              <w:rPr>
                <w:lang w:val="en-GB"/>
              </w:rPr>
              <w:t>5</w:t>
            </w:r>
          </w:p>
        </w:tc>
        <w:tc>
          <w:tcPr>
            <w:tcW w:w="1180" w:type="dxa"/>
            <w:vAlign w:val="top"/>
          </w:tcPr>
          <w:p w14:paraId="3429F519" w14:textId="77777777" w:rsidR="003734B3" w:rsidRDefault="003734B3"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pPr>
            <w:r w:rsidRPr="005B1734">
              <w:rPr>
                <w:lang w:val="en-GB"/>
              </w:rPr>
              <w:t>ACR</w:t>
            </w:r>
            <w:r>
              <w:rPr>
                <w:lang w:val="en-GB"/>
              </w:rPr>
              <w:t xml:space="preserve"> </w:t>
            </w:r>
            <w:r>
              <w:rPr>
                <w:lang w:val="en-GB"/>
              </w:rPr>
              <w:br/>
            </w:r>
            <w:r>
              <w:t>CGU</w:t>
            </w:r>
          </w:p>
          <w:p w14:paraId="2AA9400A"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3013" w:type="dxa"/>
            <w:vAlign w:val="top"/>
          </w:tcPr>
          <w:p w14:paraId="6CDBED41" w14:textId="0BF0A9A8"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T2 with 1 goods item</w:t>
            </w:r>
          </w:p>
          <w:p w14:paraId="7E89C1E3" w14:textId="60F7484B"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Declaration includes incorrect </w:t>
            </w:r>
            <w:r w:rsidR="00A93156">
              <w:rPr>
                <w:lang w:val="en-GB"/>
              </w:rPr>
              <w:t>password.</w:t>
            </w:r>
          </w:p>
        </w:tc>
        <w:tc>
          <w:tcPr>
            <w:tcW w:w="2992" w:type="dxa"/>
            <w:vAlign w:val="top"/>
          </w:tcPr>
          <w:p w14:paraId="22AD85CA" w14:textId="77777777" w:rsidR="00CA30AC" w:rsidRPr="00726361"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Declaration received (IE015)</w:t>
            </w:r>
          </w:p>
          <w:p w14:paraId="75F25458"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7627E2A6"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p w14:paraId="1A6208E3" w14:textId="732EE719" w:rsidR="00CA30AC" w:rsidRPr="00524FE6"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Error message “G03 – Password not valid” (IE055)</w:t>
            </w:r>
          </w:p>
        </w:tc>
      </w:tr>
      <w:tr w:rsidR="00CA30AC" w:rsidRPr="00F81785" w14:paraId="046A4753" w14:textId="77777777" w:rsidTr="00A81F29">
        <w:tc>
          <w:tcPr>
            <w:cnfStyle w:val="001000000000" w:firstRow="0" w:lastRow="0" w:firstColumn="1" w:lastColumn="0" w:oddVBand="0" w:evenVBand="0" w:oddHBand="0" w:evenHBand="0" w:firstRowFirstColumn="0" w:firstRowLastColumn="0" w:lastRowFirstColumn="0" w:lastRowLastColumn="0"/>
            <w:tcW w:w="858" w:type="dxa"/>
            <w:vAlign w:val="top"/>
          </w:tcPr>
          <w:p w14:paraId="5692EDC2" w14:textId="12C5FEA0" w:rsidR="00CA30AC" w:rsidRDefault="00CA30AC" w:rsidP="00A81F29">
            <w:pPr>
              <w:pStyle w:val="BodyText"/>
              <w:spacing w:after="0" w:line="240" w:lineRule="auto"/>
              <w:rPr>
                <w:b w:val="0"/>
                <w:lang w:val="en-GB"/>
              </w:rPr>
            </w:pPr>
            <w:r>
              <w:rPr>
                <w:lang w:val="en-GB"/>
              </w:rPr>
              <w:t>ACR-6</w:t>
            </w:r>
          </w:p>
          <w:p w14:paraId="33A577B2" w14:textId="694C34FC" w:rsidR="00CA30AC" w:rsidRDefault="00CA30AC" w:rsidP="00A81F29">
            <w:pPr>
              <w:pStyle w:val="BodyText"/>
              <w:spacing w:after="0" w:line="240" w:lineRule="auto"/>
              <w:rPr>
                <w:lang w:val="en-GB"/>
              </w:rPr>
            </w:pPr>
            <w:r>
              <w:rPr>
                <w:lang w:val="en-GB"/>
              </w:rPr>
              <w:t>GA10</w:t>
            </w:r>
          </w:p>
        </w:tc>
        <w:tc>
          <w:tcPr>
            <w:tcW w:w="1405" w:type="dxa"/>
            <w:vAlign w:val="top"/>
          </w:tcPr>
          <w:p w14:paraId="6DEDBA3C" w14:textId="7FAC3935"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6B32DD">
              <w:rPr>
                <w:lang w:val="en-GB"/>
              </w:rPr>
              <w:t xml:space="preserve">Test scenario - IE015 </w:t>
            </w:r>
            <w:r>
              <w:rPr>
                <w:lang w:val="en-GB"/>
              </w:rPr>
              <w:t>ACR</w:t>
            </w:r>
            <w:r w:rsidRPr="006B32DD">
              <w:rPr>
                <w:lang w:val="en-GB"/>
              </w:rPr>
              <w:t>-</w:t>
            </w:r>
            <w:r>
              <w:rPr>
                <w:lang w:val="en-GB"/>
              </w:rPr>
              <w:t>6</w:t>
            </w:r>
          </w:p>
        </w:tc>
        <w:tc>
          <w:tcPr>
            <w:tcW w:w="1180" w:type="dxa"/>
            <w:vAlign w:val="top"/>
          </w:tcPr>
          <w:p w14:paraId="48AC8E88" w14:textId="77777777" w:rsidR="003734B3" w:rsidRDefault="003734B3"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pPr>
            <w:r w:rsidRPr="005B1734">
              <w:rPr>
                <w:lang w:val="en-GB"/>
              </w:rPr>
              <w:t>ACR</w:t>
            </w:r>
            <w:r>
              <w:rPr>
                <w:lang w:val="en-GB"/>
              </w:rPr>
              <w:t xml:space="preserve"> </w:t>
            </w:r>
            <w:r>
              <w:rPr>
                <w:lang w:val="en-GB"/>
              </w:rPr>
              <w:br/>
            </w:r>
            <w:r>
              <w:t>CGU</w:t>
            </w:r>
          </w:p>
          <w:p w14:paraId="4CDFF1E5"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p>
        </w:tc>
        <w:tc>
          <w:tcPr>
            <w:tcW w:w="3013" w:type="dxa"/>
            <w:vAlign w:val="top"/>
          </w:tcPr>
          <w:p w14:paraId="5509D361" w14:textId="5B2C4856"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T2 with 1 goods item</w:t>
            </w:r>
          </w:p>
          <w:p w14:paraId="540E7014" w14:textId="50D5DA4F"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Security amount too small</w:t>
            </w:r>
          </w:p>
        </w:tc>
        <w:tc>
          <w:tcPr>
            <w:tcW w:w="2992" w:type="dxa"/>
            <w:vAlign w:val="top"/>
          </w:tcPr>
          <w:p w14:paraId="5BF0C5EA" w14:textId="77777777" w:rsidR="00CA30AC" w:rsidRPr="00726361"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Declaration received (IE015)</w:t>
            </w:r>
          </w:p>
          <w:p w14:paraId="3EE57E9F"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053760B9" w14:textId="77777777" w:rsidR="00CA30AC"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lastRenderedPageBreak/>
              <w:t>Declaration Released for transit (IE029)</w:t>
            </w:r>
          </w:p>
          <w:p w14:paraId="48EE98D7" w14:textId="4F95EF24" w:rsidR="00CA30AC" w:rsidRPr="00DB2A25" w:rsidRDefault="00CA30AC"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 xml:space="preserve">Error message “G09 – </w:t>
            </w:r>
            <w:r w:rsidRPr="0086096B">
              <w:rPr>
                <w:rFonts w:cs="Calibri"/>
                <w:lang w:val="en-US"/>
              </w:rPr>
              <w:t>Reference/Guarantee amounts NOT sufficient</w:t>
            </w:r>
            <w:r>
              <w:rPr>
                <w:rFonts w:cs="Calibri"/>
                <w:lang w:val="en-US"/>
              </w:rPr>
              <w:t>” (IE055)</w:t>
            </w:r>
          </w:p>
        </w:tc>
      </w:tr>
      <w:tr w:rsidR="00A42995" w:rsidRPr="00F81785" w14:paraId="2FDF4080" w14:textId="77777777" w:rsidTr="00A81F29">
        <w:tc>
          <w:tcPr>
            <w:cnfStyle w:val="001000000000" w:firstRow="0" w:lastRow="0" w:firstColumn="1" w:lastColumn="0" w:oddVBand="0" w:evenVBand="0" w:oddHBand="0" w:evenHBand="0" w:firstRowFirstColumn="0" w:firstRowLastColumn="0" w:lastRowFirstColumn="0" w:lastRowLastColumn="0"/>
            <w:tcW w:w="858" w:type="dxa"/>
            <w:vAlign w:val="top"/>
          </w:tcPr>
          <w:p w14:paraId="500466DA" w14:textId="77777777" w:rsidR="00A42995" w:rsidRDefault="00A42995" w:rsidP="00A81F29">
            <w:pPr>
              <w:pStyle w:val="BodyText"/>
              <w:spacing w:after="0" w:line="240" w:lineRule="auto"/>
              <w:rPr>
                <w:b w:val="0"/>
                <w:lang w:val="en-GB"/>
              </w:rPr>
            </w:pPr>
            <w:r>
              <w:rPr>
                <w:lang w:val="en-GB"/>
              </w:rPr>
              <w:lastRenderedPageBreak/>
              <w:t>ACR-4</w:t>
            </w:r>
          </w:p>
          <w:p w14:paraId="255F9E60" w14:textId="53EAA2D8" w:rsidR="00A42995" w:rsidRDefault="00A42995" w:rsidP="00A81F29">
            <w:pPr>
              <w:pStyle w:val="BodyText"/>
              <w:spacing w:after="0" w:line="240" w:lineRule="auto"/>
              <w:rPr>
                <w:lang w:val="en-GB"/>
              </w:rPr>
            </w:pPr>
            <w:r>
              <w:rPr>
                <w:lang w:val="en-GB"/>
              </w:rPr>
              <w:t>SP11</w:t>
            </w:r>
          </w:p>
        </w:tc>
        <w:tc>
          <w:tcPr>
            <w:tcW w:w="1405" w:type="dxa"/>
            <w:vAlign w:val="top"/>
          </w:tcPr>
          <w:p w14:paraId="604B990C" w14:textId="6B7616A7" w:rsidR="00A42995" w:rsidRPr="006B32DD" w:rsidRDefault="00A42995"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Test scenario - IE015 ACR-4</w:t>
            </w:r>
          </w:p>
        </w:tc>
        <w:tc>
          <w:tcPr>
            <w:tcW w:w="1180" w:type="dxa"/>
            <w:vAlign w:val="top"/>
          </w:tcPr>
          <w:p w14:paraId="2C4FEADF" w14:textId="77777777" w:rsidR="00A42995" w:rsidRDefault="00A42995"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5B1734">
              <w:rPr>
                <w:lang w:val="en-GB"/>
              </w:rPr>
              <w:t>ACR</w:t>
            </w:r>
          </w:p>
          <w:p w14:paraId="4F3B48D6" w14:textId="10F23D90" w:rsidR="00A42995" w:rsidRPr="005B1734" w:rsidRDefault="00A42995"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B37740">
              <w:rPr>
                <w:lang w:val="en-US"/>
              </w:rPr>
              <w:t xml:space="preserve">A reference to a </w:t>
            </w:r>
            <w:r>
              <w:rPr>
                <w:lang w:val="en-US"/>
              </w:rPr>
              <w:t>TIR carnet</w:t>
            </w:r>
          </w:p>
        </w:tc>
        <w:tc>
          <w:tcPr>
            <w:tcW w:w="3013" w:type="dxa"/>
            <w:vAlign w:val="top"/>
          </w:tcPr>
          <w:p w14:paraId="30660DAA" w14:textId="48305620" w:rsidR="00A42995" w:rsidRDefault="00A42995"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FC160E">
              <w:t>TIR wit</w:t>
            </w:r>
            <w:r>
              <w:t xml:space="preserve">h 1 </w:t>
            </w:r>
            <w:proofErr w:type="spellStart"/>
            <w:r>
              <w:t>goods</w:t>
            </w:r>
            <w:proofErr w:type="spellEnd"/>
            <w:r>
              <w:t xml:space="preserve"> item</w:t>
            </w:r>
          </w:p>
        </w:tc>
        <w:tc>
          <w:tcPr>
            <w:tcW w:w="2992" w:type="dxa"/>
            <w:vAlign w:val="top"/>
          </w:tcPr>
          <w:p w14:paraId="36E7D599" w14:textId="77777777" w:rsidR="00A42995" w:rsidRPr="00726361" w:rsidRDefault="00A42995"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Declaration received (IE015)</w:t>
            </w:r>
          </w:p>
          <w:p w14:paraId="76FA14B6" w14:textId="77777777" w:rsidR="00A42995" w:rsidRDefault="00A42995"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5626F704" w14:textId="72F98AEB" w:rsidR="00A42995" w:rsidRPr="00726361" w:rsidRDefault="00A42995" w:rsidP="00A81F29">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lang w:val="en-US"/>
              </w:rPr>
              <w:t>Declaration Released for transit (IE029)</w:t>
            </w:r>
          </w:p>
        </w:tc>
      </w:tr>
    </w:tbl>
    <w:p w14:paraId="2DD713C1" w14:textId="390A48ED" w:rsidR="00507795" w:rsidRDefault="00507795" w:rsidP="00507795">
      <w:pPr>
        <w:pStyle w:val="BodyText"/>
        <w:rPr>
          <w:color w:val="0F2147"/>
          <w:sz w:val="36"/>
          <w:lang w:val="en-GB"/>
        </w:rPr>
      </w:pPr>
    </w:p>
    <w:p w14:paraId="19EEEB8D" w14:textId="77777777" w:rsidR="005E0A7C" w:rsidRDefault="005E0A7C" w:rsidP="005E0A7C">
      <w:pPr>
        <w:pStyle w:val="Heading2"/>
        <w:rPr>
          <w:lang w:val="en-GB"/>
        </w:rPr>
      </w:pPr>
      <w:bookmarkStart w:id="27" w:name="_Toc129853523"/>
      <w:r w:rsidRPr="005E0A7C">
        <w:rPr>
          <w:lang w:val="en-GB"/>
        </w:rPr>
        <w:t xml:space="preserve">Authorised </w:t>
      </w:r>
      <w:proofErr w:type="gramStart"/>
      <w:r w:rsidRPr="005E0A7C">
        <w:rPr>
          <w:lang w:val="en-GB"/>
        </w:rPr>
        <w:t>consignee</w:t>
      </w:r>
      <w:bookmarkEnd w:id="27"/>
      <w:proofErr w:type="gramEnd"/>
    </w:p>
    <w:p w14:paraId="7163B7CC" w14:textId="74A5D21D" w:rsidR="008B7354" w:rsidRDefault="00B04C13" w:rsidP="008B7354">
      <w:pPr>
        <w:pStyle w:val="BodyText"/>
        <w:rPr>
          <w:lang w:val="en-GB"/>
        </w:rPr>
      </w:pPr>
      <w:r>
        <w:rPr>
          <w:lang w:val="en-GB"/>
        </w:rPr>
        <w:t>If you do not have the authorisation</w:t>
      </w:r>
      <w:r w:rsidR="00BE383D">
        <w:rPr>
          <w:lang w:val="en-GB"/>
        </w:rPr>
        <w:t xml:space="preserve"> </w:t>
      </w:r>
      <w:r w:rsidR="00BE383D" w:rsidRPr="00BE383D">
        <w:rPr>
          <w:lang w:val="en-GB"/>
        </w:rPr>
        <w:t>ACR</w:t>
      </w:r>
      <w:r>
        <w:rPr>
          <w:lang w:val="en-GB"/>
        </w:rPr>
        <w:t xml:space="preserve"> presented in section </w:t>
      </w:r>
      <w:r w:rsidR="00BE383D">
        <w:rPr>
          <w:lang w:val="en-GB"/>
        </w:rPr>
        <w:t>1.2</w:t>
      </w:r>
      <w:r>
        <w:rPr>
          <w:lang w:val="en-GB"/>
        </w:rPr>
        <w:t>, and only authorisation</w:t>
      </w:r>
      <w:r w:rsidR="00BE383D">
        <w:rPr>
          <w:lang w:val="en-GB"/>
        </w:rPr>
        <w:t xml:space="preserve"> </w:t>
      </w:r>
      <w:r w:rsidR="00BE383D" w:rsidRPr="00BE383D">
        <w:rPr>
          <w:lang w:val="en-GB"/>
        </w:rPr>
        <w:t>ACT</w:t>
      </w:r>
      <w:r w:rsidR="00BE383D">
        <w:rPr>
          <w:lang w:val="en-GB"/>
        </w:rPr>
        <w:t xml:space="preserve"> and/or ACE</w:t>
      </w:r>
      <w:r>
        <w:rPr>
          <w:lang w:val="en-GB"/>
        </w:rPr>
        <w:t xml:space="preserve"> for this section, do not forget to reach out to us on Toolkit and setup a session so we can help you prepare submission XMLs to use for your </w:t>
      </w:r>
      <w:r w:rsidR="00041C8B">
        <w:rPr>
          <w:lang w:val="en-GB"/>
        </w:rPr>
        <w:t>IE messages in the scenarios</w:t>
      </w:r>
      <w:r w:rsidR="00BE383D">
        <w:rPr>
          <w:lang w:val="en-GB"/>
        </w:rPr>
        <w:t>.</w:t>
      </w:r>
      <w:r w:rsidR="00BC6A9E">
        <w:rPr>
          <w:lang w:val="en-GB"/>
        </w:rPr>
        <w:br/>
      </w:r>
    </w:p>
    <w:p w14:paraId="75A39DB3" w14:textId="5A7BE470" w:rsidR="008F3103" w:rsidRDefault="001414DD" w:rsidP="008F3103">
      <w:pPr>
        <w:pStyle w:val="Heading3"/>
        <w:rPr>
          <w:lang w:val="en-GB"/>
        </w:rPr>
      </w:pPr>
      <w:r>
        <w:rPr>
          <w:lang w:val="en-GB"/>
        </w:rPr>
        <w:t>XMLs</w:t>
      </w:r>
    </w:p>
    <w:p w14:paraId="53E71C0C" w14:textId="500A4B03" w:rsidR="00815B1D" w:rsidRDefault="00815B1D" w:rsidP="00815B1D">
      <w:pPr>
        <w:pStyle w:val="BodyText"/>
        <w:rPr>
          <w:lang w:val="en-GB"/>
        </w:rPr>
      </w:pPr>
      <w:r>
        <w:rPr>
          <w:lang w:val="en-GB"/>
        </w:rPr>
        <w:t xml:space="preserve">For each scenario an example xml is provided. It is recommended to change the data so that it fits your company or construct similar scenarios from scratch. </w:t>
      </w:r>
      <w:r>
        <w:rPr>
          <w:lang w:val="en-GB"/>
        </w:rPr>
        <w:br/>
        <w:t xml:space="preserve">If you use the provided </w:t>
      </w:r>
      <w:r w:rsidR="001414DD">
        <w:rPr>
          <w:lang w:val="en-GB"/>
        </w:rPr>
        <w:t>XML,</w:t>
      </w:r>
      <w:r>
        <w:rPr>
          <w:lang w:val="en-GB"/>
        </w:rPr>
        <w:t xml:space="preserve"> it is necessary to update the following fields (and their subfields):</w:t>
      </w:r>
    </w:p>
    <w:p w14:paraId="744AFABE" w14:textId="24DF02C3" w:rsidR="00922868" w:rsidRDefault="00922868" w:rsidP="00922868">
      <w:pPr>
        <w:pStyle w:val="Heading4"/>
        <w:rPr>
          <w:lang w:val="en-GB"/>
        </w:rPr>
      </w:pPr>
      <w:r>
        <w:rPr>
          <w:lang w:val="en-GB"/>
        </w:rPr>
        <w:t>IE007</w:t>
      </w:r>
      <w:r w:rsidR="00815B1D">
        <w:rPr>
          <w:lang w:val="en-GB"/>
        </w:rPr>
        <w:t xml:space="preserve"> Arrival notification</w:t>
      </w:r>
    </w:p>
    <w:p w14:paraId="07196B9E" w14:textId="12AD02A1" w:rsidR="007D5C56" w:rsidRPr="00B920C4" w:rsidRDefault="007D5C56" w:rsidP="007D5C56">
      <w:pPr>
        <w:pStyle w:val="BodyText"/>
        <w:rPr>
          <w:lang w:val="en-GB"/>
        </w:rPr>
      </w:pPr>
      <w:proofErr w:type="spellStart"/>
      <w:r w:rsidRPr="00EC33BA">
        <w:rPr>
          <w:b/>
          <w:bCs/>
          <w:lang w:val="en-GB"/>
        </w:rPr>
        <w:t>messageSender</w:t>
      </w:r>
      <w:proofErr w:type="spellEnd"/>
      <w:r>
        <w:rPr>
          <w:b/>
          <w:bCs/>
          <w:lang w:val="en-GB"/>
        </w:rPr>
        <w:t xml:space="preserve">: </w:t>
      </w:r>
      <w:r w:rsidRPr="00B920C4">
        <w:rPr>
          <w:lang w:val="en-GB"/>
        </w:rPr>
        <w:t>{{CVR}}</w:t>
      </w:r>
      <w:r>
        <w:rPr>
          <w:lang w:val="en-GB"/>
        </w:rPr>
        <w:t xml:space="preserve"> should contain your </w:t>
      </w:r>
      <w:r w:rsidR="001414DD" w:rsidRPr="006D4E32">
        <w:rPr>
          <w:bCs/>
          <w:lang w:val="en-GB"/>
        </w:rPr>
        <w:t>CVR.</w:t>
      </w:r>
    </w:p>
    <w:p w14:paraId="0B56C4FB" w14:textId="0465ECF1" w:rsidR="00922868" w:rsidRDefault="00141D3F" w:rsidP="00922868">
      <w:pPr>
        <w:pStyle w:val="BodyText"/>
        <w:rPr>
          <w:lang w:val="en-GB"/>
        </w:rPr>
      </w:pPr>
      <w:r>
        <w:rPr>
          <w:b/>
          <w:bCs/>
          <w:lang w:val="en-GB"/>
        </w:rPr>
        <w:t>MRN</w:t>
      </w:r>
      <w:r w:rsidR="00922868">
        <w:rPr>
          <w:b/>
          <w:bCs/>
          <w:lang w:val="en-GB"/>
        </w:rPr>
        <w:t xml:space="preserve">: </w:t>
      </w:r>
      <w:r w:rsidR="00922868" w:rsidRPr="00B920C4">
        <w:rPr>
          <w:lang w:val="en-GB"/>
        </w:rPr>
        <w:t>{{</w:t>
      </w:r>
      <w:r>
        <w:rPr>
          <w:lang w:val="en-GB"/>
        </w:rPr>
        <w:t>MRN</w:t>
      </w:r>
      <w:r w:rsidR="00922868" w:rsidRPr="00B920C4">
        <w:rPr>
          <w:lang w:val="en-GB"/>
        </w:rPr>
        <w:t>}}</w:t>
      </w:r>
      <w:r w:rsidR="0009532F">
        <w:rPr>
          <w:lang w:val="en-GB"/>
        </w:rPr>
        <w:t xml:space="preserve"> should match the MRN of the sent in deceleration </w:t>
      </w:r>
      <w:r w:rsidR="001414DD">
        <w:rPr>
          <w:lang w:val="en-GB"/>
        </w:rPr>
        <w:t>IE015.</w:t>
      </w:r>
    </w:p>
    <w:p w14:paraId="6945E5CC" w14:textId="14B0A633" w:rsidR="0007230F" w:rsidRDefault="0007230F" w:rsidP="0007230F">
      <w:pPr>
        <w:pStyle w:val="BodyText"/>
        <w:spacing w:after="0" w:line="240" w:lineRule="auto"/>
        <w:rPr>
          <w:lang w:val="en-GB"/>
        </w:rPr>
      </w:pPr>
      <w:r w:rsidRPr="009E6715">
        <w:rPr>
          <w:b/>
          <w:bCs/>
          <w:lang w:val="en-GB"/>
        </w:rPr>
        <w:t>Authorisation</w:t>
      </w:r>
      <w:r>
        <w:rPr>
          <w:b/>
          <w:bCs/>
          <w:lang w:val="en-GB"/>
        </w:rPr>
        <w:t>:</w:t>
      </w:r>
      <w:r>
        <w:rPr>
          <w:bCs/>
          <w:lang w:val="en-GB"/>
        </w:rPr>
        <w:t xml:space="preserve"> </w:t>
      </w:r>
      <w:r>
        <w:rPr>
          <w:b/>
          <w:bCs/>
          <w:lang w:val="en-GB"/>
        </w:rPr>
        <w:t xml:space="preserve">type </w:t>
      </w:r>
      <w:r w:rsidR="001414DD">
        <w:rPr>
          <w:b/>
          <w:bCs/>
          <w:lang w:val="en-GB"/>
        </w:rPr>
        <w:t>(</w:t>
      </w:r>
      <w:r w:rsidRPr="00453D37">
        <w:rPr>
          <w:b/>
          <w:bCs/>
          <w:lang w:val="en-GB"/>
        </w:rPr>
        <w:t>12 12 002 000</w:t>
      </w:r>
      <w:r w:rsidR="001414DD">
        <w:rPr>
          <w:b/>
          <w:bCs/>
          <w:lang w:val="en-GB"/>
        </w:rPr>
        <w:t>)</w:t>
      </w:r>
      <w:r>
        <w:rPr>
          <w:b/>
          <w:bCs/>
          <w:lang w:val="en-GB"/>
        </w:rPr>
        <w:t>,</w:t>
      </w:r>
      <w:r w:rsidRPr="00453D37">
        <w:rPr>
          <w:lang w:val="en-US"/>
        </w:rPr>
        <w:t xml:space="preserve"> </w:t>
      </w:r>
      <w:proofErr w:type="spellStart"/>
      <w:r w:rsidRPr="00453D37">
        <w:rPr>
          <w:b/>
          <w:bCs/>
          <w:lang w:val="en-GB"/>
        </w:rPr>
        <w:t>referenceNumber</w:t>
      </w:r>
      <w:proofErr w:type="spellEnd"/>
      <w:r>
        <w:rPr>
          <w:b/>
          <w:bCs/>
          <w:lang w:val="en-GB"/>
        </w:rPr>
        <w:t xml:space="preserve"> </w:t>
      </w:r>
      <w:r w:rsidR="001414DD">
        <w:rPr>
          <w:b/>
          <w:bCs/>
          <w:lang w:val="en-GB"/>
        </w:rPr>
        <w:t>(</w:t>
      </w:r>
      <w:r w:rsidRPr="00453D37">
        <w:rPr>
          <w:b/>
          <w:bCs/>
          <w:lang w:val="en-GB"/>
        </w:rPr>
        <w:t>12 12 001 000</w:t>
      </w:r>
      <w:r w:rsidR="001414DD">
        <w:rPr>
          <w:b/>
          <w:bCs/>
          <w:lang w:val="en-GB"/>
        </w:rPr>
        <w:t>)</w:t>
      </w:r>
      <w:r>
        <w:rPr>
          <w:b/>
          <w:lang w:val="en-GB"/>
        </w:rPr>
        <w:t xml:space="preserve">: </w:t>
      </w:r>
      <w:r>
        <w:rPr>
          <w:lang w:val="en-GB"/>
        </w:rPr>
        <w:t xml:space="preserve">should contain a reference to an authorisation of type C522 </w:t>
      </w:r>
      <w:r w:rsidRPr="00DD2A66">
        <w:rPr>
          <w:lang w:val="en-GB"/>
        </w:rPr>
        <w:t>ACE</w:t>
      </w:r>
      <w:r>
        <w:rPr>
          <w:lang w:val="en-GB"/>
        </w:rPr>
        <w:t xml:space="preserve"> or</w:t>
      </w:r>
      <w:r w:rsidRPr="00FC1AFC">
        <w:rPr>
          <w:lang w:val="en-US"/>
        </w:rPr>
        <w:t xml:space="preserve"> </w:t>
      </w:r>
      <w:r w:rsidRPr="00FC1AFC">
        <w:rPr>
          <w:lang w:val="en-GB"/>
        </w:rPr>
        <w:t>C52</w:t>
      </w:r>
      <w:r>
        <w:rPr>
          <w:lang w:val="en-GB"/>
        </w:rPr>
        <w:t xml:space="preserve">0 </w:t>
      </w:r>
      <w:r w:rsidRPr="00DD2A66">
        <w:rPr>
          <w:lang w:val="en-GB"/>
        </w:rPr>
        <w:t>AC</w:t>
      </w:r>
      <w:r w:rsidR="00EE295E">
        <w:rPr>
          <w:lang w:val="en-GB"/>
        </w:rPr>
        <w:t>T</w:t>
      </w:r>
      <w:r>
        <w:rPr>
          <w:lang w:val="en-GB"/>
        </w:rPr>
        <w:t>.</w:t>
      </w:r>
    </w:p>
    <w:p w14:paraId="54FF9299" w14:textId="2AD47F7B" w:rsidR="007D5C56" w:rsidRDefault="005C5DAB" w:rsidP="007D5C56">
      <w:pPr>
        <w:pStyle w:val="BodyText"/>
        <w:rPr>
          <w:b/>
          <w:bCs/>
          <w:lang w:val="en-GB"/>
        </w:rPr>
      </w:pPr>
      <w:proofErr w:type="spellStart"/>
      <w:r w:rsidRPr="006360CB">
        <w:rPr>
          <w:b/>
          <w:bCs/>
          <w:lang w:val="en-GB"/>
        </w:rPr>
        <w:t>TraderAtDestination.identificationNumber</w:t>
      </w:r>
      <w:proofErr w:type="spellEnd"/>
      <w:r>
        <w:rPr>
          <w:lang w:val="en-GB"/>
        </w:rPr>
        <w:t xml:space="preserve">: </w:t>
      </w:r>
      <w:r w:rsidRPr="005C5DAB">
        <w:rPr>
          <w:lang w:val="en-GB"/>
        </w:rPr>
        <w:t>{{</w:t>
      </w:r>
      <w:proofErr w:type="spellStart"/>
      <w:r w:rsidRPr="005C5DAB">
        <w:rPr>
          <w:lang w:val="en-GB"/>
        </w:rPr>
        <w:t>DeclarantEORI</w:t>
      </w:r>
      <w:proofErr w:type="spellEnd"/>
      <w:r w:rsidRPr="005C5DAB">
        <w:rPr>
          <w:lang w:val="en-GB"/>
        </w:rPr>
        <w:t>}</w:t>
      </w:r>
      <w:r w:rsidR="007D5C56" w:rsidRPr="009657D8">
        <w:rPr>
          <w:lang w:val="en-GB"/>
        </w:rPr>
        <w:t>}}</w:t>
      </w:r>
      <w:r w:rsidR="007D5C56">
        <w:rPr>
          <w:lang w:val="en-GB"/>
        </w:rPr>
        <w:t xml:space="preserve"> should contain your </w:t>
      </w:r>
      <w:r w:rsidR="007D5C56" w:rsidRPr="006D4E32">
        <w:rPr>
          <w:lang w:val="en-GB"/>
        </w:rPr>
        <w:t>EORI-</w:t>
      </w:r>
      <w:r w:rsidR="001414DD" w:rsidRPr="006D4E32">
        <w:rPr>
          <w:lang w:val="en-GB"/>
        </w:rPr>
        <w:t>number.</w:t>
      </w:r>
    </w:p>
    <w:p w14:paraId="6BA7B0A4" w14:textId="68430A47" w:rsidR="007D5C56" w:rsidRDefault="007D5C56" w:rsidP="007D5C56">
      <w:pPr>
        <w:pStyle w:val="BodyText"/>
        <w:rPr>
          <w:lang w:val="en-GB"/>
        </w:rPr>
      </w:pPr>
      <w:proofErr w:type="spellStart"/>
      <w:r w:rsidRPr="001E0775">
        <w:rPr>
          <w:b/>
          <w:bCs/>
          <w:lang w:val="en-US"/>
        </w:rPr>
        <w:t>LocationOfGoods</w:t>
      </w:r>
      <w:proofErr w:type="spellEnd"/>
      <w:r w:rsidRPr="001E0775">
        <w:rPr>
          <w:lang w:val="en-US"/>
        </w:rPr>
        <w:t xml:space="preserve"> </w:t>
      </w:r>
      <w:r w:rsidR="001414DD">
        <w:rPr>
          <w:lang w:val="en-US"/>
        </w:rPr>
        <w:t>(</w:t>
      </w:r>
      <w:r w:rsidRPr="001E0775">
        <w:rPr>
          <w:b/>
          <w:bCs/>
          <w:lang w:val="en-US"/>
        </w:rPr>
        <w:t>16 15 000 000</w:t>
      </w:r>
      <w:proofErr w:type="gramStart"/>
      <w:r w:rsidR="001414DD">
        <w:rPr>
          <w:b/>
          <w:bCs/>
          <w:lang w:val="en-US"/>
        </w:rPr>
        <w:t>)</w:t>
      </w:r>
      <w:r>
        <w:rPr>
          <w:b/>
          <w:bCs/>
          <w:lang w:val="en-US"/>
        </w:rPr>
        <w:t xml:space="preserve"> :</w:t>
      </w:r>
      <w:proofErr w:type="gramEnd"/>
      <w:r>
        <w:rPr>
          <w:b/>
          <w:bCs/>
          <w:lang w:val="en-US"/>
        </w:rPr>
        <w:t xml:space="preserve"> </w:t>
      </w:r>
      <w:r>
        <w:rPr>
          <w:lang w:val="en-US"/>
        </w:rPr>
        <w:t xml:space="preserve">If you are an authorized </w:t>
      </w:r>
      <w:r w:rsidR="001414DD">
        <w:rPr>
          <w:lang w:val="en-US"/>
        </w:rPr>
        <w:t>consignee,</w:t>
      </w:r>
      <w:r>
        <w:rPr>
          <w:lang w:val="en-US"/>
        </w:rPr>
        <w:t xml:space="preserve"> you should use your own </w:t>
      </w:r>
      <w:r w:rsidRPr="00A81F29">
        <w:rPr>
          <w:lang w:val="en-GB"/>
        </w:rPr>
        <w:t xml:space="preserve">Authorisation reference number </w:t>
      </w:r>
      <w:r>
        <w:rPr>
          <w:lang w:val="en-GB"/>
        </w:rPr>
        <w:t xml:space="preserve">in the field </w:t>
      </w:r>
      <w:proofErr w:type="spellStart"/>
      <w:r w:rsidRPr="00A42F65">
        <w:rPr>
          <w:b/>
          <w:bCs/>
          <w:lang w:val="en-GB"/>
        </w:rPr>
        <w:t>authorisationNumber</w:t>
      </w:r>
      <w:proofErr w:type="spellEnd"/>
      <w:r>
        <w:rPr>
          <w:lang w:val="en-GB"/>
        </w:rPr>
        <w:t xml:space="preserve"> </w:t>
      </w:r>
      <w:r w:rsidR="001414DD">
        <w:rPr>
          <w:lang w:val="en-GB"/>
        </w:rPr>
        <w:t>(</w:t>
      </w:r>
      <w:r w:rsidRPr="00A42F65">
        <w:rPr>
          <w:b/>
          <w:bCs/>
          <w:lang w:val="en-GB"/>
        </w:rPr>
        <w:t>16 15 052 000</w:t>
      </w:r>
      <w:r w:rsidR="001414DD">
        <w:rPr>
          <w:b/>
          <w:bCs/>
          <w:lang w:val="en-GB"/>
        </w:rPr>
        <w:t>)</w:t>
      </w:r>
      <w:r>
        <w:rPr>
          <w:lang w:val="en-GB"/>
        </w:rPr>
        <w:t xml:space="preserve"> here (and make </w:t>
      </w:r>
      <w:r w:rsidRPr="001414DD">
        <w:rPr>
          <w:lang w:val="en-GB"/>
        </w:rPr>
        <w:t>sure</w:t>
      </w:r>
      <w:r w:rsidRPr="00A42F65">
        <w:rPr>
          <w:b/>
          <w:bCs/>
          <w:lang w:val="en-GB"/>
        </w:rPr>
        <w:t xml:space="preserve"> </w:t>
      </w:r>
      <w:proofErr w:type="spellStart"/>
      <w:r w:rsidRPr="00A42F65">
        <w:rPr>
          <w:b/>
          <w:bCs/>
          <w:lang w:val="en-GB"/>
        </w:rPr>
        <w:t>typeOfLocation</w:t>
      </w:r>
      <w:proofErr w:type="spellEnd"/>
      <w:r w:rsidRPr="00A42F65">
        <w:rPr>
          <w:b/>
          <w:bCs/>
          <w:lang w:val="en-GB"/>
        </w:rPr>
        <w:t xml:space="preserve"> </w:t>
      </w:r>
      <w:r w:rsidR="001414DD">
        <w:rPr>
          <w:b/>
          <w:bCs/>
          <w:lang w:val="en-GB"/>
        </w:rPr>
        <w:t>(</w:t>
      </w:r>
      <w:r w:rsidRPr="00A42F65">
        <w:rPr>
          <w:b/>
          <w:bCs/>
          <w:lang w:val="en-GB"/>
        </w:rPr>
        <w:t>16 15 045 000</w:t>
      </w:r>
      <w:r w:rsidR="001414DD">
        <w:rPr>
          <w:b/>
          <w:bCs/>
          <w:lang w:val="en-GB"/>
        </w:rPr>
        <w:t>)</w:t>
      </w:r>
      <w:r>
        <w:rPr>
          <w:lang w:val="en-GB"/>
        </w:rPr>
        <w:t xml:space="preserve"> and </w:t>
      </w:r>
      <w:proofErr w:type="spellStart"/>
      <w:r w:rsidRPr="00A42F65">
        <w:rPr>
          <w:b/>
          <w:bCs/>
          <w:lang w:val="en-GB"/>
        </w:rPr>
        <w:t>qualifierOfIdentification</w:t>
      </w:r>
      <w:proofErr w:type="spellEnd"/>
      <w:r w:rsidRPr="00A42F65">
        <w:rPr>
          <w:b/>
          <w:bCs/>
          <w:lang w:val="en-GB"/>
        </w:rPr>
        <w:t xml:space="preserve"> </w:t>
      </w:r>
      <w:r w:rsidR="001414DD">
        <w:rPr>
          <w:b/>
          <w:bCs/>
          <w:lang w:val="en-GB"/>
        </w:rPr>
        <w:t>(</w:t>
      </w:r>
      <w:r w:rsidRPr="00A42F65">
        <w:rPr>
          <w:b/>
          <w:bCs/>
          <w:lang w:val="en-GB"/>
        </w:rPr>
        <w:t>16 15 046 000</w:t>
      </w:r>
      <w:r w:rsidR="001414DD">
        <w:rPr>
          <w:b/>
          <w:bCs/>
          <w:lang w:val="en-GB"/>
        </w:rPr>
        <w:t>)</w:t>
      </w:r>
      <w:r w:rsidRPr="00A42F65">
        <w:rPr>
          <w:b/>
          <w:bCs/>
          <w:lang w:val="en-GB"/>
        </w:rPr>
        <w:t xml:space="preserve"> </w:t>
      </w:r>
      <w:r>
        <w:rPr>
          <w:lang w:val="en-GB"/>
        </w:rPr>
        <w:t>are set accordingly)</w:t>
      </w:r>
    </w:p>
    <w:p w14:paraId="7401F667" w14:textId="62104828" w:rsidR="0007230F" w:rsidRPr="00EE295E" w:rsidRDefault="00F01EF2" w:rsidP="007D5C56">
      <w:pPr>
        <w:pStyle w:val="BodyText"/>
        <w:rPr>
          <w:lang w:val="en-GB"/>
        </w:rPr>
      </w:pPr>
      <w:proofErr w:type="spellStart"/>
      <w:r w:rsidRPr="00F01EF2">
        <w:rPr>
          <w:b/>
          <w:bCs/>
          <w:lang w:val="en-GB"/>
        </w:rPr>
        <w:t>CustomsOfficeOfDestinationActual</w:t>
      </w:r>
      <w:proofErr w:type="spellEnd"/>
      <w:r>
        <w:rPr>
          <w:b/>
          <w:bCs/>
          <w:lang w:val="en-GB"/>
        </w:rPr>
        <w:t xml:space="preserve"> </w:t>
      </w:r>
      <w:r w:rsidR="001414DD">
        <w:rPr>
          <w:b/>
          <w:bCs/>
          <w:lang w:val="en-GB"/>
        </w:rPr>
        <w:t>(</w:t>
      </w:r>
      <w:r w:rsidRPr="00F01EF2">
        <w:rPr>
          <w:b/>
          <w:bCs/>
          <w:lang w:val="en-GB"/>
        </w:rPr>
        <w:t>17 03 001 000</w:t>
      </w:r>
      <w:r w:rsidR="001414DD">
        <w:rPr>
          <w:b/>
          <w:bCs/>
          <w:lang w:val="en-GB"/>
        </w:rPr>
        <w:t>)</w:t>
      </w:r>
      <w:r w:rsidRPr="00F01EF2">
        <w:rPr>
          <w:b/>
          <w:bCs/>
          <w:lang w:val="en-GB"/>
        </w:rPr>
        <w:t xml:space="preserve"> </w:t>
      </w:r>
      <w:r w:rsidR="00EE295E" w:rsidRPr="00B920C4">
        <w:rPr>
          <w:lang w:val="en-GB"/>
        </w:rPr>
        <w:t>(notice that this should match your Authorisation and Guarantee)</w:t>
      </w:r>
    </w:p>
    <w:p w14:paraId="29607E06" w14:textId="61DE1188" w:rsidR="00922868" w:rsidRDefault="00922868" w:rsidP="00922868">
      <w:pPr>
        <w:pStyle w:val="Heading4"/>
        <w:rPr>
          <w:lang w:val="en-GB"/>
        </w:rPr>
      </w:pPr>
      <w:r>
        <w:rPr>
          <w:lang w:val="en-GB"/>
        </w:rPr>
        <w:t>IE044</w:t>
      </w:r>
      <w:r w:rsidR="00815B1D">
        <w:rPr>
          <w:lang w:val="en-GB"/>
        </w:rPr>
        <w:t xml:space="preserve"> Unloading remarks.</w:t>
      </w:r>
    </w:p>
    <w:p w14:paraId="13A38603" w14:textId="555F8DE9" w:rsidR="007D5C56" w:rsidRPr="00B920C4" w:rsidRDefault="007D5C56" w:rsidP="007D5C56">
      <w:pPr>
        <w:pStyle w:val="BodyText"/>
        <w:rPr>
          <w:lang w:val="en-GB"/>
        </w:rPr>
      </w:pPr>
      <w:proofErr w:type="spellStart"/>
      <w:r w:rsidRPr="00EC33BA">
        <w:rPr>
          <w:b/>
          <w:bCs/>
          <w:lang w:val="en-GB"/>
        </w:rPr>
        <w:t>messageSender</w:t>
      </w:r>
      <w:proofErr w:type="spellEnd"/>
      <w:r>
        <w:rPr>
          <w:b/>
          <w:bCs/>
          <w:lang w:val="en-GB"/>
        </w:rPr>
        <w:t xml:space="preserve">: </w:t>
      </w:r>
      <w:r w:rsidRPr="00B920C4">
        <w:rPr>
          <w:lang w:val="en-GB"/>
        </w:rPr>
        <w:t>{{CVR}}</w:t>
      </w:r>
      <w:r>
        <w:rPr>
          <w:lang w:val="en-GB"/>
        </w:rPr>
        <w:t xml:space="preserve"> should contain your </w:t>
      </w:r>
      <w:r w:rsidR="001414DD" w:rsidRPr="006D4E32">
        <w:rPr>
          <w:bCs/>
          <w:lang w:val="en-GB"/>
        </w:rPr>
        <w:t>CVR.</w:t>
      </w:r>
    </w:p>
    <w:p w14:paraId="0358DDC9" w14:textId="6C4F08C7" w:rsidR="007D5C56" w:rsidRDefault="007D5C56" w:rsidP="007D5C56">
      <w:pPr>
        <w:pStyle w:val="BodyText"/>
        <w:rPr>
          <w:lang w:val="en-GB"/>
        </w:rPr>
      </w:pPr>
      <w:r>
        <w:rPr>
          <w:b/>
          <w:bCs/>
          <w:lang w:val="en-GB"/>
        </w:rPr>
        <w:t xml:space="preserve">MRN: </w:t>
      </w:r>
      <w:r w:rsidRPr="00B920C4">
        <w:rPr>
          <w:lang w:val="en-GB"/>
        </w:rPr>
        <w:t>{{</w:t>
      </w:r>
      <w:r>
        <w:rPr>
          <w:lang w:val="en-GB"/>
        </w:rPr>
        <w:t>MRN</w:t>
      </w:r>
      <w:r w:rsidRPr="00B920C4">
        <w:rPr>
          <w:lang w:val="en-GB"/>
        </w:rPr>
        <w:t>}}</w:t>
      </w:r>
      <w:r>
        <w:rPr>
          <w:lang w:val="en-GB"/>
        </w:rPr>
        <w:t xml:space="preserve"> should match the MRN of the sent in deceleration </w:t>
      </w:r>
      <w:r w:rsidR="001414DD">
        <w:rPr>
          <w:lang w:val="en-GB"/>
        </w:rPr>
        <w:t>IE015.</w:t>
      </w:r>
    </w:p>
    <w:p w14:paraId="03412072" w14:textId="2DCBA3D6" w:rsidR="007D5C56" w:rsidRDefault="007D5C56" w:rsidP="007D5C56">
      <w:pPr>
        <w:pStyle w:val="BodyText"/>
        <w:rPr>
          <w:b/>
          <w:bCs/>
          <w:lang w:val="en-GB"/>
        </w:rPr>
      </w:pPr>
      <w:proofErr w:type="spellStart"/>
      <w:r w:rsidRPr="006360CB">
        <w:rPr>
          <w:b/>
          <w:bCs/>
          <w:lang w:val="en-GB"/>
        </w:rPr>
        <w:t>TraderAtDestination.identificationNumber</w:t>
      </w:r>
      <w:proofErr w:type="spellEnd"/>
      <w:r>
        <w:rPr>
          <w:lang w:val="en-GB"/>
        </w:rPr>
        <w:t xml:space="preserve">: </w:t>
      </w:r>
      <w:r w:rsidRPr="005C5DAB">
        <w:rPr>
          <w:lang w:val="en-GB"/>
        </w:rPr>
        <w:t>{{</w:t>
      </w:r>
      <w:proofErr w:type="spellStart"/>
      <w:r w:rsidRPr="005C5DAB">
        <w:rPr>
          <w:lang w:val="en-GB"/>
        </w:rPr>
        <w:t>DeclarantEORI</w:t>
      </w:r>
      <w:proofErr w:type="spellEnd"/>
      <w:r w:rsidRPr="005C5DAB">
        <w:rPr>
          <w:lang w:val="en-GB"/>
        </w:rPr>
        <w:t>}</w:t>
      </w:r>
      <w:r w:rsidRPr="009657D8">
        <w:rPr>
          <w:lang w:val="en-GB"/>
        </w:rPr>
        <w:t>}}</w:t>
      </w:r>
      <w:r>
        <w:rPr>
          <w:lang w:val="en-GB"/>
        </w:rPr>
        <w:t xml:space="preserve"> should contain your </w:t>
      </w:r>
      <w:r w:rsidRPr="006D4E32">
        <w:rPr>
          <w:lang w:val="en-GB"/>
        </w:rPr>
        <w:t>EORI-</w:t>
      </w:r>
      <w:r w:rsidR="001414DD" w:rsidRPr="006D4E32">
        <w:rPr>
          <w:lang w:val="en-GB"/>
        </w:rPr>
        <w:t>number.</w:t>
      </w:r>
    </w:p>
    <w:p w14:paraId="488B2B1A" w14:textId="009531A9" w:rsidR="00F01EF2" w:rsidRPr="00EE295E" w:rsidRDefault="00F01EF2" w:rsidP="00F01EF2">
      <w:pPr>
        <w:pStyle w:val="BodyText"/>
        <w:rPr>
          <w:lang w:val="en-GB"/>
        </w:rPr>
      </w:pPr>
      <w:proofErr w:type="spellStart"/>
      <w:r w:rsidRPr="00F01EF2">
        <w:rPr>
          <w:b/>
          <w:bCs/>
          <w:lang w:val="en-GB"/>
        </w:rPr>
        <w:t>CustomsOfficeOfDestinationActual</w:t>
      </w:r>
      <w:proofErr w:type="spellEnd"/>
      <w:r>
        <w:rPr>
          <w:b/>
          <w:bCs/>
          <w:lang w:val="en-GB"/>
        </w:rPr>
        <w:t xml:space="preserve"> </w:t>
      </w:r>
      <w:r w:rsidR="001414DD">
        <w:rPr>
          <w:b/>
          <w:bCs/>
          <w:lang w:val="en-GB"/>
        </w:rPr>
        <w:t>(</w:t>
      </w:r>
      <w:r w:rsidRPr="00F01EF2">
        <w:rPr>
          <w:b/>
          <w:bCs/>
          <w:lang w:val="en-GB"/>
        </w:rPr>
        <w:t>17 03 001 000</w:t>
      </w:r>
      <w:r w:rsidR="001414DD">
        <w:rPr>
          <w:b/>
          <w:bCs/>
          <w:lang w:val="en-GB"/>
        </w:rPr>
        <w:t>)</w:t>
      </w:r>
      <w:r w:rsidRPr="00F01EF2">
        <w:rPr>
          <w:b/>
          <w:bCs/>
          <w:lang w:val="en-GB"/>
        </w:rPr>
        <w:t xml:space="preserve"> </w:t>
      </w:r>
      <w:r w:rsidR="001414DD">
        <w:rPr>
          <w:lang w:val="en-GB"/>
        </w:rPr>
        <w:t>- Remember</w:t>
      </w:r>
      <w:r w:rsidRPr="00B920C4">
        <w:rPr>
          <w:lang w:val="en-GB"/>
        </w:rPr>
        <w:t xml:space="preserve"> that this should match your </w:t>
      </w:r>
      <w:r>
        <w:rPr>
          <w:lang w:val="en-GB"/>
        </w:rPr>
        <w:t xml:space="preserve">Arrival </w:t>
      </w:r>
      <w:proofErr w:type="gramStart"/>
      <w:r>
        <w:rPr>
          <w:lang w:val="en-GB"/>
        </w:rPr>
        <w:t>notification</w:t>
      </w:r>
      <w:proofErr w:type="gramEnd"/>
    </w:p>
    <w:p w14:paraId="4D349777" w14:textId="77777777" w:rsidR="008F3103" w:rsidRPr="005B1734" w:rsidRDefault="008F3103" w:rsidP="008F3103">
      <w:pPr>
        <w:pStyle w:val="BodyText"/>
        <w:rPr>
          <w:lang w:val="en-GB"/>
        </w:rPr>
      </w:pPr>
    </w:p>
    <w:p w14:paraId="3569F34A" w14:textId="35D6190C" w:rsidR="008F3103" w:rsidRPr="008F3103" w:rsidRDefault="008F3103" w:rsidP="008B7354">
      <w:pPr>
        <w:pStyle w:val="Heading3"/>
        <w:rPr>
          <w:lang w:val="en-GB"/>
        </w:rPr>
      </w:pPr>
      <w:bookmarkStart w:id="28" w:name="_Toc129853525"/>
      <w:r>
        <w:rPr>
          <w:lang w:val="en-GB"/>
        </w:rPr>
        <w:t>The test scenarios</w:t>
      </w:r>
      <w:bookmarkEnd w:id="28"/>
    </w:p>
    <w:tbl>
      <w:tblPr>
        <w:tblStyle w:val="Netcompany"/>
        <w:tblW w:w="10490" w:type="dxa"/>
        <w:tblInd w:w="-572" w:type="dxa"/>
        <w:tblLook w:val="04A0" w:firstRow="1" w:lastRow="0" w:firstColumn="1" w:lastColumn="0" w:noHBand="0" w:noVBand="1"/>
      </w:tblPr>
      <w:tblGrid>
        <w:gridCol w:w="858"/>
        <w:gridCol w:w="1664"/>
        <w:gridCol w:w="1311"/>
        <w:gridCol w:w="1270"/>
        <w:gridCol w:w="1923"/>
        <w:gridCol w:w="3464"/>
      </w:tblGrid>
      <w:tr w:rsidR="00D4324F" w14:paraId="7E2EEBC6" w14:textId="54ED886C" w:rsidTr="006E12EF">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858" w:type="dxa"/>
            <w:vAlign w:val="top"/>
          </w:tcPr>
          <w:p w14:paraId="0FE6EF48" w14:textId="77777777" w:rsidR="003734B3" w:rsidRDefault="003734B3" w:rsidP="006E12EF">
            <w:pPr>
              <w:pStyle w:val="BodyText"/>
              <w:rPr>
                <w:lang w:val="en-GB"/>
              </w:rPr>
            </w:pPr>
            <w:r>
              <w:rPr>
                <w:lang w:val="en-GB"/>
              </w:rPr>
              <w:t>S</w:t>
            </w:r>
            <w:proofErr w:type="spellStart"/>
            <w:r>
              <w:t>cenario</w:t>
            </w:r>
            <w:proofErr w:type="spellEnd"/>
          </w:p>
        </w:tc>
        <w:tc>
          <w:tcPr>
            <w:tcW w:w="1664" w:type="dxa"/>
            <w:vAlign w:val="top"/>
          </w:tcPr>
          <w:p w14:paraId="29766145" w14:textId="77777777" w:rsidR="003734B3" w:rsidRDefault="003734B3" w:rsidP="006E12E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Necessary XMLs</w:t>
            </w:r>
          </w:p>
        </w:tc>
        <w:tc>
          <w:tcPr>
            <w:tcW w:w="1311" w:type="dxa"/>
            <w:vAlign w:val="top"/>
          </w:tcPr>
          <w:p w14:paraId="645D2085" w14:textId="7685783F" w:rsidR="003734B3" w:rsidRDefault="00CA67FC" w:rsidP="006E12E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Necessary A</w:t>
            </w:r>
            <w:r>
              <w:t xml:space="preserve">autorisations </w:t>
            </w:r>
            <w:r>
              <w:lastRenderedPageBreak/>
              <w:t xml:space="preserve">and </w:t>
            </w:r>
            <w:proofErr w:type="spellStart"/>
            <w:r w:rsidRPr="00B37740">
              <w:t>prerequisites</w:t>
            </w:r>
            <w:proofErr w:type="spellEnd"/>
          </w:p>
        </w:tc>
        <w:tc>
          <w:tcPr>
            <w:tcW w:w="1270" w:type="dxa"/>
            <w:vAlign w:val="top"/>
          </w:tcPr>
          <w:p w14:paraId="3D7E4BD0" w14:textId="4449F587" w:rsidR="003734B3" w:rsidRDefault="003734B3" w:rsidP="006E12E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lastRenderedPageBreak/>
              <w:t xml:space="preserve">What is tested in this </w:t>
            </w:r>
            <w:proofErr w:type="spellStart"/>
            <w:r>
              <w:rPr>
                <w:lang w:val="en-GB"/>
              </w:rPr>
              <w:t>secenario</w:t>
            </w:r>
            <w:proofErr w:type="spellEnd"/>
            <w:r>
              <w:rPr>
                <w:lang w:val="en-GB"/>
              </w:rPr>
              <w:t xml:space="preserve">. </w:t>
            </w:r>
          </w:p>
        </w:tc>
        <w:tc>
          <w:tcPr>
            <w:tcW w:w="1923" w:type="dxa"/>
            <w:vAlign w:val="top"/>
          </w:tcPr>
          <w:p w14:paraId="312F49CC" w14:textId="77777777" w:rsidR="003734B3" w:rsidRDefault="003734B3" w:rsidP="006E12E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3464" w:type="dxa"/>
            <w:vAlign w:val="top"/>
          </w:tcPr>
          <w:p w14:paraId="37976C0E" w14:textId="1ED3BFF3" w:rsidR="003734B3" w:rsidRDefault="003734B3" w:rsidP="00B8388D">
            <w:pPr>
              <w:pStyle w:val="BodyText"/>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Loading remarks</w:t>
            </w:r>
          </w:p>
        </w:tc>
      </w:tr>
      <w:tr w:rsidR="00D4324F" w:rsidRPr="00F81785" w14:paraId="7968AFE0" w14:textId="5F3F7A6D" w:rsidTr="006E12EF">
        <w:tc>
          <w:tcPr>
            <w:cnfStyle w:val="001000000000" w:firstRow="0" w:lastRow="0" w:firstColumn="1" w:lastColumn="0" w:oddVBand="0" w:evenVBand="0" w:oddHBand="0" w:evenHBand="0" w:firstRowFirstColumn="0" w:firstRowLastColumn="0" w:lastRowFirstColumn="0" w:lastRowLastColumn="0"/>
            <w:tcW w:w="858" w:type="dxa"/>
            <w:vAlign w:val="top"/>
          </w:tcPr>
          <w:p w14:paraId="19828648" w14:textId="50C5F4B9" w:rsidR="00CE1A9F" w:rsidRDefault="00CE1A9F" w:rsidP="006E12EF">
            <w:pPr>
              <w:pStyle w:val="BodyText"/>
              <w:spacing w:after="0" w:line="240" w:lineRule="auto"/>
              <w:rPr>
                <w:b w:val="0"/>
                <w:lang w:val="en-GB"/>
              </w:rPr>
            </w:pPr>
            <w:r>
              <w:rPr>
                <w:lang w:val="en-GB"/>
              </w:rPr>
              <w:t>ACE-1</w:t>
            </w:r>
          </w:p>
          <w:p w14:paraId="0ADA518F" w14:textId="0406D46E" w:rsidR="00CE1A9F" w:rsidRDefault="00CE1A9F" w:rsidP="006E12EF">
            <w:pPr>
              <w:pStyle w:val="BodyText"/>
              <w:spacing w:after="0" w:line="240" w:lineRule="auto"/>
              <w:rPr>
                <w:b w:val="0"/>
                <w:lang w:val="en-GB"/>
              </w:rPr>
            </w:pPr>
            <w:r>
              <w:rPr>
                <w:lang w:val="en-GB"/>
              </w:rPr>
              <w:t>GM1</w:t>
            </w:r>
          </w:p>
          <w:p w14:paraId="691814DF" w14:textId="2BE8B55D" w:rsidR="00CE1A9F" w:rsidRPr="00685B62" w:rsidRDefault="00CE1A9F" w:rsidP="006E12EF">
            <w:pPr>
              <w:pStyle w:val="BodyText"/>
              <w:spacing w:after="0" w:line="240" w:lineRule="auto"/>
              <w:rPr>
                <w:b w:val="0"/>
                <w:bCs/>
                <w:lang w:val="en-GB"/>
              </w:rPr>
            </w:pPr>
          </w:p>
        </w:tc>
        <w:tc>
          <w:tcPr>
            <w:tcW w:w="1664" w:type="dxa"/>
            <w:vAlign w:val="top"/>
          </w:tcPr>
          <w:p w14:paraId="7E7DE767" w14:textId="7A4BF6F9"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1</w:t>
            </w:r>
          </w:p>
          <w:p w14:paraId="0F457725"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155AF616" w14:textId="040469B2"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4AE22E38" w14:textId="1600E582"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IE007 Standard</w:t>
            </w:r>
          </w:p>
          <w:p w14:paraId="0970F70C"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3F0C43FE" w14:textId="1E95CA11"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54993C51" w14:textId="5D29DB31"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IE044 ACE-1</w:t>
            </w:r>
          </w:p>
          <w:p w14:paraId="12100A3B" w14:textId="15ABCF7D"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1311" w:type="dxa"/>
            <w:vAlign w:val="top"/>
          </w:tcPr>
          <w:p w14:paraId="116E5B1F"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 xml:space="preserve">1 has been sent in and released for </w:t>
            </w:r>
            <w:proofErr w:type="gramStart"/>
            <w:r>
              <w:rPr>
                <w:lang w:val="en-GB"/>
              </w:rPr>
              <w:t>transit</w:t>
            </w:r>
            <w:proofErr w:type="gramEnd"/>
          </w:p>
          <w:p w14:paraId="51AA78AC" w14:textId="77777777" w:rsidR="00CE1A9F" w:rsidRPr="00DD2A66"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0E98909B" w14:textId="13E4321B" w:rsidR="00CE1A9F" w:rsidRPr="00DD2A66"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DD2A66">
              <w:rPr>
                <w:lang w:val="en-GB"/>
              </w:rPr>
              <w:t>ACE</w:t>
            </w:r>
          </w:p>
        </w:tc>
        <w:tc>
          <w:tcPr>
            <w:tcW w:w="1270" w:type="dxa"/>
            <w:vAlign w:val="top"/>
          </w:tcPr>
          <w:p w14:paraId="4E760CB0" w14:textId="7AB1B5CE"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T2 with 1 goods item</w:t>
            </w:r>
          </w:p>
        </w:tc>
        <w:tc>
          <w:tcPr>
            <w:tcW w:w="1923" w:type="dxa"/>
            <w:vAlign w:val="top"/>
          </w:tcPr>
          <w:p w14:paraId="03B3A3FE" w14:textId="7E60F61B" w:rsidR="00CE1A9F" w:rsidRPr="00726361"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 xml:space="preserve">Declaration </w:t>
            </w:r>
            <w:r>
              <w:rPr>
                <w:rFonts w:cs="Calibri"/>
                <w:i/>
                <w:iCs/>
                <w:lang w:val="en-US"/>
              </w:rPr>
              <w:t>sent</w:t>
            </w:r>
            <w:r w:rsidRPr="00726361">
              <w:rPr>
                <w:rFonts w:cs="Calibri"/>
                <w:i/>
                <w:iCs/>
                <w:lang w:val="en-US"/>
              </w:rPr>
              <w:t xml:space="preserve"> (IE015)</w:t>
            </w:r>
          </w:p>
          <w:p w14:paraId="1DA700BF"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39393C3B"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p w14:paraId="6402E8E3"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p>
          <w:p w14:paraId="63C8684A" w14:textId="120F2D49" w:rsidR="00CE1A9F" w:rsidRPr="00726361"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i/>
                <w:iCs/>
                <w:lang w:val="en-US"/>
              </w:rPr>
              <w:t>Arrival notification</w:t>
            </w:r>
            <w:r w:rsidRPr="00726361">
              <w:rPr>
                <w:rFonts w:cs="Calibri"/>
                <w:i/>
                <w:iCs/>
                <w:lang w:val="en-US"/>
              </w:rPr>
              <w:t xml:space="preserve"> </w:t>
            </w:r>
            <w:r>
              <w:rPr>
                <w:rFonts w:cs="Calibri"/>
                <w:i/>
                <w:iCs/>
                <w:lang w:val="en-US"/>
              </w:rPr>
              <w:t>sent</w:t>
            </w:r>
            <w:r w:rsidRPr="00726361">
              <w:rPr>
                <w:rFonts w:cs="Calibri"/>
                <w:i/>
                <w:iCs/>
                <w:lang w:val="en-US"/>
              </w:rPr>
              <w:t xml:space="preserve"> (</w:t>
            </w:r>
            <w:r>
              <w:rPr>
                <w:rFonts w:cs="Calibri"/>
                <w:i/>
                <w:iCs/>
                <w:lang w:val="en-US"/>
              </w:rPr>
              <w:t>IE007</w:t>
            </w:r>
            <w:r w:rsidRPr="00726361">
              <w:rPr>
                <w:rFonts w:cs="Calibri"/>
                <w:i/>
                <w:iCs/>
                <w:lang w:val="en-US"/>
              </w:rPr>
              <w:t>)</w:t>
            </w:r>
          </w:p>
          <w:p w14:paraId="1A55DC51" w14:textId="61EA5995"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Unloading permission (IE043)</w:t>
            </w:r>
          </w:p>
          <w:p w14:paraId="11CE8A52" w14:textId="0E4E0405"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6E2098">
              <w:rPr>
                <w:rFonts w:cs="Calibri"/>
                <w:i/>
                <w:iCs/>
                <w:lang w:val="en-US"/>
              </w:rPr>
              <w:t>Unloading remarks (IE044)</w:t>
            </w:r>
            <w:r>
              <w:rPr>
                <w:rFonts w:cs="Calibri"/>
                <w:i/>
                <w:iCs/>
                <w:lang w:val="en-US"/>
              </w:rPr>
              <w:t>: no remarks</w:t>
            </w:r>
          </w:p>
          <w:p w14:paraId="769CD372" w14:textId="0C865893" w:rsidR="00CE1A9F" w:rsidRPr="006E2098"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Movement released (IE025)</w:t>
            </w:r>
          </w:p>
        </w:tc>
        <w:tc>
          <w:tcPr>
            <w:tcW w:w="3464" w:type="dxa"/>
            <w:vAlign w:val="top"/>
          </w:tcPr>
          <w:p w14:paraId="21488BB4" w14:textId="28DDA5A4" w:rsidR="00CE1A9F" w:rsidRPr="00252652" w:rsidRDefault="00CE1A9F"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252652">
              <w:rPr>
                <w:b/>
                <w:bCs/>
                <w:lang w:val="en-US"/>
              </w:rPr>
              <w:t>Declare the</w:t>
            </w:r>
            <w:r>
              <w:rPr>
                <w:b/>
                <w:bCs/>
                <w:lang w:val="en-US"/>
              </w:rPr>
              <w:t xml:space="preserve"> unloading</w:t>
            </w:r>
            <w:r w:rsidRPr="00252652">
              <w:rPr>
                <w:b/>
                <w:bCs/>
                <w:lang w:val="en-US"/>
              </w:rPr>
              <w:t xml:space="preserve"> to conform</w:t>
            </w:r>
          </w:p>
        </w:tc>
      </w:tr>
      <w:tr w:rsidR="00D4324F" w:rsidRPr="00980041" w14:paraId="665581BA" w14:textId="54DE2EB7" w:rsidTr="006E12EF">
        <w:tc>
          <w:tcPr>
            <w:cnfStyle w:val="001000000000" w:firstRow="0" w:lastRow="0" w:firstColumn="1" w:lastColumn="0" w:oddVBand="0" w:evenVBand="0" w:oddHBand="0" w:evenHBand="0" w:firstRowFirstColumn="0" w:firstRowLastColumn="0" w:lastRowFirstColumn="0" w:lastRowLastColumn="0"/>
            <w:tcW w:w="858" w:type="dxa"/>
            <w:vAlign w:val="top"/>
          </w:tcPr>
          <w:p w14:paraId="4F1786D7" w14:textId="554A4AAD" w:rsidR="00CE1A9F" w:rsidRDefault="00CE1A9F" w:rsidP="006E12EF">
            <w:pPr>
              <w:pStyle w:val="BodyText"/>
              <w:spacing w:after="0" w:line="240" w:lineRule="auto"/>
              <w:rPr>
                <w:b w:val="0"/>
                <w:lang w:val="en-GB"/>
              </w:rPr>
            </w:pPr>
            <w:r>
              <w:rPr>
                <w:lang w:val="en-GB"/>
              </w:rPr>
              <w:t>ACE-2</w:t>
            </w:r>
          </w:p>
          <w:p w14:paraId="40302F84" w14:textId="6E2E9BDB" w:rsidR="00CE1A9F" w:rsidRPr="00685B62" w:rsidRDefault="00CE1A9F" w:rsidP="006E12EF">
            <w:pPr>
              <w:pStyle w:val="BodyText"/>
              <w:spacing w:after="0" w:line="240" w:lineRule="auto"/>
              <w:rPr>
                <w:b w:val="0"/>
                <w:bCs/>
                <w:lang w:val="en-GB"/>
              </w:rPr>
            </w:pPr>
            <w:r>
              <w:rPr>
                <w:b w:val="0"/>
                <w:bCs/>
                <w:lang w:val="en-GB"/>
              </w:rPr>
              <w:t>GM2</w:t>
            </w:r>
          </w:p>
        </w:tc>
        <w:tc>
          <w:tcPr>
            <w:tcW w:w="1664" w:type="dxa"/>
            <w:vAlign w:val="top"/>
          </w:tcPr>
          <w:p w14:paraId="25DFA20E" w14:textId="16D78F02"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2</w:t>
            </w:r>
          </w:p>
          <w:p w14:paraId="0F58A73E"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57149E52"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4D0A991A"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IE007 Standard</w:t>
            </w:r>
          </w:p>
          <w:p w14:paraId="2AA04C6B"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62A073C5"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408630AC" w14:textId="7000D598"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IE044 ACE-2</w:t>
            </w:r>
          </w:p>
          <w:p w14:paraId="5939CCFC" w14:textId="015B47D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1311" w:type="dxa"/>
            <w:vAlign w:val="top"/>
          </w:tcPr>
          <w:p w14:paraId="1F434E55" w14:textId="756E280A"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 xml:space="preserve">2 has been sent in and released for </w:t>
            </w:r>
            <w:proofErr w:type="gramStart"/>
            <w:r>
              <w:rPr>
                <w:lang w:val="en-GB"/>
              </w:rPr>
              <w:t>transit</w:t>
            </w:r>
            <w:proofErr w:type="gramEnd"/>
          </w:p>
          <w:p w14:paraId="7420DA5C" w14:textId="77777777" w:rsidR="00CE1A9F" w:rsidRPr="00DD2A66"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1771FF0E" w14:textId="2B65E034" w:rsidR="00CE1A9F" w:rsidRPr="00DD2A66" w:rsidRDefault="00CE1A9F" w:rsidP="00DD2A66">
            <w:pPr>
              <w:pStyle w:val="BodyText"/>
              <w:cnfStyle w:val="000000000000" w:firstRow="0" w:lastRow="0" w:firstColumn="0" w:lastColumn="0" w:oddVBand="0" w:evenVBand="0" w:oddHBand="0" w:evenHBand="0" w:firstRowFirstColumn="0" w:firstRowLastColumn="0" w:lastRowFirstColumn="0" w:lastRowLastColumn="0"/>
              <w:rPr>
                <w:lang w:val="en-GB"/>
              </w:rPr>
            </w:pPr>
            <w:r w:rsidRPr="00DD2A66">
              <w:rPr>
                <w:lang w:val="en-GB"/>
              </w:rPr>
              <w:t>ACE</w:t>
            </w:r>
          </w:p>
        </w:tc>
        <w:tc>
          <w:tcPr>
            <w:tcW w:w="1270" w:type="dxa"/>
            <w:vAlign w:val="top"/>
          </w:tcPr>
          <w:p w14:paraId="1979B9FD" w14:textId="3B765988"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rFonts w:cs="Calibri"/>
                <w:lang w:val="en-US"/>
              </w:rPr>
              <w:t>T</w:t>
            </w:r>
            <w:r w:rsidR="00A55085">
              <w:rPr>
                <w:rFonts w:cs="Calibri"/>
                <w:lang w:val="en-US"/>
              </w:rPr>
              <w:t>1</w:t>
            </w:r>
            <w:r>
              <w:rPr>
                <w:rFonts w:cs="Calibri"/>
                <w:lang w:val="en-US"/>
              </w:rPr>
              <w:t xml:space="preserve"> with 3 goods items. IE044 with 2 remarks on item 1 and 3</w:t>
            </w:r>
          </w:p>
        </w:tc>
        <w:tc>
          <w:tcPr>
            <w:tcW w:w="1923" w:type="dxa"/>
            <w:vAlign w:val="top"/>
          </w:tcPr>
          <w:p w14:paraId="4E139A48" w14:textId="77777777" w:rsidR="00CE1A9F" w:rsidRPr="00726361"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 xml:space="preserve">Declaration </w:t>
            </w:r>
            <w:r>
              <w:rPr>
                <w:rFonts w:cs="Calibri"/>
                <w:i/>
                <w:iCs/>
                <w:lang w:val="en-US"/>
              </w:rPr>
              <w:t>sent</w:t>
            </w:r>
            <w:r w:rsidRPr="00726361">
              <w:rPr>
                <w:rFonts w:cs="Calibri"/>
                <w:i/>
                <w:iCs/>
                <w:lang w:val="en-US"/>
              </w:rPr>
              <w:t xml:space="preserve"> (IE015)</w:t>
            </w:r>
          </w:p>
          <w:p w14:paraId="61129B63"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21E02000"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p w14:paraId="38A55654"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p>
          <w:p w14:paraId="2E385D38" w14:textId="77777777" w:rsidR="00CE1A9F" w:rsidRPr="00726361"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i/>
                <w:iCs/>
                <w:lang w:val="en-US"/>
              </w:rPr>
              <w:t>Arrival notification</w:t>
            </w:r>
            <w:r w:rsidRPr="00726361">
              <w:rPr>
                <w:rFonts w:cs="Calibri"/>
                <w:i/>
                <w:iCs/>
                <w:lang w:val="en-US"/>
              </w:rPr>
              <w:t xml:space="preserve"> </w:t>
            </w:r>
            <w:r>
              <w:rPr>
                <w:rFonts w:cs="Calibri"/>
                <w:i/>
                <w:iCs/>
                <w:lang w:val="en-US"/>
              </w:rPr>
              <w:t>sent</w:t>
            </w:r>
            <w:r w:rsidRPr="00726361">
              <w:rPr>
                <w:rFonts w:cs="Calibri"/>
                <w:i/>
                <w:iCs/>
                <w:lang w:val="en-US"/>
              </w:rPr>
              <w:t xml:space="preserve"> (</w:t>
            </w:r>
            <w:r>
              <w:rPr>
                <w:rFonts w:cs="Calibri"/>
                <w:i/>
                <w:iCs/>
                <w:lang w:val="en-US"/>
              </w:rPr>
              <w:t>IE007</w:t>
            </w:r>
            <w:r w:rsidRPr="00726361">
              <w:rPr>
                <w:rFonts w:cs="Calibri"/>
                <w:i/>
                <w:iCs/>
                <w:lang w:val="en-US"/>
              </w:rPr>
              <w:t>)</w:t>
            </w:r>
          </w:p>
          <w:p w14:paraId="435CF02E"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Unloading permission (IE043)</w:t>
            </w:r>
          </w:p>
          <w:p w14:paraId="5F76EF73" w14:textId="0DAE652A"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6E2098">
              <w:rPr>
                <w:rFonts w:cs="Calibri"/>
                <w:i/>
                <w:iCs/>
                <w:lang w:val="en-US"/>
              </w:rPr>
              <w:t>Unloading remarks (IE044)</w:t>
            </w:r>
            <w:r>
              <w:rPr>
                <w:rFonts w:cs="Calibri"/>
                <w:i/>
                <w:iCs/>
                <w:lang w:val="en-US"/>
              </w:rPr>
              <w:t xml:space="preserve">: </w:t>
            </w:r>
            <w:r w:rsidR="00682F8B">
              <w:rPr>
                <w:rFonts w:cs="Calibri"/>
                <w:i/>
                <w:iCs/>
                <w:lang w:val="en-US"/>
              </w:rPr>
              <w:t>with changes</w:t>
            </w:r>
          </w:p>
          <w:p w14:paraId="6DE0DB99" w14:textId="70CCE757" w:rsidR="00CE1A9F" w:rsidRPr="00524FE6"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Movement released (IE025))</w:t>
            </w:r>
          </w:p>
        </w:tc>
        <w:tc>
          <w:tcPr>
            <w:tcW w:w="3464" w:type="dxa"/>
            <w:vAlign w:val="top"/>
          </w:tcPr>
          <w:p w14:paraId="610BE7A7" w14:textId="311D61DF" w:rsidR="00CE1A9F" w:rsidRPr="0003240C" w:rsidRDefault="00CE1A9F"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B521D5">
              <w:rPr>
                <w:b/>
                <w:bCs/>
                <w:lang w:val="en-US"/>
              </w:rPr>
              <w:t>Goods item 1</w:t>
            </w:r>
            <w:r w:rsidRPr="00B521D5">
              <w:rPr>
                <w:lang w:val="en-US"/>
              </w:rPr>
              <w:t xml:space="preserve">: </w:t>
            </w:r>
            <w:r w:rsidRPr="00B521D5">
              <w:rPr>
                <w:lang w:val="en-US"/>
              </w:rPr>
              <w:br/>
              <w:t>C</w:t>
            </w:r>
            <w:r>
              <w:rPr>
                <w:lang w:val="en-US"/>
              </w:rPr>
              <w:t xml:space="preserve">hanges: </w:t>
            </w:r>
            <w:r>
              <w:rPr>
                <w:lang w:val="en-US"/>
              </w:rPr>
              <w:br/>
            </w:r>
            <w:proofErr w:type="spellStart"/>
            <w:r w:rsidRPr="00B521D5">
              <w:rPr>
                <w:lang w:val="en-US"/>
              </w:rPr>
              <w:t>typeOfPackages</w:t>
            </w:r>
            <w:proofErr w:type="spellEnd"/>
            <w:r w:rsidRPr="00B521D5">
              <w:rPr>
                <w:lang w:val="en-US"/>
              </w:rPr>
              <w:t>: CS</w:t>
            </w:r>
            <w:r>
              <w:rPr>
                <w:lang w:val="en-US"/>
              </w:rPr>
              <w:br/>
            </w:r>
            <w:proofErr w:type="spellStart"/>
            <w:r w:rsidRPr="00B521D5">
              <w:rPr>
                <w:lang w:val="en-US"/>
              </w:rPr>
              <w:t>shippingMarks</w:t>
            </w:r>
            <w:proofErr w:type="spellEnd"/>
            <w:r w:rsidRPr="00B521D5">
              <w:rPr>
                <w:lang w:val="en-US"/>
              </w:rPr>
              <w:t>:</w:t>
            </w:r>
            <w:r>
              <w:rPr>
                <w:lang w:val="en-US"/>
              </w:rPr>
              <w:t xml:space="preserve"> </w:t>
            </w:r>
            <w:r w:rsidRPr="00B521D5">
              <w:rPr>
                <w:lang w:val="en-US"/>
              </w:rPr>
              <w:t>ADR VP 1</w:t>
            </w:r>
            <w:r>
              <w:rPr>
                <w:lang w:val="en-US"/>
              </w:rPr>
              <w:br/>
            </w:r>
            <w:proofErr w:type="spellStart"/>
            <w:r>
              <w:rPr>
                <w:lang w:val="en-US"/>
              </w:rPr>
              <w:t>descriptionOfGoods</w:t>
            </w:r>
            <w:proofErr w:type="spellEnd"/>
            <w:r>
              <w:rPr>
                <w:lang w:val="en-US"/>
              </w:rPr>
              <w:t xml:space="preserve">: </w:t>
            </w:r>
            <w:r w:rsidRPr="0003240C">
              <w:rPr>
                <w:lang w:val="en-US"/>
              </w:rPr>
              <w:t>Scenario ACE-2, Goods item 1 v/errors</w:t>
            </w:r>
            <w:r w:rsidR="001D41F2">
              <w:rPr>
                <w:lang w:val="en-US"/>
              </w:rPr>
              <w:br/>
            </w:r>
            <w:proofErr w:type="spellStart"/>
            <w:r w:rsidRPr="00F81785">
              <w:rPr>
                <w:lang w:val="en-US"/>
              </w:rPr>
              <w:t>netMass</w:t>
            </w:r>
            <w:proofErr w:type="spellEnd"/>
            <w:r w:rsidRPr="0003240C">
              <w:rPr>
                <w:lang w:val="en-US"/>
              </w:rPr>
              <w:t>: 1600</w:t>
            </w:r>
          </w:p>
          <w:p w14:paraId="6AB30C6D" w14:textId="796072C0" w:rsidR="00CE1A9F" w:rsidRPr="0003240C" w:rsidRDefault="00CE1A9F"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pPr>
            <w:r w:rsidRPr="00B521D5">
              <w:rPr>
                <w:b/>
                <w:bCs/>
                <w:lang w:val="en-US"/>
              </w:rPr>
              <w:t xml:space="preserve">Goods item </w:t>
            </w:r>
            <w:r>
              <w:rPr>
                <w:b/>
                <w:bCs/>
                <w:lang w:val="en-US"/>
              </w:rPr>
              <w:t>3</w:t>
            </w:r>
            <w:r w:rsidRPr="00B521D5">
              <w:rPr>
                <w:lang w:val="en-US"/>
              </w:rPr>
              <w:t xml:space="preserve">: </w:t>
            </w:r>
            <w:r w:rsidR="001D41F2">
              <w:rPr>
                <w:lang w:val="en-US"/>
              </w:rPr>
              <w:br/>
            </w:r>
            <w:proofErr w:type="spellStart"/>
            <w:r w:rsidRPr="00B521D5">
              <w:rPr>
                <w:lang w:val="en-US"/>
              </w:rPr>
              <w:t>typeOfPackages</w:t>
            </w:r>
            <w:proofErr w:type="spellEnd"/>
            <w:r w:rsidRPr="00B521D5">
              <w:rPr>
                <w:lang w:val="en-US"/>
              </w:rPr>
              <w:t>: CS</w:t>
            </w:r>
          </w:p>
        </w:tc>
      </w:tr>
      <w:tr w:rsidR="00D4324F" w:rsidRPr="00F81785" w14:paraId="6CC02E47" w14:textId="557994CC" w:rsidTr="006E12EF">
        <w:tc>
          <w:tcPr>
            <w:cnfStyle w:val="001000000000" w:firstRow="0" w:lastRow="0" w:firstColumn="1" w:lastColumn="0" w:oddVBand="0" w:evenVBand="0" w:oddHBand="0" w:evenHBand="0" w:firstRowFirstColumn="0" w:firstRowLastColumn="0" w:lastRowFirstColumn="0" w:lastRowLastColumn="0"/>
            <w:tcW w:w="858" w:type="dxa"/>
            <w:vAlign w:val="top"/>
          </w:tcPr>
          <w:p w14:paraId="1D3D0FEC" w14:textId="1E1FB726" w:rsidR="00CE1A9F" w:rsidRDefault="00CE1A9F" w:rsidP="006E12EF">
            <w:pPr>
              <w:pStyle w:val="BodyText"/>
              <w:spacing w:after="0" w:line="240" w:lineRule="auto"/>
              <w:rPr>
                <w:b w:val="0"/>
                <w:lang w:val="en-GB"/>
              </w:rPr>
            </w:pPr>
            <w:r>
              <w:rPr>
                <w:lang w:val="en-GB"/>
              </w:rPr>
              <w:t>ACE-3</w:t>
            </w:r>
          </w:p>
          <w:p w14:paraId="795EB43A" w14:textId="2DB19FBE" w:rsidR="00CE1A9F" w:rsidRPr="00685B62" w:rsidRDefault="00CE1A9F" w:rsidP="006E12EF">
            <w:pPr>
              <w:pStyle w:val="BodyText"/>
              <w:spacing w:after="0" w:line="240" w:lineRule="auto"/>
              <w:rPr>
                <w:b w:val="0"/>
                <w:bCs/>
                <w:lang w:val="en-GB"/>
              </w:rPr>
            </w:pPr>
            <w:r>
              <w:rPr>
                <w:b w:val="0"/>
                <w:bCs/>
                <w:lang w:val="en-GB"/>
              </w:rPr>
              <w:t>GM3</w:t>
            </w:r>
          </w:p>
        </w:tc>
        <w:tc>
          <w:tcPr>
            <w:tcW w:w="1664" w:type="dxa"/>
            <w:vAlign w:val="top"/>
          </w:tcPr>
          <w:p w14:paraId="419A5E5A"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1</w:t>
            </w:r>
          </w:p>
          <w:p w14:paraId="73B39DBF"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4CB7A78A"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3CA33C6A"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IE007 Standard</w:t>
            </w:r>
          </w:p>
          <w:p w14:paraId="5D517BD5"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1A08859B"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53FA3C03" w14:textId="26DFB62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IE044 ACE-3</w:t>
            </w:r>
          </w:p>
          <w:p w14:paraId="41351858" w14:textId="07926400"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1311" w:type="dxa"/>
            <w:vAlign w:val="top"/>
          </w:tcPr>
          <w:p w14:paraId="295EECA9" w14:textId="2450CD34"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 xml:space="preserve">1 has been sent in and released for </w:t>
            </w:r>
            <w:proofErr w:type="gramStart"/>
            <w:r>
              <w:rPr>
                <w:lang w:val="en-GB"/>
              </w:rPr>
              <w:t>transit</w:t>
            </w:r>
            <w:proofErr w:type="gramEnd"/>
          </w:p>
          <w:p w14:paraId="18354006" w14:textId="77777777" w:rsidR="00CE1A9F" w:rsidRPr="00DD2A66"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2B4999DE" w14:textId="43D33216"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DD2A66">
              <w:rPr>
                <w:lang w:val="en-GB"/>
              </w:rPr>
              <w:t>ACE</w:t>
            </w:r>
          </w:p>
        </w:tc>
        <w:tc>
          <w:tcPr>
            <w:tcW w:w="1270" w:type="dxa"/>
            <w:vAlign w:val="top"/>
          </w:tcPr>
          <w:p w14:paraId="2CF3CACD" w14:textId="12AE48E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T2 with 1 goods item. Remarks on header level (consignment) and goods item</w:t>
            </w:r>
          </w:p>
        </w:tc>
        <w:tc>
          <w:tcPr>
            <w:tcW w:w="1923" w:type="dxa"/>
            <w:vAlign w:val="top"/>
          </w:tcPr>
          <w:p w14:paraId="25C58209" w14:textId="77777777" w:rsidR="00CE1A9F" w:rsidRPr="00726361"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 xml:space="preserve">Declaration </w:t>
            </w:r>
            <w:r>
              <w:rPr>
                <w:rFonts w:cs="Calibri"/>
                <w:i/>
                <w:iCs/>
                <w:lang w:val="en-US"/>
              </w:rPr>
              <w:t>sent</w:t>
            </w:r>
            <w:r w:rsidRPr="00726361">
              <w:rPr>
                <w:rFonts w:cs="Calibri"/>
                <w:i/>
                <w:iCs/>
                <w:lang w:val="en-US"/>
              </w:rPr>
              <w:t xml:space="preserve"> (IE015)</w:t>
            </w:r>
          </w:p>
          <w:p w14:paraId="251A6432"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00828C3D"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p w14:paraId="3ACE4649"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p>
          <w:p w14:paraId="2B4AAADF" w14:textId="7DB24356" w:rsidR="00CE1A9F" w:rsidRPr="00726361"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i/>
                <w:iCs/>
                <w:lang w:val="en-US"/>
              </w:rPr>
              <w:t>Arrival notification</w:t>
            </w:r>
            <w:r w:rsidRPr="00726361">
              <w:rPr>
                <w:rFonts w:cs="Calibri"/>
                <w:i/>
                <w:iCs/>
                <w:lang w:val="en-US"/>
              </w:rPr>
              <w:t xml:space="preserve"> </w:t>
            </w:r>
            <w:r>
              <w:rPr>
                <w:rFonts w:cs="Calibri"/>
                <w:i/>
                <w:iCs/>
                <w:lang w:val="en-US"/>
              </w:rPr>
              <w:t>sent</w:t>
            </w:r>
            <w:r w:rsidRPr="00726361">
              <w:rPr>
                <w:rFonts w:cs="Calibri"/>
                <w:i/>
                <w:iCs/>
                <w:lang w:val="en-US"/>
              </w:rPr>
              <w:t xml:space="preserve"> (</w:t>
            </w:r>
            <w:r>
              <w:rPr>
                <w:rFonts w:cs="Calibri"/>
                <w:i/>
                <w:iCs/>
                <w:lang w:val="en-US"/>
              </w:rPr>
              <w:t>IE007</w:t>
            </w:r>
            <w:r w:rsidRPr="00726361">
              <w:rPr>
                <w:rFonts w:cs="Calibri"/>
                <w:i/>
                <w:iCs/>
                <w:lang w:val="en-US"/>
              </w:rPr>
              <w:t>)</w:t>
            </w:r>
          </w:p>
          <w:p w14:paraId="6A89F504" w14:textId="77777777"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Unloading permission (IE043)</w:t>
            </w:r>
          </w:p>
          <w:p w14:paraId="49899526" w14:textId="36FBAE9B" w:rsidR="00CE1A9F"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6E2098">
              <w:rPr>
                <w:rFonts w:cs="Calibri"/>
                <w:i/>
                <w:iCs/>
                <w:lang w:val="en-US"/>
              </w:rPr>
              <w:t>Unloading remarks (IE044)</w:t>
            </w:r>
            <w:r>
              <w:rPr>
                <w:rFonts w:cs="Calibri"/>
                <w:i/>
                <w:iCs/>
                <w:lang w:val="en-US"/>
              </w:rPr>
              <w:t xml:space="preserve">: </w:t>
            </w:r>
            <w:r w:rsidR="00682F8B">
              <w:rPr>
                <w:rFonts w:cs="Calibri"/>
                <w:i/>
                <w:iCs/>
                <w:lang w:val="en-US"/>
              </w:rPr>
              <w:t>with remarks</w:t>
            </w:r>
          </w:p>
          <w:p w14:paraId="1FB7E45B" w14:textId="3E2BAA2C" w:rsidR="00CE1A9F" w:rsidRPr="00524FE6" w:rsidRDefault="00CE1A9F"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Movement released (IE025)</w:t>
            </w:r>
          </w:p>
        </w:tc>
        <w:tc>
          <w:tcPr>
            <w:tcW w:w="3464" w:type="dxa"/>
            <w:vAlign w:val="top"/>
          </w:tcPr>
          <w:p w14:paraId="47FD907F" w14:textId="684581EE" w:rsidR="00CE1A9F" w:rsidRPr="008D0F8E" w:rsidRDefault="00CE1A9F"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b/>
                <w:bCs/>
                <w:sz w:val="20"/>
                <w:szCs w:val="22"/>
                <w:lang w:val="en-US"/>
              </w:rPr>
            </w:pPr>
            <w:r w:rsidRPr="008D0F8E">
              <w:rPr>
                <w:b/>
                <w:bCs/>
                <w:sz w:val="20"/>
                <w:szCs w:val="22"/>
                <w:lang w:val="en-US"/>
              </w:rPr>
              <w:t>Unloading remarks</w:t>
            </w:r>
          </w:p>
          <w:p w14:paraId="768769C8" w14:textId="77777777" w:rsidR="000C36A6" w:rsidRDefault="00CE1A9F"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EE0521">
              <w:rPr>
                <w:lang w:val="en-US"/>
              </w:rPr>
              <w:t xml:space="preserve">This is ACE-3 with 1 goods item, and changes in consignment and goods </w:t>
            </w:r>
            <w:proofErr w:type="gramStart"/>
            <w:r w:rsidRPr="00EE0521">
              <w:rPr>
                <w:lang w:val="en-US"/>
              </w:rPr>
              <w:t>item</w:t>
            </w:r>
            <w:proofErr w:type="gramEnd"/>
            <w:r w:rsidRPr="00EE0521">
              <w:rPr>
                <w:lang w:val="en-US"/>
              </w:rPr>
              <w:t xml:space="preserve"> </w:t>
            </w:r>
          </w:p>
          <w:p w14:paraId="3C19E749" w14:textId="29F3516C" w:rsidR="005E63AD" w:rsidRPr="00CA67FC" w:rsidRDefault="00CE1A9F"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CA67FC">
              <w:rPr>
                <w:b/>
                <w:bCs/>
                <w:lang w:val="en-US"/>
              </w:rPr>
              <w:t>Consignment (header level)</w:t>
            </w:r>
            <w:r w:rsidRPr="00CA67FC">
              <w:rPr>
                <w:b/>
                <w:bCs/>
                <w:lang w:val="en-US"/>
              </w:rPr>
              <w:br/>
            </w:r>
            <w:r w:rsidRPr="00CA67FC">
              <w:rPr>
                <w:lang w:val="en-US"/>
              </w:rPr>
              <w:t>Gross mass: 500</w:t>
            </w:r>
            <w:r>
              <w:rPr>
                <w:lang w:val="en-US"/>
              </w:rPr>
              <w:br/>
            </w:r>
            <w:proofErr w:type="spellStart"/>
            <w:r w:rsidRPr="00457848">
              <w:rPr>
                <w:lang w:val="en-US"/>
              </w:rPr>
              <w:t>DepartureTransportMeans</w:t>
            </w:r>
            <w:proofErr w:type="spellEnd"/>
            <w:r>
              <w:rPr>
                <w:lang w:val="en-US"/>
              </w:rPr>
              <w:t xml:space="preserve">. </w:t>
            </w:r>
            <w:proofErr w:type="spellStart"/>
            <w:r w:rsidRPr="009538BB">
              <w:rPr>
                <w:lang w:val="en-US"/>
              </w:rPr>
              <w:t>identificationNumber</w:t>
            </w:r>
            <w:proofErr w:type="spellEnd"/>
            <w:r w:rsidRPr="009538BB">
              <w:rPr>
                <w:lang w:val="en-US"/>
              </w:rPr>
              <w:t>: RK 95 1111</w:t>
            </w:r>
          </w:p>
          <w:p w14:paraId="344E2BFA" w14:textId="55BFB561" w:rsidR="00CE1A9F" w:rsidRPr="000C36A6" w:rsidRDefault="00CE1A9F"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b/>
                <w:bCs/>
                <w:lang w:val="en-US"/>
              </w:rPr>
            </w:pPr>
            <w:r w:rsidRPr="000C36A6">
              <w:rPr>
                <w:b/>
                <w:bCs/>
                <w:lang w:val="en-US"/>
              </w:rPr>
              <w:t>Goods item</w:t>
            </w:r>
            <w:r w:rsidR="005E63AD" w:rsidRPr="000C36A6">
              <w:rPr>
                <w:b/>
                <w:bCs/>
                <w:lang w:val="en-US"/>
              </w:rPr>
              <w:br/>
            </w:r>
            <w:proofErr w:type="spellStart"/>
            <w:r w:rsidR="005E63AD" w:rsidRPr="000C36A6">
              <w:rPr>
                <w:lang w:val="en-US"/>
              </w:rPr>
              <w:t>grossMass</w:t>
            </w:r>
            <w:proofErr w:type="spellEnd"/>
            <w:r w:rsidR="005E63AD" w:rsidRPr="000C36A6">
              <w:rPr>
                <w:lang w:val="en-US"/>
              </w:rPr>
              <w:t>: 500</w:t>
            </w:r>
            <w:r w:rsidR="005E63AD" w:rsidRPr="000C36A6">
              <w:rPr>
                <w:lang w:val="en-US"/>
              </w:rPr>
              <w:br/>
            </w:r>
            <w:proofErr w:type="spellStart"/>
            <w:r w:rsidR="005E63AD" w:rsidRPr="000C36A6">
              <w:rPr>
                <w:lang w:val="en-US"/>
              </w:rPr>
              <w:t>netMass</w:t>
            </w:r>
            <w:proofErr w:type="spellEnd"/>
            <w:r w:rsidR="005E63AD" w:rsidRPr="000C36A6">
              <w:rPr>
                <w:lang w:val="en-US"/>
              </w:rPr>
              <w:t>: 500</w:t>
            </w:r>
            <w:r w:rsidR="005E63AD" w:rsidRPr="000C36A6">
              <w:rPr>
                <w:lang w:val="en-US"/>
              </w:rPr>
              <w:br/>
            </w:r>
            <w:proofErr w:type="spellStart"/>
            <w:proofErr w:type="gramStart"/>
            <w:r w:rsidR="005E63AD" w:rsidRPr="000C36A6">
              <w:rPr>
                <w:lang w:val="en-US"/>
              </w:rPr>
              <w:t>typeOfPackages:CT</w:t>
            </w:r>
            <w:proofErr w:type="spellEnd"/>
            <w:proofErr w:type="gramEnd"/>
            <w:r w:rsidR="005E63AD" w:rsidRPr="000C36A6">
              <w:rPr>
                <w:b/>
                <w:bCs/>
                <w:lang w:val="en-US"/>
              </w:rPr>
              <w:br/>
            </w:r>
            <w:r w:rsidR="005E63AD" w:rsidRPr="000C36A6">
              <w:rPr>
                <w:lang w:val="en-US"/>
              </w:rPr>
              <w:t>numberOfPackages:20</w:t>
            </w:r>
            <w:r w:rsidR="005E63AD" w:rsidRPr="000C36A6">
              <w:rPr>
                <w:b/>
                <w:bCs/>
                <w:lang w:val="en-US"/>
              </w:rPr>
              <w:br/>
            </w:r>
            <w:proofErr w:type="spellStart"/>
            <w:r w:rsidR="005E63AD" w:rsidRPr="000C36A6">
              <w:rPr>
                <w:lang w:val="en-US"/>
              </w:rPr>
              <w:t>shippingMarks</w:t>
            </w:r>
            <w:r w:rsidR="000C36A6" w:rsidRPr="000C36A6">
              <w:rPr>
                <w:lang w:val="en-US"/>
              </w:rPr>
              <w:t>:ADR</w:t>
            </w:r>
            <w:proofErr w:type="spellEnd"/>
          </w:p>
        </w:tc>
      </w:tr>
      <w:tr w:rsidR="00D4324F" w:rsidRPr="00F81785" w14:paraId="0097032A" w14:textId="2BA6689A" w:rsidTr="006E12EF">
        <w:tc>
          <w:tcPr>
            <w:cnfStyle w:val="001000000000" w:firstRow="0" w:lastRow="0" w:firstColumn="1" w:lastColumn="0" w:oddVBand="0" w:evenVBand="0" w:oddHBand="0" w:evenHBand="0" w:firstRowFirstColumn="0" w:firstRowLastColumn="0" w:lastRowFirstColumn="0" w:lastRowLastColumn="0"/>
            <w:tcW w:w="858" w:type="dxa"/>
            <w:vAlign w:val="top"/>
          </w:tcPr>
          <w:p w14:paraId="5CA108E9" w14:textId="41C200A6" w:rsidR="00A43D3D" w:rsidRDefault="00A43D3D" w:rsidP="006E12EF">
            <w:pPr>
              <w:pStyle w:val="BodyText"/>
              <w:spacing w:after="0" w:line="240" w:lineRule="auto"/>
              <w:rPr>
                <w:b w:val="0"/>
                <w:lang w:val="en-GB"/>
              </w:rPr>
            </w:pPr>
            <w:r>
              <w:rPr>
                <w:lang w:val="en-GB"/>
              </w:rPr>
              <w:t>ACE-4</w:t>
            </w:r>
          </w:p>
          <w:p w14:paraId="517A53C7" w14:textId="0E8883C5" w:rsidR="00A43D3D" w:rsidRDefault="00A43D3D" w:rsidP="006E12EF">
            <w:pPr>
              <w:pStyle w:val="BodyText"/>
              <w:spacing w:after="0" w:line="240" w:lineRule="auto"/>
              <w:rPr>
                <w:b w:val="0"/>
                <w:lang w:val="en-GB"/>
              </w:rPr>
            </w:pPr>
            <w:r>
              <w:rPr>
                <w:lang w:val="en-GB"/>
              </w:rPr>
              <w:t>GM6</w:t>
            </w:r>
          </w:p>
          <w:p w14:paraId="23BC54FA" w14:textId="4A98A28E" w:rsidR="00A43D3D" w:rsidRPr="00685B62" w:rsidRDefault="00A43D3D" w:rsidP="006E12EF">
            <w:pPr>
              <w:pStyle w:val="BodyText"/>
              <w:spacing w:after="0" w:line="240" w:lineRule="auto"/>
              <w:rPr>
                <w:b w:val="0"/>
                <w:bCs/>
                <w:lang w:val="en-GB"/>
              </w:rPr>
            </w:pPr>
          </w:p>
        </w:tc>
        <w:tc>
          <w:tcPr>
            <w:tcW w:w="1664" w:type="dxa"/>
            <w:vAlign w:val="top"/>
          </w:tcPr>
          <w:p w14:paraId="100F8171" w14:textId="79797583"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2</w:t>
            </w:r>
          </w:p>
          <w:p w14:paraId="3DE57C4E"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27DE9547"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21118F93"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IE007 Standard</w:t>
            </w:r>
          </w:p>
          <w:p w14:paraId="39BDB885"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3E5C900C"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000EEC03" w14:textId="27906218"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IE044 ACE-4</w:t>
            </w:r>
          </w:p>
          <w:p w14:paraId="0B14C5FA" w14:textId="3F82980A"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1311" w:type="dxa"/>
            <w:vAlign w:val="top"/>
          </w:tcPr>
          <w:p w14:paraId="7B88E92E" w14:textId="5A56F3AA"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 xml:space="preserve">2 has been sent in and released for </w:t>
            </w:r>
            <w:proofErr w:type="gramStart"/>
            <w:r>
              <w:rPr>
                <w:lang w:val="en-GB"/>
              </w:rPr>
              <w:t>transit</w:t>
            </w:r>
            <w:proofErr w:type="gramEnd"/>
          </w:p>
          <w:p w14:paraId="4E667156" w14:textId="77777777" w:rsidR="00A43D3D" w:rsidRPr="00DD2A66"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734514D6" w14:textId="4B16D22C"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DD2A66">
              <w:rPr>
                <w:lang w:val="en-GB"/>
              </w:rPr>
              <w:t>ACE</w:t>
            </w:r>
          </w:p>
        </w:tc>
        <w:tc>
          <w:tcPr>
            <w:tcW w:w="1270" w:type="dxa"/>
            <w:vAlign w:val="top"/>
          </w:tcPr>
          <w:p w14:paraId="36FBC26A" w14:textId="465585AE"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00A55085">
              <w:rPr>
                <w:lang w:val="en-GB"/>
              </w:rPr>
              <w:t>1</w:t>
            </w:r>
            <w:r>
              <w:rPr>
                <w:lang w:val="en-GB"/>
              </w:rPr>
              <w:t xml:space="preserve"> with 3 goods </w:t>
            </w:r>
            <w:proofErr w:type="gramStart"/>
            <w:r>
              <w:rPr>
                <w:lang w:val="en-GB"/>
              </w:rPr>
              <w:t>item</w:t>
            </w:r>
            <w:proofErr w:type="gramEnd"/>
            <w:r>
              <w:rPr>
                <w:lang w:val="en-GB"/>
              </w:rPr>
              <w:t>. Remarks on items 1 and 3, as well as adding a new goods item</w:t>
            </w:r>
          </w:p>
        </w:tc>
        <w:tc>
          <w:tcPr>
            <w:tcW w:w="1923" w:type="dxa"/>
            <w:vAlign w:val="top"/>
          </w:tcPr>
          <w:p w14:paraId="6F0135B8" w14:textId="77777777" w:rsidR="00A43D3D" w:rsidRPr="00726361"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 xml:space="preserve">Declaration </w:t>
            </w:r>
            <w:r>
              <w:rPr>
                <w:rFonts w:cs="Calibri"/>
                <w:i/>
                <w:iCs/>
                <w:lang w:val="en-US"/>
              </w:rPr>
              <w:t>sent</w:t>
            </w:r>
            <w:r w:rsidRPr="00726361">
              <w:rPr>
                <w:rFonts w:cs="Calibri"/>
                <w:i/>
                <w:iCs/>
                <w:lang w:val="en-US"/>
              </w:rPr>
              <w:t xml:space="preserve"> (IE015)</w:t>
            </w:r>
          </w:p>
          <w:p w14:paraId="1C76C5AA"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1389BAF1"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p w14:paraId="25D55B29" w14:textId="77777777" w:rsidR="00A43D3D" w:rsidRPr="00726361"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i/>
                <w:iCs/>
                <w:lang w:val="en-US"/>
              </w:rPr>
              <w:t>Arrival notification</w:t>
            </w:r>
            <w:r w:rsidRPr="00726361">
              <w:rPr>
                <w:rFonts w:cs="Calibri"/>
                <w:i/>
                <w:iCs/>
                <w:lang w:val="en-US"/>
              </w:rPr>
              <w:t xml:space="preserve"> </w:t>
            </w:r>
            <w:r>
              <w:rPr>
                <w:rFonts w:cs="Calibri"/>
                <w:i/>
                <w:iCs/>
                <w:lang w:val="en-US"/>
              </w:rPr>
              <w:t>sent</w:t>
            </w:r>
            <w:r w:rsidRPr="00726361">
              <w:rPr>
                <w:rFonts w:cs="Calibri"/>
                <w:i/>
                <w:iCs/>
                <w:lang w:val="en-US"/>
              </w:rPr>
              <w:t xml:space="preserve"> (</w:t>
            </w:r>
            <w:r>
              <w:rPr>
                <w:rFonts w:cs="Calibri"/>
                <w:i/>
                <w:iCs/>
                <w:lang w:val="en-US"/>
              </w:rPr>
              <w:t>IE007</w:t>
            </w:r>
            <w:r w:rsidRPr="00726361">
              <w:rPr>
                <w:rFonts w:cs="Calibri"/>
                <w:i/>
                <w:iCs/>
                <w:lang w:val="en-US"/>
              </w:rPr>
              <w:t>)</w:t>
            </w:r>
          </w:p>
          <w:p w14:paraId="051702CC"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Unloading permission (IE043)</w:t>
            </w:r>
          </w:p>
          <w:p w14:paraId="5ED309D9" w14:textId="4E993485"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6E2098">
              <w:rPr>
                <w:rFonts w:cs="Calibri"/>
                <w:i/>
                <w:iCs/>
                <w:lang w:val="en-US"/>
              </w:rPr>
              <w:t>Unloading remarks (IE044)</w:t>
            </w:r>
            <w:r>
              <w:rPr>
                <w:rFonts w:cs="Calibri"/>
                <w:i/>
                <w:iCs/>
                <w:lang w:val="en-US"/>
              </w:rPr>
              <w:t xml:space="preserve">: </w:t>
            </w:r>
            <w:r w:rsidR="00682F8B">
              <w:rPr>
                <w:rFonts w:cs="Calibri"/>
                <w:i/>
                <w:iCs/>
                <w:lang w:val="en-US"/>
              </w:rPr>
              <w:t>with remarks</w:t>
            </w:r>
          </w:p>
          <w:p w14:paraId="735E37FE" w14:textId="612DBD72" w:rsidR="00A43D3D" w:rsidRPr="00524FE6"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Movement released (IE025)</w:t>
            </w:r>
          </w:p>
        </w:tc>
        <w:tc>
          <w:tcPr>
            <w:tcW w:w="3464" w:type="dxa"/>
            <w:vAlign w:val="top"/>
          </w:tcPr>
          <w:p w14:paraId="1210C0B5" w14:textId="77777777" w:rsidR="001D178C" w:rsidRPr="008D0F8E" w:rsidRDefault="001D178C"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b/>
                <w:bCs/>
                <w:sz w:val="20"/>
                <w:szCs w:val="22"/>
                <w:lang w:val="en-US"/>
              </w:rPr>
            </w:pPr>
            <w:r w:rsidRPr="004036D0">
              <w:rPr>
                <w:b/>
                <w:bCs/>
                <w:sz w:val="20"/>
                <w:szCs w:val="22"/>
                <w:lang w:val="en-US"/>
              </w:rPr>
              <w:t>Unloading</w:t>
            </w:r>
            <w:r w:rsidRPr="008D0F8E">
              <w:rPr>
                <w:b/>
                <w:bCs/>
                <w:sz w:val="20"/>
                <w:szCs w:val="22"/>
                <w:lang w:val="en-US"/>
              </w:rPr>
              <w:t xml:space="preserve"> remarks</w:t>
            </w:r>
          </w:p>
          <w:p w14:paraId="009642AA" w14:textId="77777777" w:rsidR="00E7788E" w:rsidRDefault="001D178C" w:rsidP="00B8388D">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1D178C">
              <w:rPr>
                <w:lang w:val="en-US"/>
              </w:rPr>
              <w:t xml:space="preserve">SCENARIO ACE-4, </w:t>
            </w:r>
            <w:proofErr w:type="spellStart"/>
            <w:r w:rsidRPr="001D178C">
              <w:rPr>
                <w:lang w:val="en-US"/>
              </w:rPr>
              <w:t>decleration</w:t>
            </w:r>
            <w:proofErr w:type="spellEnd"/>
            <w:r w:rsidRPr="001D178C">
              <w:rPr>
                <w:lang w:val="en-US"/>
              </w:rPr>
              <w:t xml:space="preserve"> with 3 goods items. Errors in goods item 1 and 3 and a new goods item 4</w:t>
            </w:r>
          </w:p>
          <w:p w14:paraId="438CEF08" w14:textId="77777777" w:rsidR="00E7788E" w:rsidRPr="00E7788E" w:rsidRDefault="00E7788E" w:rsidP="00B8388D">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p w14:paraId="39AB410F" w14:textId="1F881B52" w:rsidR="001D41F2" w:rsidRPr="00E7788E" w:rsidRDefault="001D41F2" w:rsidP="00B8388D">
            <w:pPr>
              <w:pStyle w:val="BodyText"/>
              <w:spacing w:after="0" w:line="240" w:lineRule="auto"/>
              <w:cnfStyle w:val="000000000000" w:firstRow="0" w:lastRow="0" w:firstColumn="0" w:lastColumn="0" w:oddVBand="0" w:evenVBand="0" w:oddHBand="0" w:evenHBand="0" w:firstRowFirstColumn="0" w:firstRowLastColumn="0" w:lastRowFirstColumn="0" w:lastRowLastColumn="0"/>
              <w:rPr>
                <w:b/>
                <w:bCs/>
                <w:lang w:val="en-US"/>
              </w:rPr>
            </w:pPr>
            <w:r w:rsidRPr="00E7788E">
              <w:rPr>
                <w:b/>
                <w:bCs/>
                <w:lang w:val="en-US"/>
              </w:rPr>
              <w:t>Consignment (header level)</w:t>
            </w:r>
          </w:p>
          <w:p w14:paraId="37714A32" w14:textId="5174CC0F" w:rsidR="00A43D3D" w:rsidRDefault="000E4349" w:rsidP="00B8388D">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E7788E">
              <w:rPr>
                <w:lang w:val="en-US"/>
              </w:rPr>
              <w:t>grossMass</w:t>
            </w:r>
            <w:proofErr w:type="spellEnd"/>
            <w:r w:rsidRPr="00E7788E">
              <w:rPr>
                <w:lang w:val="en-US"/>
              </w:rPr>
              <w:t>: 3200</w:t>
            </w:r>
          </w:p>
          <w:p w14:paraId="42AAFE1F" w14:textId="77777777" w:rsidR="001173C3" w:rsidRPr="00E7788E" w:rsidRDefault="001173C3" w:rsidP="00B8388D">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p w14:paraId="1A4F93E4" w14:textId="201E26E9" w:rsidR="00DA653E" w:rsidRDefault="00AC0ED3"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DA653E">
              <w:rPr>
                <w:b/>
                <w:bCs/>
                <w:lang w:val="en-US"/>
              </w:rPr>
              <w:t>Consignment item 1</w:t>
            </w:r>
            <w:r w:rsidR="00E7788E" w:rsidRPr="00DA653E">
              <w:rPr>
                <w:b/>
                <w:bCs/>
                <w:lang w:val="en-US"/>
              </w:rPr>
              <w:t xml:space="preserve">: </w:t>
            </w:r>
            <w:r w:rsidR="006814A2" w:rsidRPr="00DA653E">
              <w:rPr>
                <w:b/>
                <w:bCs/>
                <w:lang w:val="en-US"/>
              </w:rPr>
              <w:br/>
            </w:r>
            <w:r w:rsidR="00D81F61" w:rsidRPr="006814A2">
              <w:rPr>
                <w:lang w:val="en-US"/>
              </w:rPr>
              <w:t>grossMass</w:t>
            </w:r>
            <w:r w:rsidR="006F55B3">
              <w:rPr>
                <w:lang w:val="en-US"/>
              </w:rPr>
              <w:t>:</w:t>
            </w:r>
            <w:r w:rsidR="00D81F61" w:rsidRPr="006814A2">
              <w:rPr>
                <w:lang w:val="en-US"/>
              </w:rPr>
              <w:t>2300</w:t>
            </w:r>
            <w:r w:rsidR="006814A2" w:rsidRPr="006814A2">
              <w:rPr>
                <w:lang w:val="en-US"/>
              </w:rPr>
              <w:br/>
            </w:r>
            <w:r w:rsidR="00D81F61" w:rsidRPr="006814A2">
              <w:rPr>
                <w:lang w:val="en-US"/>
              </w:rPr>
              <w:t>netMass</w:t>
            </w:r>
            <w:r w:rsidR="006F55B3">
              <w:rPr>
                <w:lang w:val="en-US"/>
              </w:rPr>
              <w:t>:</w:t>
            </w:r>
            <w:r w:rsidR="00D81F61" w:rsidRPr="006814A2">
              <w:rPr>
                <w:lang w:val="en-US"/>
              </w:rPr>
              <w:t>1600</w:t>
            </w:r>
            <w:r w:rsidR="006814A2" w:rsidRPr="006814A2">
              <w:rPr>
                <w:lang w:val="en-US"/>
              </w:rPr>
              <w:br/>
            </w:r>
            <w:proofErr w:type="spellStart"/>
            <w:r w:rsidR="00D81F61" w:rsidRPr="006814A2">
              <w:rPr>
                <w:lang w:val="en-US"/>
              </w:rPr>
              <w:t>typeOfPackages</w:t>
            </w:r>
            <w:r w:rsidR="006F55B3">
              <w:rPr>
                <w:lang w:val="en-US"/>
              </w:rPr>
              <w:t>:</w:t>
            </w:r>
            <w:r w:rsidR="00D81F61" w:rsidRPr="006814A2">
              <w:rPr>
                <w:lang w:val="en-US"/>
              </w:rPr>
              <w:t>CS</w:t>
            </w:r>
            <w:proofErr w:type="spellEnd"/>
            <w:r w:rsidR="006814A2" w:rsidRPr="006814A2">
              <w:rPr>
                <w:lang w:val="en-US"/>
              </w:rPr>
              <w:br/>
            </w:r>
            <w:proofErr w:type="spellStart"/>
            <w:proofErr w:type="gramStart"/>
            <w:r w:rsidR="00D81F61" w:rsidRPr="006814A2">
              <w:rPr>
                <w:lang w:val="en-US"/>
              </w:rPr>
              <w:t>shippingMarks</w:t>
            </w:r>
            <w:r w:rsidR="006F55B3">
              <w:rPr>
                <w:lang w:val="en-US"/>
              </w:rPr>
              <w:t>:</w:t>
            </w:r>
            <w:r w:rsidR="00D81F61" w:rsidRPr="006814A2">
              <w:rPr>
                <w:lang w:val="en-US"/>
              </w:rPr>
              <w:t>ADR</w:t>
            </w:r>
            <w:proofErr w:type="spellEnd"/>
            <w:proofErr w:type="gramEnd"/>
            <w:r w:rsidR="00D81F61" w:rsidRPr="006814A2">
              <w:rPr>
                <w:lang w:val="en-US"/>
              </w:rPr>
              <w:t xml:space="preserve"> VP 1</w:t>
            </w:r>
          </w:p>
          <w:p w14:paraId="6207197D" w14:textId="065208AE" w:rsidR="00DA653E" w:rsidRDefault="00AC0ED3"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6814A2">
              <w:rPr>
                <w:b/>
                <w:bCs/>
                <w:lang w:val="en-US"/>
              </w:rPr>
              <w:lastRenderedPageBreak/>
              <w:t>Consignment item</w:t>
            </w:r>
            <w:r w:rsidR="00D81F61" w:rsidRPr="006814A2">
              <w:rPr>
                <w:b/>
                <w:bCs/>
                <w:lang w:val="en-US"/>
              </w:rPr>
              <w:t xml:space="preserve"> </w:t>
            </w:r>
            <w:r w:rsidR="00DF2569" w:rsidRPr="006814A2">
              <w:rPr>
                <w:b/>
                <w:bCs/>
                <w:lang w:val="en-US"/>
              </w:rPr>
              <w:t>3</w:t>
            </w:r>
            <w:r w:rsidR="00DA653E">
              <w:rPr>
                <w:b/>
                <w:bCs/>
                <w:lang w:val="en-US"/>
              </w:rPr>
              <w:br/>
            </w:r>
            <w:proofErr w:type="spellStart"/>
            <w:r w:rsidR="00DF2569" w:rsidRPr="00DA653E">
              <w:rPr>
                <w:lang w:val="en-US"/>
              </w:rPr>
              <w:t>typeOfPackages</w:t>
            </w:r>
            <w:r w:rsidR="006F55B3">
              <w:rPr>
                <w:lang w:val="en-US"/>
              </w:rPr>
              <w:t>:</w:t>
            </w:r>
            <w:r w:rsidR="00DF2569" w:rsidRPr="00DA653E">
              <w:rPr>
                <w:lang w:val="en-US"/>
              </w:rPr>
              <w:t>CS</w:t>
            </w:r>
            <w:proofErr w:type="spellEnd"/>
            <w:r w:rsidR="00DA653E" w:rsidRPr="00DA653E">
              <w:rPr>
                <w:lang w:val="en-US"/>
              </w:rPr>
              <w:br/>
            </w:r>
            <w:proofErr w:type="spellStart"/>
            <w:proofErr w:type="gramStart"/>
            <w:r w:rsidRPr="00DA653E">
              <w:rPr>
                <w:lang w:val="en-US"/>
              </w:rPr>
              <w:t>shippingMarks</w:t>
            </w:r>
            <w:r w:rsidR="006F55B3">
              <w:rPr>
                <w:lang w:val="en-US"/>
              </w:rPr>
              <w:t>:</w:t>
            </w:r>
            <w:r w:rsidRPr="00DA653E">
              <w:rPr>
                <w:lang w:val="en-US"/>
              </w:rPr>
              <w:t>ADR</w:t>
            </w:r>
            <w:proofErr w:type="spellEnd"/>
            <w:proofErr w:type="gramEnd"/>
            <w:r w:rsidRPr="00DA653E">
              <w:rPr>
                <w:lang w:val="en-US"/>
              </w:rPr>
              <w:t xml:space="preserve"> VP 3</w:t>
            </w:r>
          </w:p>
          <w:p w14:paraId="2A07A288" w14:textId="3866D86E" w:rsidR="00A43D3D" w:rsidRPr="00E7788E" w:rsidRDefault="00AC0ED3"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DA653E">
              <w:rPr>
                <w:b/>
                <w:bCs/>
                <w:lang w:val="en-US"/>
              </w:rPr>
              <w:t>Consignment item 4</w:t>
            </w:r>
            <w:r w:rsidR="00DA653E" w:rsidRPr="00DA653E">
              <w:rPr>
                <w:b/>
                <w:bCs/>
                <w:lang w:val="en-US"/>
              </w:rPr>
              <w:br/>
            </w:r>
            <w:proofErr w:type="spellStart"/>
            <w:r w:rsidR="00154C23" w:rsidRPr="00DA653E">
              <w:rPr>
                <w:lang w:val="en-US"/>
              </w:rPr>
              <w:t>descriptionOfGoods</w:t>
            </w:r>
            <w:proofErr w:type="spellEnd"/>
            <w:r w:rsidR="00EC0D98" w:rsidRPr="00DA653E">
              <w:rPr>
                <w:lang w:val="en-US"/>
              </w:rPr>
              <w:t>:</w:t>
            </w:r>
            <w:r w:rsidR="006F55B3">
              <w:rPr>
                <w:lang w:val="en-US"/>
              </w:rPr>
              <w:t xml:space="preserve"> </w:t>
            </w:r>
            <w:r w:rsidR="00EC0D98" w:rsidRPr="00DA653E">
              <w:rPr>
                <w:lang w:val="en-US"/>
              </w:rPr>
              <w:t>SCENARIO ACE-4 Goods</w:t>
            </w:r>
            <w:r w:rsidR="00880350">
              <w:rPr>
                <w:lang w:val="en-US"/>
              </w:rPr>
              <w:t xml:space="preserve"> </w:t>
            </w:r>
            <w:r w:rsidR="00EC0D98" w:rsidRPr="00DA653E">
              <w:rPr>
                <w:lang w:val="en-US"/>
              </w:rPr>
              <w:t>item 4</w:t>
            </w:r>
            <w:r w:rsidR="00880350">
              <w:rPr>
                <w:lang w:val="en-US"/>
              </w:rPr>
              <w:br/>
            </w:r>
            <w:proofErr w:type="spellStart"/>
            <w:r w:rsidRPr="00DA653E">
              <w:rPr>
                <w:lang w:val="en-US"/>
              </w:rPr>
              <w:t>shippingMarks</w:t>
            </w:r>
            <w:proofErr w:type="spellEnd"/>
            <w:r w:rsidR="006F55B3">
              <w:rPr>
                <w:lang w:val="en-US"/>
              </w:rPr>
              <w:t xml:space="preserve">: </w:t>
            </w:r>
            <w:r w:rsidRPr="00DA653E">
              <w:rPr>
                <w:lang w:val="en-US"/>
              </w:rPr>
              <w:t>ADR VP 3</w:t>
            </w:r>
            <w:r w:rsidR="00DA653E">
              <w:rPr>
                <w:lang w:val="en-US"/>
              </w:rPr>
              <w:br/>
            </w:r>
            <w:proofErr w:type="spellStart"/>
            <w:r w:rsidR="00EC0D98" w:rsidRPr="00DA653E">
              <w:rPr>
                <w:lang w:val="en-US"/>
              </w:rPr>
              <w:t>harmonizedSystemSubHeadingCode</w:t>
            </w:r>
            <w:proofErr w:type="spellEnd"/>
            <w:r w:rsidR="00EC0D98" w:rsidRPr="00DA653E">
              <w:rPr>
                <w:lang w:val="en-US"/>
              </w:rPr>
              <w:t>:</w:t>
            </w:r>
            <w:r w:rsidR="006F55B3">
              <w:rPr>
                <w:lang w:val="en-US"/>
              </w:rPr>
              <w:t xml:space="preserve"> </w:t>
            </w:r>
            <w:r w:rsidR="00EC0D98" w:rsidRPr="00DA653E">
              <w:rPr>
                <w:lang w:val="en-US"/>
              </w:rPr>
              <w:t>220820</w:t>
            </w:r>
            <w:r w:rsidR="006F55B3">
              <w:rPr>
                <w:lang w:val="en-US"/>
              </w:rPr>
              <w:br/>
            </w:r>
            <w:proofErr w:type="spellStart"/>
            <w:r w:rsidR="00EC0D98" w:rsidRPr="00880350">
              <w:rPr>
                <w:lang w:val="en-US"/>
              </w:rPr>
              <w:t>grossMass</w:t>
            </w:r>
            <w:proofErr w:type="spellEnd"/>
            <w:r w:rsidR="006F55B3">
              <w:rPr>
                <w:lang w:val="en-US"/>
              </w:rPr>
              <w:t xml:space="preserve">: </w:t>
            </w:r>
            <w:r w:rsidR="00EC0D98" w:rsidRPr="00880350">
              <w:rPr>
                <w:lang w:val="en-US"/>
              </w:rPr>
              <w:t>100</w:t>
            </w:r>
            <w:r w:rsidR="006F55B3">
              <w:rPr>
                <w:lang w:val="en-US"/>
              </w:rPr>
              <w:br/>
            </w:r>
            <w:proofErr w:type="spellStart"/>
            <w:r w:rsidR="008F2B83" w:rsidRPr="006F55B3">
              <w:rPr>
                <w:lang w:val="en-US"/>
              </w:rPr>
              <w:t>netMass</w:t>
            </w:r>
            <w:proofErr w:type="spellEnd"/>
            <w:r w:rsidR="006F55B3" w:rsidRPr="006F55B3">
              <w:rPr>
                <w:lang w:val="en-US"/>
              </w:rPr>
              <w:t>:</w:t>
            </w:r>
            <w:r w:rsidR="006F55B3">
              <w:rPr>
                <w:lang w:val="en-US"/>
              </w:rPr>
              <w:t xml:space="preserve"> </w:t>
            </w:r>
            <w:r w:rsidR="008F2B83" w:rsidRPr="006F55B3">
              <w:rPr>
                <w:lang w:val="en-US"/>
              </w:rPr>
              <w:t>100</w:t>
            </w:r>
            <w:r w:rsidR="006F55B3">
              <w:rPr>
                <w:lang w:val="en-US"/>
              </w:rPr>
              <w:br/>
            </w:r>
            <w:proofErr w:type="spellStart"/>
            <w:r w:rsidR="008F2B83" w:rsidRPr="006F55B3">
              <w:rPr>
                <w:lang w:val="en-US"/>
              </w:rPr>
              <w:t>typeOfPackages</w:t>
            </w:r>
            <w:proofErr w:type="spellEnd"/>
            <w:r w:rsidR="006F55B3" w:rsidRPr="006F55B3">
              <w:rPr>
                <w:lang w:val="en-US"/>
              </w:rPr>
              <w:t>:</w:t>
            </w:r>
            <w:r w:rsidR="006F55B3">
              <w:rPr>
                <w:lang w:val="en-US"/>
              </w:rPr>
              <w:t xml:space="preserve"> </w:t>
            </w:r>
            <w:r w:rsidR="008F2B83" w:rsidRPr="006F55B3">
              <w:rPr>
                <w:lang w:val="en-US"/>
              </w:rPr>
              <w:t>BX</w:t>
            </w:r>
            <w:r w:rsidR="006F55B3">
              <w:rPr>
                <w:lang w:val="en-US"/>
              </w:rPr>
              <w:br/>
            </w:r>
            <w:proofErr w:type="spellStart"/>
            <w:r w:rsidR="008F2B83" w:rsidRPr="006F55B3">
              <w:rPr>
                <w:lang w:val="en-US"/>
              </w:rPr>
              <w:t>numberOfPackages</w:t>
            </w:r>
            <w:proofErr w:type="spellEnd"/>
            <w:r w:rsidR="006F55B3" w:rsidRPr="006F55B3">
              <w:rPr>
                <w:lang w:val="en-US"/>
              </w:rPr>
              <w:t>:</w:t>
            </w:r>
            <w:r w:rsidR="006F55B3">
              <w:rPr>
                <w:lang w:val="en-US"/>
              </w:rPr>
              <w:t xml:space="preserve"> </w:t>
            </w:r>
            <w:r w:rsidR="008F2B83" w:rsidRPr="006F55B3">
              <w:rPr>
                <w:lang w:val="en-US"/>
              </w:rPr>
              <w:t>90</w:t>
            </w:r>
            <w:r w:rsidR="006F55B3">
              <w:rPr>
                <w:lang w:val="en-US"/>
              </w:rPr>
              <w:br/>
            </w:r>
            <w:proofErr w:type="spellStart"/>
            <w:proofErr w:type="gramStart"/>
            <w:r w:rsidR="008F2B83" w:rsidRPr="006F55B3">
              <w:rPr>
                <w:lang w:val="en-US"/>
              </w:rPr>
              <w:t>shippingMarks</w:t>
            </w:r>
            <w:r w:rsidR="006F55B3" w:rsidRPr="006F55B3">
              <w:rPr>
                <w:lang w:val="en-US"/>
              </w:rPr>
              <w:t>:</w:t>
            </w:r>
            <w:r w:rsidR="008F2B83" w:rsidRPr="006F55B3">
              <w:rPr>
                <w:lang w:val="en-US"/>
              </w:rPr>
              <w:t>ADR</w:t>
            </w:r>
            <w:proofErr w:type="spellEnd"/>
            <w:proofErr w:type="gramEnd"/>
            <w:r w:rsidR="008F2B83" w:rsidRPr="006F55B3">
              <w:rPr>
                <w:lang w:val="en-US"/>
              </w:rPr>
              <w:t xml:space="preserve"> VP 4</w:t>
            </w:r>
          </w:p>
        </w:tc>
      </w:tr>
      <w:tr w:rsidR="00D4324F" w:rsidRPr="00F81785" w14:paraId="69E7C10A" w14:textId="1F674C6B" w:rsidTr="006E12EF">
        <w:tc>
          <w:tcPr>
            <w:cnfStyle w:val="001000000000" w:firstRow="0" w:lastRow="0" w:firstColumn="1" w:lastColumn="0" w:oddVBand="0" w:evenVBand="0" w:oddHBand="0" w:evenHBand="0" w:firstRowFirstColumn="0" w:firstRowLastColumn="0" w:lastRowFirstColumn="0" w:lastRowLastColumn="0"/>
            <w:tcW w:w="858" w:type="dxa"/>
            <w:vAlign w:val="top"/>
          </w:tcPr>
          <w:p w14:paraId="2AAEE2C7" w14:textId="4A9FC3F6" w:rsidR="00A43D3D" w:rsidRDefault="00A43D3D" w:rsidP="006E12EF">
            <w:pPr>
              <w:pStyle w:val="BodyText"/>
              <w:spacing w:after="0" w:line="240" w:lineRule="auto"/>
              <w:rPr>
                <w:b w:val="0"/>
                <w:lang w:val="en-GB"/>
              </w:rPr>
            </w:pPr>
            <w:r>
              <w:rPr>
                <w:lang w:val="en-GB"/>
              </w:rPr>
              <w:lastRenderedPageBreak/>
              <w:t>ACE-5</w:t>
            </w:r>
          </w:p>
          <w:p w14:paraId="305BBE28" w14:textId="07E3A221" w:rsidR="00A43D3D" w:rsidRDefault="00A43D3D" w:rsidP="006E12EF">
            <w:pPr>
              <w:pStyle w:val="BodyText"/>
              <w:spacing w:after="0" w:line="240" w:lineRule="auto"/>
              <w:rPr>
                <w:b w:val="0"/>
                <w:lang w:val="en-GB"/>
              </w:rPr>
            </w:pPr>
            <w:r>
              <w:rPr>
                <w:lang w:val="en-GB"/>
              </w:rPr>
              <w:t>GM7</w:t>
            </w:r>
          </w:p>
          <w:p w14:paraId="2C2795A3" w14:textId="28DFBEFE" w:rsidR="00A43D3D" w:rsidRPr="00685B62" w:rsidRDefault="00A43D3D" w:rsidP="006E12EF">
            <w:pPr>
              <w:pStyle w:val="BodyText"/>
              <w:spacing w:after="0" w:line="240" w:lineRule="auto"/>
              <w:rPr>
                <w:b w:val="0"/>
                <w:bCs/>
                <w:lang w:val="en-GB"/>
              </w:rPr>
            </w:pPr>
          </w:p>
        </w:tc>
        <w:tc>
          <w:tcPr>
            <w:tcW w:w="1664" w:type="dxa"/>
            <w:vAlign w:val="top"/>
          </w:tcPr>
          <w:p w14:paraId="0693E5E3" w14:textId="2295CF7F"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2</w:t>
            </w:r>
          </w:p>
          <w:p w14:paraId="72E6FA79"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2223D8F6"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54472983" w14:textId="7162BBB1"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IE007 ACE-5</w:t>
            </w:r>
          </w:p>
          <w:p w14:paraId="05A45B81" w14:textId="4180D5B9" w:rsidR="00A43D3D" w:rsidRPr="00D306D1" w:rsidRDefault="00A43D3D" w:rsidP="00682F8B">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GB"/>
              </w:rPr>
            </w:pPr>
          </w:p>
        </w:tc>
        <w:tc>
          <w:tcPr>
            <w:tcW w:w="1311" w:type="dxa"/>
            <w:vAlign w:val="top"/>
          </w:tcPr>
          <w:p w14:paraId="09DBB0E9" w14:textId="7F9D09C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 xml:space="preserve">2 has been sent in and released for </w:t>
            </w:r>
            <w:proofErr w:type="gramStart"/>
            <w:r>
              <w:rPr>
                <w:lang w:val="en-GB"/>
              </w:rPr>
              <w:t>transit</w:t>
            </w:r>
            <w:proofErr w:type="gramEnd"/>
          </w:p>
          <w:p w14:paraId="4C1E9BD5" w14:textId="77777777" w:rsidR="00A43D3D" w:rsidRPr="00DD2A66"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3D8586D5" w14:textId="4D4D1544" w:rsidR="00A43D3D" w:rsidRPr="00DD2A66"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DD2A66">
              <w:rPr>
                <w:lang w:val="en-GB"/>
              </w:rPr>
              <w:t>ACE</w:t>
            </w:r>
          </w:p>
        </w:tc>
        <w:tc>
          <w:tcPr>
            <w:tcW w:w="1270" w:type="dxa"/>
            <w:vAlign w:val="top"/>
          </w:tcPr>
          <w:p w14:paraId="0E7AA26B"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T</w:t>
            </w:r>
            <w:r w:rsidR="00A55085">
              <w:rPr>
                <w:rFonts w:cs="Calibri"/>
                <w:lang w:val="en-US"/>
              </w:rPr>
              <w:t>1</w:t>
            </w:r>
            <w:r>
              <w:rPr>
                <w:rFonts w:cs="Calibri"/>
                <w:lang w:val="en-US"/>
              </w:rPr>
              <w:t xml:space="preserve"> with 3 goods </w:t>
            </w:r>
            <w:proofErr w:type="gramStart"/>
            <w:r>
              <w:rPr>
                <w:rFonts w:cs="Calibri"/>
                <w:lang w:val="en-US"/>
              </w:rPr>
              <w:t>item</w:t>
            </w:r>
            <w:proofErr w:type="gramEnd"/>
            <w:r>
              <w:rPr>
                <w:rFonts w:cs="Calibri"/>
                <w:lang w:val="en-US"/>
              </w:rPr>
              <w:t>.</w:t>
            </w:r>
          </w:p>
          <w:p w14:paraId="0D570A6B" w14:textId="506B2EF8" w:rsidR="00887329" w:rsidRDefault="00887329"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Incident noted in arrival notification</w:t>
            </w:r>
          </w:p>
        </w:tc>
        <w:tc>
          <w:tcPr>
            <w:tcW w:w="1923" w:type="dxa"/>
            <w:vAlign w:val="top"/>
          </w:tcPr>
          <w:p w14:paraId="4607D437" w14:textId="77777777" w:rsidR="00A43D3D" w:rsidRPr="00726361"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 xml:space="preserve">Declaration </w:t>
            </w:r>
            <w:r>
              <w:rPr>
                <w:rFonts w:cs="Calibri"/>
                <w:i/>
                <w:iCs/>
                <w:lang w:val="en-US"/>
              </w:rPr>
              <w:t>sent</w:t>
            </w:r>
            <w:r w:rsidRPr="00726361">
              <w:rPr>
                <w:rFonts w:cs="Calibri"/>
                <w:i/>
                <w:iCs/>
                <w:lang w:val="en-US"/>
              </w:rPr>
              <w:t xml:space="preserve"> (IE015)</w:t>
            </w:r>
          </w:p>
          <w:p w14:paraId="356520B1"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03A3F08F" w14:textId="77777777" w:rsidR="00A43D3D"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p w14:paraId="435051A6" w14:textId="299D2689" w:rsidR="00A43D3D" w:rsidRPr="00726361" w:rsidRDefault="00A43D3D"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i/>
                <w:iCs/>
                <w:lang w:val="en-US"/>
              </w:rPr>
              <w:t>Arrival notification</w:t>
            </w:r>
            <w:r w:rsidR="00E32440">
              <w:rPr>
                <w:rFonts w:cs="Calibri"/>
                <w:i/>
                <w:iCs/>
                <w:lang w:val="en-US"/>
              </w:rPr>
              <w:t xml:space="preserve"> with incident</w:t>
            </w:r>
            <w:r w:rsidRPr="00726361">
              <w:rPr>
                <w:rFonts w:cs="Calibri"/>
                <w:i/>
                <w:iCs/>
                <w:lang w:val="en-US"/>
              </w:rPr>
              <w:t xml:space="preserve"> </w:t>
            </w:r>
            <w:r>
              <w:rPr>
                <w:rFonts w:cs="Calibri"/>
                <w:i/>
                <w:iCs/>
                <w:lang w:val="en-US"/>
              </w:rPr>
              <w:t>sent</w:t>
            </w:r>
            <w:r w:rsidRPr="00726361">
              <w:rPr>
                <w:rFonts w:cs="Calibri"/>
                <w:i/>
                <w:iCs/>
                <w:lang w:val="en-US"/>
              </w:rPr>
              <w:t xml:space="preserve"> (</w:t>
            </w:r>
            <w:r>
              <w:rPr>
                <w:rFonts w:cs="Calibri"/>
                <w:i/>
                <w:iCs/>
                <w:lang w:val="en-US"/>
              </w:rPr>
              <w:t>IE007</w:t>
            </w:r>
            <w:r w:rsidRPr="00726361">
              <w:rPr>
                <w:rFonts w:cs="Calibri"/>
                <w:i/>
                <w:iCs/>
                <w:lang w:val="en-US"/>
              </w:rPr>
              <w:t>)</w:t>
            </w:r>
          </w:p>
          <w:p w14:paraId="507258E0" w14:textId="77777777" w:rsidR="00A43D3D" w:rsidRDefault="00A43D3D" w:rsidP="00682F8B">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p>
          <w:p w14:paraId="5F375C96" w14:textId="4E332EA3" w:rsidR="006A7ED4" w:rsidRPr="00DB2A25" w:rsidRDefault="006A7ED4" w:rsidP="00682F8B">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 xml:space="preserve">Status changed </w:t>
            </w:r>
            <w:proofErr w:type="spellStart"/>
            <w:r>
              <w:rPr>
                <w:rFonts w:cs="Calibri"/>
                <w:lang w:val="en-US"/>
              </w:rPr>
              <w:t>to arrived</w:t>
            </w:r>
            <w:proofErr w:type="spellEnd"/>
          </w:p>
        </w:tc>
        <w:tc>
          <w:tcPr>
            <w:tcW w:w="3464" w:type="dxa"/>
            <w:vAlign w:val="top"/>
          </w:tcPr>
          <w:p w14:paraId="569EF74C" w14:textId="2CAD68E5" w:rsidR="00944633" w:rsidRPr="00EE0288" w:rsidRDefault="00E32440" w:rsidP="00B8388D">
            <w:pPr>
              <w:pStyle w:val="BodyText"/>
              <w:spacing w:after="16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EE0288">
              <w:rPr>
                <w:b/>
                <w:bCs/>
                <w:sz w:val="20"/>
                <w:szCs w:val="22"/>
                <w:lang w:val="en-US"/>
              </w:rPr>
              <w:t>Arival</w:t>
            </w:r>
            <w:proofErr w:type="spellEnd"/>
            <w:r w:rsidRPr="00EE0288">
              <w:rPr>
                <w:b/>
                <w:bCs/>
                <w:sz w:val="20"/>
                <w:szCs w:val="22"/>
                <w:lang w:val="en-US"/>
              </w:rPr>
              <w:t xml:space="preserve"> notification</w:t>
            </w:r>
            <w:r w:rsidR="00A43D3D" w:rsidRPr="00EE0288">
              <w:rPr>
                <w:b/>
                <w:bCs/>
                <w:sz w:val="20"/>
                <w:szCs w:val="22"/>
                <w:lang w:val="en-US"/>
              </w:rPr>
              <w:t>:</w:t>
            </w:r>
            <w:r w:rsidR="008D0F8E" w:rsidRPr="00EE0288">
              <w:rPr>
                <w:lang w:val="en-US"/>
              </w:rPr>
              <w:br/>
            </w:r>
            <w:proofErr w:type="spellStart"/>
            <w:r w:rsidR="007F1AA2" w:rsidRPr="00EE0288">
              <w:rPr>
                <w:lang w:val="en-US"/>
              </w:rPr>
              <w:t>incidentFlag</w:t>
            </w:r>
            <w:proofErr w:type="spellEnd"/>
            <w:r w:rsidR="00EE0288" w:rsidRPr="00EE0288">
              <w:rPr>
                <w:lang w:val="en-US"/>
              </w:rPr>
              <w:t xml:space="preserve">: </w:t>
            </w:r>
            <w:r w:rsidR="007F1AA2" w:rsidRPr="00EE0288">
              <w:rPr>
                <w:lang w:val="en-US"/>
              </w:rPr>
              <w:t>1</w:t>
            </w:r>
            <w:r w:rsidR="00EE0288" w:rsidRPr="00EE0288">
              <w:rPr>
                <w:lang w:val="en-US"/>
              </w:rPr>
              <w:br/>
            </w:r>
            <w:r w:rsidR="007F1AA2" w:rsidRPr="00EE0288">
              <w:rPr>
                <w:b/>
                <w:bCs/>
                <w:lang w:val="en-US"/>
              </w:rPr>
              <w:t>Incident</w:t>
            </w:r>
            <w:r w:rsidR="00EE0288" w:rsidRPr="00EE0288">
              <w:rPr>
                <w:b/>
                <w:bCs/>
                <w:lang w:val="en-US"/>
              </w:rPr>
              <w:t xml:space="preserve">: </w:t>
            </w:r>
            <w:r w:rsidR="004832DA" w:rsidRPr="00EE0288">
              <w:rPr>
                <w:b/>
                <w:bCs/>
                <w:lang w:val="en-US"/>
              </w:rPr>
              <w:t>1</w:t>
            </w:r>
            <w:r w:rsidR="00EE0288" w:rsidRPr="00EE0288">
              <w:rPr>
                <w:lang w:val="en-US"/>
              </w:rPr>
              <w:br/>
            </w:r>
            <w:r w:rsidR="007F1AA2" w:rsidRPr="00EE0288">
              <w:rPr>
                <w:lang w:val="en-US"/>
              </w:rPr>
              <w:t>code</w:t>
            </w:r>
            <w:r w:rsidR="00EE0288">
              <w:rPr>
                <w:lang w:val="en-US"/>
              </w:rPr>
              <w:t xml:space="preserve">: </w:t>
            </w:r>
            <w:r w:rsidR="007F1AA2" w:rsidRPr="00EE0288">
              <w:rPr>
                <w:lang w:val="en-US"/>
              </w:rPr>
              <w:t>5</w:t>
            </w:r>
            <w:r w:rsidR="00EE0288">
              <w:rPr>
                <w:lang w:val="en-US"/>
              </w:rPr>
              <w:br/>
            </w:r>
            <w:r w:rsidR="00944633" w:rsidRPr="00EE0288">
              <w:rPr>
                <w:lang w:val="en-US"/>
              </w:rPr>
              <w:t>text</w:t>
            </w:r>
            <w:r w:rsidR="00EE0288">
              <w:rPr>
                <w:lang w:val="en-US"/>
              </w:rPr>
              <w:t xml:space="preserve">: </w:t>
            </w:r>
            <w:r w:rsidR="00711527" w:rsidRPr="00EE0288">
              <w:rPr>
                <w:lang w:val="en-US"/>
              </w:rPr>
              <w:t>Traffic incident</w:t>
            </w:r>
          </w:p>
          <w:p w14:paraId="47E334A8" w14:textId="1759EDE0" w:rsidR="00EE0288" w:rsidRPr="00EE0288" w:rsidRDefault="00944633" w:rsidP="00B8388D">
            <w:pPr>
              <w:pStyle w:val="BodyText"/>
              <w:spacing w:after="160" w:line="240" w:lineRule="auto"/>
              <w:cnfStyle w:val="000000000000" w:firstRow="0" w:lastRow="0" w:firstColumn="0" w:lastColumn="0" w:oddVBand="0" w:evenVBand="0" w:oddHBand="0" w:evenHBand="0" w:firstRowFirstColumn="0" w:firstRowLastColumn="0" w:lastRowFirstColumn="0" w:lastRowLastColumn="0"/>
              <w:rPr>
                <w:lang w:val="en-US"/>
              </w:rPr>
            </w:pPr>
            <w:r w:rsidRPr="00EE0288">
              <w:rPr>
                <w:lang w:val="en-US"/>
              </w:rPr>
              <w:t>Endorsement</w:t>
            </w:r>
            <w:r w:rsidR="00EE0288">
              <w:rPr>
                <w:lang w:val="en-US"/>
              </w:rPr>
              <w:t xml:space="preserve">, </w:t>
            </w:r>
            <w:r w:rsidR="00EE0288" w:rsidRPr="00EE0288">
              <w:rPr>
                <w:lang w:val="en-US"/>
              </w:rPr>
              <w:t>A</w:t>
            </w:r>
            <w:r w:rsidRPr="00EE0288">
              <w:rPr>
                <w:lang w:val="en-US"/>
              </w:rPr>
              <w:t>uthority</w:t>
            </w:r>
            <w:r w:rsidR="00EE0288" w:rsidRPr="00EE0288">
              <w:rPr>
                <w:lang w:val="en-US"/>
              </w:rPr>
              <w:t xml:space="preserve">: </w:t>
            </w:r>
            <w:r w:rsidRPr="00EE0288">
              <w:rPr>
                <w:lang w:val="en-US"/>
              </w:rPr>
              <w:t>Færdselspolitiet</w:t>
            </w:r>
            <w:r w:rsidR="00EE0288" w:rsidRPr="00EE0288">
              <w:rPr>
                <w:lang w:val="en-US"/>
              </w:rPr>
              <w:br/>
            </w:r>
            <w:r w:rsidR="009A1C13" w:rsidRPr="00EE0288">
              <w:rPr>
                <w:lang w:val="en-US"/>
              </w:rPr>
              <w:t>Location</w:t>
            </w:r>
            <w:r w:rsidR="0058454B">
              <w:rPr>
                <w:lang w:val="en-US"/>
              </w:rPr>
              <w:t xml:space="preserve">: </w:t>
            </w:r>
            <w:proofErr w:type="spellStart"/>
            <w:r w:rsidR="009A1C13" w:rsidRPr="00EE0288">
              <w:rPr>
                <w:lang w:val="en-US"/>
              </w:rPr>
              <w:t>Storebæltsbroen</w:t>
            </w:r>
            <w:proofErr w:type="spellEnd"/>
            <w:r w:rsidR="00EE0288" w:rsidRPr="00EE0288">
              <w:rPr>
                <w:lang w:val="en-US"/>
              </w:rPr>
              <w:br/>
            </w:r>
            <w:r w:rsidR="00EE0288" w:rsidRPr="00EE0288">
              <w:rPr>
                <w:b/>
                <w:bCs/>
                <w:lang w:val="en-US"/>
              </w:rPr>
              <w:t xml:space="preserve">Incident: </w:t>
            </w:r>
            <w:r w:rsidR="00EE0288">
              <w:rPr>
                <w:b/>
                <w:bCs/>
                <w:lang w:val="en-US"/>
              </w:rPr>
              <w:t>2</w:t>
            </w:r>
            <w:r w:rsidR="00EE0288" w:rsidRPr="00EE0288">
              <w:rPr>
                <w:lang w:val="en-US"/>
              </w:rPr>
              <w:br/>
              <w:t>code</w:t>
            </w:r>
            <w:r w:rsidR="00EE0288">
              <w:rPr>
                <w:lang w:val="en-US"/>
              </w:rPr>
              <w:t>: 3</w:t>
            </w:r>
            <w:r w:rsidR="00EE0288">
              <w:rPr>
                <w:lang w:val="en-US"/>
              </w:rPr>
              <w:br/>
            </w:r>
            <w:r w:rsidR="00EE0288" w:rsidRPr="00EE0288">
              <w:rPr>
                <w:lang w:val="en-US"/>
              </w:rPr>
              <w:t>text</w:t>
            </w:r>
            <w:r w:rsidR="00EE0288">
              <w:rPr>
                <w:lang w:val="en-US"/>
              </w:rPr>
              <w:t xml:space="preserve">: </w:t>
            </w:r>
            <w:proofErr w:type="spellStart"/>
            <w:r w:rsidR="000D7100" w:rsidRPr="000D7100">
              <w:rPr>
                <w:lang w:val="en-US"/>
              </w:rPr>
              <w:t>Transhipment</w:t>
            </w:r>
            <w:proofErr w:type="spellEnd"/>
            <w:r w:rsidR="000D7100" w:rsidRPr="000D7100">
              <w:rPr>
                <w:lang w:val="en-US"/>
              </w:rPr>
              <w:t xml:space="preserve"> </w:t>
            </w:r>
            <w:r w:rsidR="000D7100">
              <w:rPr>
                <w:lang w:val="en-US"/>
              </w:rPr>
              <w:t xml:space="preserve">due to </w:t>
            </w:r>
            <w:r w:rsidR="00DA0269">
              <w:rPr>
                <w:lang w:val="en-US"/>
              </w:rPr>
              <w:t>t</w:t>
            </w:r>
            <w:r w:rsidR="00EE0288" w:rsidRPr="00EE0288">
              <w:rPr>
                <w:lang w:val="en-US"/>
              </w:rPr>
              <w:t>raffic incident</w:t>
            </w:r>
            <w:r w:rsidR="000D7100">
              <w:rPr>
                <w:lang w:val="en-US"/>
              </w:rPr>
              <w:t xml:space="preserve"> </w:t>
            </w:r>
          </w:p>
          <w:p w14:paraId="68262DE0" w14:textId="77777777" w:rsidR="004C710E" w:rsidRPr="008D0F8E" w:rsidRDefault="00EE0288" w:rsidP="004C710E">
            <w:pPr>
              <w:pStyle w:val="BodyText"/>
              <w:spacing w:line="240" w:lineRule="auto"/>
              <w:cnfStyle w:val="000000000000" w:firstRow="0" w:lastRow="0" w:firstColumn="0" w:lastColumn="0" w:oddVBand="0" w:evenVBand="0" w:oddHBand="0" w:evenHBand="0" w:firstRowFirstColumn="0" w:firstRowLastColumn="0" w:lastRowFirstColumn="0" w:lastRowLastColumn="0"/>
              <w:rPr>
                <w:b/>
                <w:bCs/>
                <w:sz w:val="20"/>
                <w:szCs w:val="22"/>
                <w:lang w:val="en-US"/>
              </w:rPr>
            </w:pPr>
            <w:r w:rsidRPr="00EE0288">
              <w:rPr>
                <w:lang w:val="en-US"/>
              </w:rPr>
              <w:t>Endorsement</w:t>
            </w:r>
            <w:r>
              <w:rPr>
                <w:lang w:val="en-US"/>
              </w:rPr>
              <w:t xml:space="preserve">, </w:t>
            </w:r>
            <w:r w:rsidRPr="00EE0288">
              <w:rPr>
                <w:lang w:val="en-US"/>
              </w:rPr>
              <w:t xml:space="preserve">Authority: </w:t>
            </w:r>
            <w:proofErr w:type="spellStart"/>
            <w:r w:rsidR="00AC374A" w:rsidRPr="00AC374A">
              <w:rPr>
                <w:lang w:val="en-US"/>
              </w:rPr>
              <w:t>Politiet</w:t>
            </w:r>
            <w:proofErr w:type="spellEnd"/>
            <w:r w:rsidRPr="00EE0288">
              <w:rPr>
                <w:lang w:val="en-US"/>
              </w:rPr>
              <w:br/>
              <w:t>Location</w:t>
            </w:r>
            <w:r w:rsidR="00AC374A">
              <w:rPr>
                <w:lang w:val="en-US"/>
              </w:rPr>
              <w:t xml:space="preserve">: </w:t>
            </w:r>
            <w:proofErr w:type="spellStart"/>
            <w:r w:rsidR="00AC374A" w:rsidRPr="00AC374A">
              <w:rPr>
                <w:lang w:val="en-US"/>
              </w:rPr>
              <w:t>ToldSkat</w:t>
            </w:r>
            <w:proofErr w:type="spellEnd"/>
            <w:r w:rsidR="00AC374A" w:rsidRPr="00AC374A">
              <w:rPr>
                <w:lang w:val="en-US"/>
              </w:rPr>
              <w:t xml:space="preserve"> Fyn</w:t>
            </w:r>
            <w:r w:rsidRPr="00EE0288">
              <w:rPr>
                <w:lang w:val="en-US"/>
              </w:rPr>
              <w:br/>
            </w:r>
            <w:r w:rsidR="00EF7F12">
              <w:rPr>
                <w:lang w:val="en-US"/>
              </w:rPr>
              <w:t xml:space="preserve">New seal with identifier: </w:t>
            </w:r>
            <w:r w:rsidR="00EF7F12" w:rsidRPr="00EF7F12">
              <w:rPr>
                <w:lang w:val="en-US"/>
              </w:rPr>
              <w:t>PO1</w:t>
            </w:r>
            <w:r w:rsidR="007829BB">
              <w:rPr>
                <w:lang w:val="en-US"/>
              </w:rPr>
              <w:br/>
              <w:t xml:space="preserve">Identification on new vehicle: </w:t>
            </w:r>
            <w:r w:rsidR="007829BB" w:rsidRPr="007829BB">
              <w:rPr>
                <w:lang w:val="en-US"/>
              </w:rPr>
              <w:t>HP 97 600</w:t>
            </w:r>
            <w:r w:rsidR="004C710E">
              <w:rPr>
                <w:lang w:val="en-US"/>
              </w:rPr>
              <w:br/>
            </w:r>
            <w:r w:rsidR="004C710E">
              <w:rPr>
                <w:lang w:val="en-US"/>
              </w:rPr>
              <w:br/>
            </w:r>
            <w:r w:rsidR="004C710E" w:rsidRPr="004036D0">
              <w:rPr>
                <w:b/>
                <w:bCs/>
                <w:sz w:val="20"/>
                <w:szCs w:val="22"/>
                <w:lang w:val="en-US"/>
              </w:rPr>
              <w:t>Unloading</w:t>
            </w:r>
            <w:r w:rsidR="004C710E" w:rsidRPr="008D0F8E">
              <w:rPr>
                <w:b/>
                <w:bCs/>
                <w:sz w:val="20"/>
                <w:szCs w:val="22"/>
                <w:lang w:val="en-US"/>
              </w:rPr>
              <w:t xml:space="preserve"> remarks</w:t>
            </w:r>
          </w:p>
          <w:p w14:paraId="1BBAE423" w14:textId="4200FFD7" w:rsidR="004C710E" w:rsidRDefault="004C710E" w:rsidP="004C710E">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1D178C">
              <w:rPr>
                <w:lang w:val="en-US"/>
              </w:rPr>
              <w:t>SCENARIO ACE-</w:t>
            </w:r>
            <w:r>
              <w:rPr>
                <w:lang w:val="en-US"/>
              </w:rPr>
              <w:t>5</w:t>
            </w:r>
            <w:r w:rsidRPr="001D178C">
              <w:rPr>
                <w:lang w:val="en-US"/>
              </w:rPr>
              <w:t xml:space="preserve">, </w:t>
            </w:r>
            <w:proofErr w:type="spellStart"/>
            <w:r w:rsidRPr="001D178C">
              <w:rPr>
                <w:lang w:val="en-US"/>
              </w:rPr>
              <w:t>decleration</w:t>
            </w:r>
            <w:proofErr w:type="spellEnd"/>
            <w:r w:rsidRPr="001D178C">
              <w:rPr>
                <w:lang w:val="en-US"/>
              </w:rPr>
              <w:t xml:space="preserve"> with 3 goods items</w:t>
            </w:r>
            <w:r w:rsidR="00B01311" w:rsidRPr="00B01311">
              <w:rPr>
                <w:lang w:val="en-US"/>
              </w:rPr>
              <w:t xml:space="preserve">. Incident. </w:t>
            </w:r>
            <w:r w:rsidRPr="001D178C">
              <w:rPr>
                <w:lang w:val="en-US"/>
              </w:rPr>
              <w:t>Errors in goods item 1 and 3 and a new goods item 4</w:t>
            </w:r>
          </w:p>
          <w:p w14:paraId="6BCECC8F" w14:textId="77777777" w:rsidR="004C710E" w:rsidRPr="00E7788E" w:rsidRDefault="004C710E" w:rsidP="004C710E">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p w14:paraId="778A6C7A" w14:textId="77777777" w:rsidR="004C710E" w:rsidRPr="00E7788E" w:rsidRDefault="004C710E" w:rsidP="004C710E">
            <w:pPr>
              <w:pStyle w:val="BodyText"/>
              <w:spacing w:after="0" w:line="240" w:lineRule="auto"/>
              <w:cnfStyle w:val="000000000000" w:firstRow="0" w:lastRow="0" w:firstColumn="0" w:lastColumn="0" w:oddVBand="0" w:evenVBand="0" w:oddHBand="0" w:evenHBand="0" w:firstRowFirstColumn="0" w:firstRowLastColumn="0" w:lastRowFirstColumn="0" w:lastRowLastColumn="0"/>
              <w:rPr>
                <w:b/>
                <w:bCs/>
                <w:lang w:val="en-US"/>
              </w:rPr>
            </w:pPr>
            <w:r w:rsidRPr="00E7788E">
              <w:rPr>
                <w:b/>
                <w:bCs/>
                <w:lang w:val="en-US"/>
              </w:rPr>
              <w:t>Consignment (header level)</w:t>
            </w:r>
          </w:p>
          <w:p w14:paraId="14707F21" w14:textId="77777777" w:rsidR="004C710E" w:rsidRDefault="004C710E" w:rsidP="004C710E">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E7788E">
              <w:rPr>
                <w:lang w:val="en-US"/>
              </w:rPr>
              <w:t>grossMass</w:t>
            </w:r>
            <w:proofErr w:type="spellEnd"/>
            <w:r w:rsidRPr="00E7788E">
              <w:rPr>
                <w:lang w:val="en-US"/>
              </w:rPr>
              <w:t>: 3200</w:t>
            </w:r>
          </w:p>
          <w:p w14:paraId="3AC9E3BD" w14:textId="77777777" w:rsidR="004C710E" w:rsidRPr="00E7788E" w:rsidRDefault="004C710E" w:rsidP="004C710E">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p w14:paraId="6E329FD3" w14:textId="77777777" w:rsidR="004C710E" w:rsidRDefault="004C710E" w:rsidP="004C710E">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DA653E">
              <w:rPr>
                <w:b/>
                <w:bCs/>
                <w:lang w:val="en-US"/>
              </w:rPr>
              <w:t xml:space="preserve">Consignment item 1: </w:t>
            </w:r>
            <w:r w:rsidRPr="00DA653E">
              <w:rPr>
                <w:b/>
                <w:bCs/>
                <w:lang w:val="en-US"/>
              </w:rPr>
              <w:br/>
            </w:r>
            <w:r w:rsidRPr="006814A2">
              <w:rPr>
                <w:lang w:val="en-US"/>
              </w:rPr>
              <w:t>grossMass</w:t>
            </w:r>
            <w:r>
              <w:rPr>
                <w:lang w:val="en-US"/>
              </w:rPr>
              <w:t>:</w:t>
            </w:r>
            <w:r w:rsidRPr="006814A2">
              <w:rPr>
                <w:lang w:val="en-US"/>
              </w:rPr>
              <w:t>2300</w:t>
            </w:r>
            <w:r w:rsidRPr="006814A2">
              <w:rPr>
                <w:lang w:val="en-US"/>
              </w:rPr>
              <w:br/>
              <w:t>netMass</w:t>
            </w:r>
            <w:r>
              <w:rPr>
                <w:lang w:val="en-US"/>
              </w:rPr>
              <w:t>:</w:t>
            </w:r>
            <w:r w:rsidRPr="006814A2">
              <w:rPr>
                <w:lang w:val="en-US"/>
              </w:rPr>
              <w:t>1600</w:t>
            </w:r>
            <w:r w:rsidRPr="006814A2">
              <w:rPr>
                <w:lang w:val="en-US"/>
              </w:rPr>
              <w:br/>
            </w:r>
            <w:proofErr w:type="spellStart"/>
            <w:r w:rsidRPr="006814A2">
              <w:rPr>
                <w:lang w:val="en-US"/>
              </w:rPr>
              <w:t>typeOfPackages</w:t>
            </w:r>
            <w:r>
              <w:rPr>
                <w:lang w:val="en-US"/>
              </w:rPr>
              <w:t>:</w:t>
            </w:r>
            <w:r w:rsidRPr="006814A2">
              <w:rPr>
                <w:lang w:val="en-US"/>
              </w:rPr>
              <w:t>CS</w:t>
            </w:r>
            <w:proofErr w:type="spellEnd"/>
            <w:r w:rsidRPr="006814A2">
              <w:rPr>
                <w:lang w:val="en-US"/>
              </w:rPr>
              <w:br/>
            </w:r>
            <w:proofErr w:type="spellStart"/>
            <w:proofErr w:type="gramStart"/>
            <w:r w:rsidRPr="006814A2">
              <w:rPr>
                <w:lang w:val="en-US"/>
              </w:rPr>
              <w:t>shippingMarks</w:t>
            </w:r>
            <w:r>
              <w:rPr>
                <w:lang w:val="en-US"/>
              </w:rPr>
              <w:t>:</w:t>
            </w:r>
            <w:r w:rsidRPr="006814A2">
              <w:rPr>
                <w:lang w:val="en-US"/>
              </w:rPr>
              <w:t>ADR</w:t>
            </w:r>
            <w:proofErr w:type="spellEnd"/>
            <w:proofErr w:type="gramEnd"/>
            <w:r w:rsidRPr="006814A2">
              <w:rPr>
                <w:lang w:val="en-US"/>
              </w:rPr>
              <w:t xml:space="preserve"> VP 1</w:t>
            </w:r>
          </w:p>
          <w:p w14:paraId="272A5D83" w14:textId="77777777" w:rsidR="004C710E" w:rsidRDefault="004C710E" w:rsidP="004C710E">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6814A2">
              <w:rPr>
                <w:b/>
                <w:bCs/>
                <w:lang w:val="en-US"/>
              </w:rPr>
              <w:t>Consignment item 3</w:t>
            </w:r>
            <w:r>
              <w:rPr>
                <w:b/>
                <w:bCs/>
                <w:lang w:val="en-US"/>
              </w:rPr>
              <w:br/>
            </w:r>
            <w:proofErr w:type="spellStart"/>
            <w:r w:rsidRPr="00DA653E">
              <w:rPr>
                <w:lang w:val="en-US"/>
              </w:rPr>
              <w:t>typeOfPackages</w:t>
            </w:r>
            <w:r>
              <w:rPr>
                <w:lang w:val="en-US"/>
              </w:rPr>
              <w:t>:</w:t>
            </w:r>
            <w:r w:rsidRPr="00DA653E">
              <w:rPr>
                <w:lang w:val="en-US"/>
              </w:rPr>
              <w:t>CS</w:t>
            </w:r>
            <w:proofErr w:type="spellEnd"/>
            <w:r w:rsidRPr="00DA653E">
              <w:rPr>
                <w:lang w:val="en-US"/>
              </w:rPr>
              <w:br/>
            </w:r>
            <w:proofErr w:type="spellStart"/>
            <w:proofErr w:type="gramStart"/>
            <w:r w:rsidRPr="00DA653E">
              <w:rPr>
                <w:lang w:val="en-US"/>
              </w:rPr>
              <w:t>shippingMarks</w:t>
            </w:r>
            <w:r>
              <w:rPr>
                <w:lang w:val="en-US"/>
              </w:rPr>
              <w:t>:</w:t>
            </w:r>
            <w:r w:rsidRPr="00DA653E">
              <w:rPr>
                <w:lang w:val="en-US"/>
              </w:rPr>
              <w:t>ADR</w:t>
            </w:r>
            <w:proofErr w:type="spellEnd"/>
            <w:proofErr w:type="gramEnd"/>
            <w:r w:rsidRPr="00DA653E">
              <w:rPr>
                <w:lang w:val="en-US"/>
              </w:rPr>
              <w:t xml:space="preserve"> VP 3</w:t>
            </w:r>
          </w:p>
          <w:p w14:paraId="58EB77F7" w14:textId="1F5227CF" w:rsidR="00A43D3D" w:rsidRPr="004C710E" w:rsidRDefault="004C710E" w:rsidP="004C710E">
            <w:pPr>
              <w:pStyle w:val="BodyText"/>
              <w:spacing w:after="160" w:line="240" w:lineRule="auto"/>
              <w:cnfStyle w:val="000000000000" w:firstRow="0" w:lastRow="0" w:firstColumn="0" w:lastColumn="0" w:oddVBand="0" w:evenVBand="0" w:oddHBand="0" w:evenHBand="0" w:firstRowFirstColumn="0" w:firstRowLastColumn="0" w:lastRowFirstColumn="0" w:lastRowLastColumn="0"/>
              <w:rPr>
                <w:lang w:val="en-US"/>
              </w:rPr>
            </w:pPr>
            <w:r w:rsidRPr="00DA653E">
              <w:rPr>
                <w:b/>
                <w:bCs/>
                <w:lang w:val="en-US"/>
              </w:rPr>
              <w:t>Consignment item 4</w:t>
            </w:r>
            <w:r w:rsidRPr="00DA653E">
              <w:rPr>
                <w:b/>
                <w:bCs/>
                <w:lang w:val="en-US"/>
              </w:rPr>
              <w:br/>
            </w:r>
            <w:proofErr w:type="spellStart"/>
            <w:r w:rsidRPr="00DA653E">
              <w:rPr>
                <w:lang w:val="en-US"/>
              </w:rPr>
              <w:t>descriptionOfGoods</w:t>
            </w:r>
            <w:proofErr w:type="spellEnd"/>
            <w:r w:rsidRPr="00DA653E">
              <w:rPr>
                <w:lang w:val="en-US"/>
              </w:rPr>
              <w:t>:</w:t>
            </w:r>
            <w:r>
              <w:rPr>
                <w:lang w:val="en-US"/>
              </w:rPr>
              <w:t xml:space="preserve"> </w:t>
            </w:r>
            <w:r w:rsidRPr="00DA653E">
              <w:rPr>
                <w:lang w:val="en-US"/>
              </w:rPr>
              <w:t>SCENARIO ACE-4 Goods</w:t>
            </w:r>
            <w:r>
              <w:rPr>
                <w:lang w:val="en-US"/>
              </w:rPr>
              <w:t xml:space="preserve"> </w:t>
            </w:r>
            <w:r w:rsidRPr="00DA653E">
              <w:rPr>
                <w:lang w:val="en-US"/>
              </w:rPr>
              <w:t>item 4</w:t>
            </w:r>
            <w:r>
              <w:rPr>
                <w:lang w:val="en-US"/>
              </w:rPr>
              <w:br/>
            </w:r>
            <w:proofErr w:type="spellStart"/>
            <w:r w:rsidRPr="00DA653E">
              <w:rPr>
                <w:lang w:val="en-US"/>
              </w:rPr>
              <w:t>shippingMarks</w:t>
            </w:r>
            <w:proofErr w:type="spellEnd"/>
            <w:r>
              <w:rPr>
                <w:lang w:val="en-US"/>
              </w:rPr>
              <w:t xml:space="preserve">: </w:t>
            </w:r>
            <w:r w:rsidRPr="00DA653E">
              <w:rPr>
                <w:lang w:val="en-US"/>
              </w:rPr>
              <w:t>ADR VP 3</w:t>
            </w:r>
            <w:r>
              <w:rPr>
                <w:lang w:val="en-US"/>
              </w:rPr>
              <w:br/>
            </w:r>
            <w:proofErr w:type="spellStart"/>
            <w:r w:rsidRPr="00DA653E">
              <w:rPr>
                <w:lang w:val="en-US"/>
              </w:rPr>
              <w:t>harmonizedSystemSubHeadingCode</w:t>
            </w:r>
            <w:proofErr w:type="spellEnd"/>
            <w:r w:rsidRPr="00DA653E">
              <w:rPr>
                <w:lang w:val="en-US"/>
              </w:rPr>
              <w:t>:</w:t>
            </w:r>
            <w:r>
              <w:rPr>
                <w:lang w:val="en-US"/>
              </w:rPr>
              <w:t xml:space="preserve"> </w:t>
            </w:r>
            <w:r w:rsidRPr="00DA653E">
              <w:rPr>
                <w:lang w:val="en-US"/>
              </w:rPr>
              <w:t>220820</w:t>
            </w:r>
            <w:r>
              <w:rPr>
                <w:lang w:val="en-US"/>
              </w:rPr>
              <w:br/>
            </w:r>
            <w:proofErr w:type="spellStart"/>
            <w:r w:rsidRPr="00880350">
              <w:rPr>
                <w:lang w:val="en-US"/>
              </w:rPr>
              <w:t>grossMass</w:t>
            </w:r>
            <w:proofErr w:type="spellEnd"/>
            <w:r>
              <w:rPr>
                <w:lang w:val="en-US"/>
              </w:rPr>
              <w:t xml:space="preserve">: </w:t>
            </w:r>
            <w:r w:rsidRPr="00880350">
              <w:rPr>
                <w:lang w:val="en-US"/>
              </w:rPr>
              <w:t>100</w:t>
            </w:r>
            <w:r>
              <w:rPr>
                <w:lang w:val="en-US"/>
              </w:rPr>
              <w:br/>
            </w:r>
            <w:proofErr w:type="spellStart"/>
            <w:r w:rsidRPr="006F55B3">
              <w:rPr>
                <w:lang w:val="en-US"/>
              </w:rPr>
              <w:t>netMass</w:t>
            </w:r>
            <w:proofErr w:type="spellEnd"/>
            <w:r w:rsidRPr="006F55B3">
              <w:rPr>
                <w:lang w:val="en-US"/>
              </w:rPr>
              <w:t>:</w:t>
            </w:r>
            <w:r>
              <w:rPr>
                <w:lang w:val="en-US"/>
              </w:rPr>
              <w:t xml:space="preserve"> </w:t>
            </w:r>
            <w:r w:rsidRPr="006F55B3">
              <w:rPr>
                <w:lang w:val="en-US"/>
              </w:rPr>
              <w:t>100</w:t>
            </w:r>
            <w:r>
              <w:rPr>
                <w:lang w:val="en-US"/>
              </w:rPr>
              <w:br/>
            </w:r>
            <w:proofErr w:type="spellStart"/>
            <w:r w:rsidRPr="006F55B3">
              <w:rPr>
                <w:lang w:val="en-US"/>
              </w:rPr>
              <w:t>typeOfPackages</w:t>
            </w:r>
            <w:proofErr w:type="spellEnd"/>
            <w:r w:rsidRPr="006F55B3">
              <w:rPr>
                <w:lang w:val="en-US"/>
              </w:rPr>
              <w:t>:</w:t>
            </w:r>
            <w:r>
              <w:rPr>
                <w:lang w:val="en-US"/>
              </w:rPr>
              <w:t xml:space="preserve"> </w:t>
            </w:r>
            <w:r w:rsidRPr="006F55B3">
              <w:rPr>
                <w:lang w:val="en-US"/>
              </w:rPr>
              <w:t>BX</w:t>
            </w:r>
            <w:r>
              <w:rPr>
                <w:lang w:val="en-US"/>
              </w:rPr>
              <w:br/>
            </w:r>
            <w:proofErr w:type="spellStart"/>
            <w:r w:rsidRPr="006F55B3">
              <w:rPr>
                <w:lang w:val="en-US"/>
              </w:rPr>
              <w:t>numberOfPackages</w:t>
            </w:r>
            <w:proofErr w:type="spellEnd"/>
            <w:r w:rsidRPr="006F55B3">
              <w:rPr>
                <w:lang w:val="en-US"/>
              </w:rPr>
              <w:t>:</w:t>
            </w:r>
            <w:r>
              <w:rPr>
                <w:lang w:val="en-US"/>
              </w:rPr>
              <w:t xml:space="preserve"> </w:t>
            </w:r>
            <w:r w:rsidRPr="006F55B3">
              <w:rPr>
                <w:lang w:val="en-US"/>
              </w:rPr>
              <w:t>90</w:t>
            </w:r>
            <w:r>
              <w:rPr>
                <w:lang w:val="en-US"/>
              </w:rPr>
              <w:br/>
            </w:r>
            <w:proofErr w:type="spellStart"/>
            <w:proofErr w:type="gramStart"/>
            <w:r w:rsidRPr="006F55B3">
              <w:rPr>
                <w:lang w:val="en-US"/>
              </w:rPr>
              <w:t>shippingMarks:ADR</w:t>
            </w:r>
            <w:proofErr w:type="spellEnd"/>
            <w:proofErr w:type="gramEnd"/>
            <w:r w:rsidRPr="006F55B3">
              <w:rPr>
                <w:lang w:val="en-US"/>
              </w:rPr>
              <w:t xml:space="preserve"> VP 4</w:t>
            </w:r>
          </w:p>
        </w:tc>
      </w:tr>
      <w:tr w:rsidR="00EC3B78" w:rsidRPr="00F81785" w14:paraId="06243108" w14:textId="77777777" w:rsidTr="006E12EF">
        <w:tc>
          <w:tcPr>
            <w:cnfStyle w:val="001000000000" w:firstRow="0" w:lastRow="0" w:firstColumn="1" w:lastColumn="0" w:oddVBand="0" w:evenVBand="0" w:oddHBand="0" w:evenHBand="0" w:firstRowFirstColumn="0" w:firstRowLastColumn="0" w:lastRowFirstColumn="0" w:lastRowLastColumn="0"/>
            <w:tcW w:w="858" w:type="dxa"/>
            <w:vAlign w:val="top"/>
          </w:tcPr>
          <w:p w14:paraId="68682176" w14:textId="0A1328EE" w:rsidR="00EC3B78" w:rsidRDefault="00EC3B78" w:rsidP="006E12EF">
            <w:pPr>
              <w:pStyle w:val="BodyText"/>
              <w:spacing w:after="0" w:line="240" w:lineRule="auto"/>
              <w:rPr>
                <w:b w:val="0"/>
                <w:lang w:val="en-GB"/>
              </w:rPr>
            </w:pPr>
            <w:r>
              <w:rPr>
                <w:lang w:val="en-GB"/>
              </w:rPr>
              <w:lastRenderedPageBreak/>
              <w:t>ACE-6</w:t>
            </w:r>
          </w:p>
          <w:p w14:paraId="070AAFA2" w14:textId="77777777" w:rsidR="00EC3B78" w:rsidRDefault="00EC3B78" w:rsidP="006E12EF">
            <w:pPr>
              <w:pStyle w:val="BodyText"/>
              <w:spacing w:after="0" w:line="240" w:lineRule="auto"/>
              <w:rPr>
                <w:lang w:val="en-GB"/>
              </w:rPr>
            </w:pPr>
          </w:p>
        </w:tc>
        <w:tc>
          <w:tcPr>
            <w:tcW w:w="1664" w:type="dxa"/>
            <w:vAlign w:val="top"/>
          </w:tcPr>
          <w:p w14:paraId="774EF0C3" w14:textId="03A0DA12"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4</w:t>
            </w:r>
          </w:p>
          <w:p w14:paraId="2A7757F6"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3F763A3B"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0AF2DC7A" w14:textId="6AC83C2A"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IE007 ACE-6 </w:t>
            </w:r>
          </w:p>
          <w:p w14:paraId="3DD9FAC9"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2200FDC1"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Test scenario -</w:t>
            </w:r>
          </w:p>
          <w:p w14:paraId="1B1388E4" w14:textId="685887A5"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IE044 ACE-6</w:t>
            </w:r>
          </w:p>
          <w:p w14:paraId="4000992B" w14:textId="77777777" w:rsidR="00EC3B78" w:rsidRPr="00EC2EFE"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1311" w:type="dxa"/>
            <w:vAlign w:val="top"/>
          </w:tcPr>
          <w:p w14:paraId="2C35B834"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EC2EFE">
              <w:rPr>
                <w:lang w:val="en-GB"/>
              </w:rPr>
              <w:t xml:space="preserve">Test scenario - IE015 </w:t>
            </w:r>
            <w:r>
              <w:rPr>
                <w:lang w:val="en-GB"/>
              </w:rPr>
              <w:t>ACR</w:t>
            </w:r>
            <w:r w:rsidRPr="00EC2EFE">
              <w:rPr>
                <w:lang w:val="en-GB"/>
              </w:rPr>
              <w:t>-</w:t>
            </w:r>
            <w:r>
              <w:rPr>
                <w:lang w:val="en-GB"/>
              </w:rPr>
              <w:t>4</w:t>
            </w:r>
          </w:p>
          <w:p w14:paraId="57775A02" w14:textId="1C9F741A"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has been sent in and released for </w:t>
            </w:r>
            <w:proofErr w:type="gramStart"/>
            <w:r>
              <w:rPr>
                <w:lang w:val="en-GB"/>
              </w:rPr>
              <w:t>transit</w:t>
            </w:r>
            <w:proofErr w:type="gramEnd"/>
          </w:p>
          <w:p w14:paraId="18C4EDFF" w14:textId="77777777" w:rsidR="00EC3B78" w:rsidRPr="00DD2A66"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p w14:paraId="7200CCC0" w14:textId="33A1AD72" w:rsidR="00EC3B78" w:rsidRPr="00DD2A66"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DD2A66">
              <w:rPr>
                <w:lang w:val="en-GB"/>
              </w:rPr>
              <w:t>ACT</w:t>
            </w:r>
          </w:p>
        </w:tc>
        <w:tc>
          <w:tcPr>
            <w:tcW w:w="1270" w:type="dxa"/>
            <w:vAlign w:val="top"/>
          </w:tcPr>
          <w:p w14:paraId="23BBE28E" w14:textId="4CDE9203"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FC160E">
              <w:t>TIR wit</w:t>
            </w:r>
            <w:r>
              <w:t xml:space="preserve">h 1 </w:t>
            </w:r>
            <w:proofErr w:type="spellStart"/>
            <w:r>
              <w:t>goods</w:t>
            </w:r>
            <w:proofErr w:type="spellEnd"/>
            <w:r>
              <w:t xml:space="preserve"> items</w:t>
            </w:r>
          </w:p>
        </w:tc>
        <w:tc>
          <w:tcPr>
            <w:tcW w:w="1923" w:type="dxa"/>
            <w:vAlign w:val="top"/>
          </w:tcPr>
          <w:p w14:paraId="15FB586D" w14:textId="77777777" w:rsidR="00EC3B78" w:rsidRPr="00726361"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726361">
              <w:rPr>
                <w:rFonts w:cs="Calibri"/>
                <w:i/>
                <w:iCs/>
                <w:lang w:val="en-US"/>
              </w:rPr>
              <w:t xml:space="preserve">Declaration </w:t>
            </w:r>
            <w:r>
              <w:rPr>
                <w:rFonts w:cs="Calibri"/>
                <w:i/>
                <w:iCs/>
                <w:lang w:val="en-US"/>
              </w:rPr>
              <w:t>sent</w:t>
            </w:r>
            <w:r w:rsidRPr="00726361">
              <w:rPr>
                <w:rFonts w:cs="Calibri"/>
                <w:i/>
                <w:iCs/>
                <w:lang w:val="en-US"/>
              </w:rPr>
              <w:t xml:space="preserve"> (IE015)</w:t>
            </w:r>
          </w:p>
          <w:p w14:paraId="667C0F9C"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sidRPr="0052159E">
              <w:rPr>
                <w:rFonts w:cs="Calibri"/>
                <w:lang w:val="en-US"/>
              </w:rPr>
              <w:t>M</w:t>
            </w:r>
            <w:r>
              <w:rPr>
                <w:rFonts w:cs="Calibri"/>
                <w:lang w:val="en-US"/>
              </w:rPr>
              <w:t>RN Allocated (IE028)</w:t>
            </w:r>
          </w:p>
          <w:p w14:paraId="406FAE7C"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Declaration Released for transit (IE029)</w:t>
            </w:r>
          </w:p>
          <w:p w14:paraId="1785AA95"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p>
          <w:p w14:paraId="7DEDE04E" w14:textId="77777777" w:rsidR="00EC3B78" w:rsidRPr="00726361"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i/>
                <w:iCs/>
                <w:lang w:val="en-US"/>
              </w:rPr>
              <w:t>Arrival notification</w:t>
            </w:r>
            <w:r w:rsidRPr="00726361">
              <w:rPr>
                <w:rFonts w:cs="Calibri"/>
                <w:i/>
                <w:iCs/>
                <w:lang w:val="en-US"/>
              </w:rPr>
              <w:t xml:space="preserve"> </w:t>
            </w:r>
            <w:r>
              <w:rPr>
                <w:rFonts w:cs="Calibri"/>
                <w:i/>
                <w:iCs/>
                <w:lang w:val="en-US"/>
              </w:rPr>
              <w:t>sent</w:t>
            </w:r>
            <w:r w:rsidRPr="00726361">
              <w:rPr>
                <w:rFonts w:cs="Calibri"/>
                <w:i/>
                <w:iCs/>
                <w:lang w:val="en-US"/>
              </w:rPr>
              <w:t xml:space="preserve"> (</w:t>
            </w:r>
            <w:r>
              <w:rPr>
                <w:rFonts w:cs="Calibri"/>
                <w:i/>
                <w:iCs/>
                <w:lang w:val="en-US"/>
              </w:rPr>
              <w:t>IE007</w:t>
            </w:r>
            <w:r w:rsidRPr="00726361">
              <w:rPr>
                <w:rFonts w:cs="Calibri"/>
                <w:i/>
                <w:iCs/>
                <w:lang w:val="en-US"/>
              </w:rPr>
              <w:t>)</w:t>
            </w:r>
          </w:p>
          <w:p w14:paraId="29C309CC"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n-US"/>
              </w:rPr>
            </w:pPr>
            <w:r>
              <w:rPr>
                <w:rFonts w:cs="Calibri"/>
                <w:lang w:val="en-US"/>
              </w:rPr>
              <w:t>Unloading permission (IE043)</w:t>
            </w:r>
          </w:p>
          <w:p w14:paraId="3A5B9B85" w14:textId="77777777" w:rsidR="00EC3B78"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sidRPr="006E2098">
              <w:rPr>
                <w:rFonts w:cs="Calibri"/>
                <w:i/>
                <w:iCs/>
                <w:lang w:val="en-US"/>
              </w:rPr>
              <w:t>Unloading remarks (IE044)</w:t>
            </w:r>
            <w:r>
              <w:rPr>
                <w:rFonts w:cs="Calibri"/>
                <w:i/>
                <w:iCs/>
                <w:lang w:val="en-US"/>
              </w:rPr>
              <w:t>: no remarks</w:t>
            </w:r>
          </w:p>
          <w:p w14:paraId="79EF1E59" w14:textId="676A10EF" w:rsidR="00EC3B78" w:rsidRPr="00726361" w:rsidRDefault="00EC3B78" w:rsidP="006E12EF">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cs="Calibri"/>
                <w:i/>
                <w:iCs/>
                <w:lang w:val="en-US"/>
              </w:rPr>
            </w:pPr>
            <w:r>
              <w:rPr>
                <w:rFonts w:cs="Calibri"/>
                <w:lang w:val="en-US"/>
              </w:rPr>
              <w:t>Movement released (IE025)</w:t>
            </w:r>
          </w:p>
        </w:tc>
        <w:tc>
          <w:tcPr>
            <w:tcW w:w="3464" w:type="dxa"/>
            <w:vAlign w:val="top"/>
          </w:tcPr>
          <w:p w14:paraId="656C4872" w14:textId="6B1895EF" w:rsidR="00EC3B78" w:rsidRPr="00EC3B78" w:rsidRDefault="00EC3B78" w:rsidP="00B8388D">
            <w:pPr>
              <w:pStyle w:val="BodyText"/>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252652">
              <w:rPr>
                <w:b/>
                <w:bCs/>
                <w:lang w:val="en-US"/>
              </w:rPr>
              <w:t>Declare the</w:t>
            </w:r>
            <w:r>
              <w:rPr>
                <w:b/>
                <w:bCs/>
                <w:lang w:val="en-US"/>
              </w:rPr>
              <w:t xml:space="preserve"> unloading</w:t>
            </w:r>
            <w:r w:rsidRPr="00252652">
              <w:rPr>
                <w:b/>
                <w:bCs/>
                <w:lang w:val="en-US"/>
              </w:rPr>
              <w:t xml:space="preserve"> to conform</w:t>
            </w:r>
          </w:p>
        </w:tc>
      </w:tr>
    </w:tbl>
    <w:p w14:paraId="37E2B92E" w14:textId="77777777" w:rsidR="008B7354" w:rsidRPr="00EC3B78" w:rsidRDefault="008B7354" w:rsidP="008B7354">
      <w:pPr>
        <w:pStyle w:val="BodyText"/>
        <w:rPr>
          <w:lang w:val="en-US"/>
        </w:rPr>
      </w:pPr>
    </w:p>
    <w:sectPr w:rsidR="008B7354" w:rsidRPr="00EC3B78" w:rsidSect="00CD1DC4">
      <w:headerReference w:type="default" r:id="rId25"/>
      <w:footerReference w:type="default" r:id="rId26"/>
      <w:headerReference w:type="first" r:id="rId27"/>
      <w:footerReference w:type="first" r:id="rId28"/>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ander Vejling Sennefelder" w:date="2022-11-21T13:34:00Z" w:initials="AS">
    <w:p w14:paraId="71030F0D" w14:textId="10DCCB33" w:rsidR="5786589D" w:rsidRDefault="5786589D">
      <w:pPr>
        <w:pStyle w:val="CommentText"/>
      </w:pPr>
      <w:r>
        <w:t>Insert Test Scenario name with same service/action as a test case</w:t>
      </w:r>
      <w:r>
        <w:rPr>
          <w:rStyle w:val="CommentReference"/>
        </w:rPr>
        <w:annotationRef/>
      </w:r>
      <w:r>
        <w:rPr>
          <w:rStyle w:val="CommentReference"/>
        </w:rPr>
        <w:annotationRef/>
      </w:r>
    </w:p>
    <w:p w14:paraId="07062AC7" w14:textId="25DD5477" w:rsidR="5786589D" w:rsidRDefault="5786589D">
      <w:pPr>
        <w:pStyle w:val="CommentText"/>
      </w:pPr>
    </w:p>
    <w:p w14:paraId="0E53F2F1" w14:textId="395E4919" w:rsidR="5786589D" w:rsidRDefault="5786589D">
      <w:pPr>
        <w:pStyle w:val="CommentText"/>
      </w:pPr>
      <w:r>
        <w:t xml:space="preserve">Example: "Test Scenario - B2 Outward Processing" </w:t>
      </w:r>
    </w:p>
  </w:comment>
  <w:comment w:id="7" w:author="Alexander Vejling Sennefelder" w:date="2022-11-21T13:35:00Z" w:initials="AS">
    <w:p w14:paraId="13D33EFE" w14:textId="3CDC51A4" w:rsidR="5786589D" w:rsidRDefault="5786589D">
      <w:pPr>
        <w:pStyle w:val="CommentText"/>
      </w:pPr>
      <w:r>
        <w:t>If necessary, add additional endpoints copying the existing standard seen here. Remember to change Action for each scenario</w:t>
      </w:r>
      <w:r>
        <w:rPr>
          <w:rStyle w:val="CommentReference"/>
        </w:rPr>
        <w:annotationRef/>
      </w:r>
    </w:p>
  </w:comment>
  <w:comment w:id="12" w:author="Alexander Vejling Sennefelder" w:date="2022-10-10T14:36:00Z" w:initials="AS">
    <w:p w14:paraId="7732DBF8" w14:textId="77777777" w:rsidR="00323A88" w:rsidRDefault="00323A88" w:rsidP="00323A88">
      <w:pPr>
        <w:pStyle w:val="CommentText"/>
      </w:pPr>
      <w:r>
        <w:t>Skal den ændres til stort N? Eller er det lille n? Henviser til kommentar fra Emma Hagerup i SystemsGuide (v8)</w:t>
      </w:r>
      <w:r>
        <w:rPr>
          <w:rStyle w:val="CommentReference"/>
        </w:rPr>
        <w:annotationRef/>
      </w:r>
    </w:p>
  </w:comment>
  <w:comment w:id="13" w:author="Tobias Heide Kaihøj" w:date="2022-10-10T16:28:00Z" w:initials="TK">
    <w:p w14:paraId="752DB399" w14:textId="77777777" w:rsidR="00323A88" w:rsidRDefault="00323A88" w:rsidP="00323A8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r>
        <w:rPr>
          <w:color w:val="2B579A"/>
          <w:shd w:val="clear" w:color="auto" w:fill="E6E6E6"/>
        </w:rPr>
      </w:r>
      <w:bookmarkStart w:id="15" w:name="_@_DD79C4DF759242BDA32C993772A389E1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4" w:author="Alexander Vejling Sennefelder" w:date="2022-10-11T10:15:00Z" w:initials="AS">
    <w:p w14:paraId="754FF42F" w14:textId="77777777" w:rsidR="00323A88" w:rsidRDefault="00323A88" w:rsidP="00323A88">
      <w:pPr>
        <w:pStyle w:val="CommentText"/>
      </w:pPr>
      <w:r>
        <w:t xml:space="preserve">Okay </w:t>
      </w:r>
      <w:r>
        <w:rPr>
          <w:color w:val="2B579A"/>
          <w:shd w:val="clear" w:color="auto" w:fill="E6E6E6"/>
        </w:rPr>
        <w:fldChar w:fldCharType="begin"/>
      </w:r>
      <w:r>
        <w:instrText xml:space="preserve"> HYPERLINK "mailto:Tobias.Kaihoj@ufst.dk"</w:instrText>
      </w:r>
      <w:r>
        <w:rPr>
          <w:color w:val="2B579A"/>
          <w:shd w:val="clear" w:color="auto" w:fill="E6E6E6"/>
        </w:rPr>
      </w:r>
      <w:bookmarkStart w:id="16" w:name="_@_B1353F8084ED420085AA71A392138F64Z"/>
      <w:r>
        <w:rPr>
          <w:color w:val="2B579A"/>
          <w:shd w:val="clear" w:color="auto" w:fill="E6E6E6"/>
        </w:rPr>
        <w:fldChar w:fldCharType="separate"/>
      </w:r>
      <w:bookmarkEnd w:id="16"/>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1" w:author="Tobias Heide Kaihøj" w:date="2022-10-11T11:20:00Z" w:initials="TK">
    <w:p w14:paraId="175795CE" w14:textId="77777777" w:rsidR="00323A88" w:rsidRDefault="00323A88" w:rsidP="00323A88">
      <w:pPr>
        <w:pStyle w:val="CommentText"/>
      </w:pPr>
      <w:r>
        <w:t>It has to be Notification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53F2F1" w15:done="1"/>
  <w15:commentEx w15:paraId="13D33EFE" w15:done="1"/>
  <w15:commentEx w15:paraId="7732DBF8" w15:done="1"/>
  <w15:commentEx w15:paraId="752DB399" w15:paraIdParent="7732DBF8" w15:done="1"/>
  <w15:commentEx w15:paraId="754FF42F" w15:paraIdParent="7732DBF8" w15:done="1"/>
  <w15:commentEx w15:paraId="175795CE" w15:paraIdParent="7732DB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56315EC" w16cex:dateUtc="2022-11-21T12:34:00Z"/>
  <w16cex:commentExtensible w16cex:durableId="098B17A6" w16cex:dateUtc="2022-11-21T12:35: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53F2F1" w16cid:durableId="156315EC"/>
  <w16cid:commentId w16cid:paraId="13D33EFE" w16cid:durableId="098B17A6"/>
  <w16cid:commentId w16cid:paraId="7732DBF8" w16cid:durableId="50FEA8C3"/>
  <w16cid:commentId w16cid:paraId="752DB399" w16cid:durableId="4632D8AE"/>
  <w16cid:commentId w16cid:paraId="754FF42F" w16cid:durableId="3CC0CE63"/>
  <w16cid:commentId w16cid:paraId="175795CE" w16cid:durableId="7C294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D201" w14:textId="77777777" w:rsidR="0015327D" w:rsidRDefault="0015327D">
      <w:pPr>
        <w:spacing w:after="0" w:line="240" w:lineRule="auto"/>
      </w:pPr>
      <w:r>
        <w:separator/>
      </w:r>
    </w:p>
  </w:endnote>
  <w:endnote w:type="continuationSeparator" w:id="0">
    <w:p w14:paraId="296EFE41" w14:textId="77777777" w:rsidR="0015327D" w:rsidRDefault="0015327D">
      <w:pPr>
        <w:spacing w:after="0" w:line="240" w:lineRule="auto"/>
      </w:pPr>
      <w:r>
        <w:continuationSeparator/>
      </w:r>
    </w:p>
  </w:endnote>
  <w:endnote w:type="continuationNotice" w:id="1">
    <w:p w14:paraId="44E4C54B" w14:textId="77777777" w:rsidR="0015327D" w:rsidRDefault="00153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5018C54B"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78DE5F1D"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05F3D8E5" w14:textId="10C2ED0A"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F81785" w:rsidRPr="00F81785">
            <w:rPr>
              <w:b w:val="0"/>
              <w:bCs/>
              <w:noProof/>
              <w:color w:val="0F2147" w:themeColor="text1"/>
              <w:sz w:val="16"/>
            </w:rPr>
            <w:t>2023</w:t>
          </w:r>
          <w:r w:rsidRPr="00EB77FA">
            <w:rPr>
              <w:bCs/>
              <w:color w:val="0F2147" w:themeColor="text1"/>
              <w:sz w:val="16"/>
            </w:rPr>
            <w:fldChar w:fldCharType="end"/>
          </w:r>
          <w:r w:rsidRPr="00EB77FA">
            <w:rPr>
              <w:b w:val="0"/>
              <w:bCs/>
              <w:color w:val="0F2147" w:themeColor="text1"/>
              <w:sz w:val="16"/>
            </w:rPr>
            <w:t xml:space="preserve"> </w:t>
          </w:r>
          <w:proofErr w:type="spellStart"/>
          <w:r w:rsidRPr="00EB77FA">
            <w:rPr>
              <w:b w:val="0"/>
              <w:bCs/>
              <w:color w:val="0F2147" w:themeColor="text1"/>
              <w:sz w:val="16"/>
            </w:rPr>
            <w:t>Netcompany</w:t>
          </w:r>
          <w:proofErr w:type="spellEnd"/>
        </w:p>
      </w:tc>
      <w:tc>
        <w:tcPr>
          <w:tcW w:w="3150" w:type="dxa"/>
          <w:shd w:val="clear" w:color="auto" w:fill="FFFFFF" w:themeFill="background1"/>
        </w:tcPr>
        <w:p w14:paraId="76D47851"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6155B07A"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F81785" w14:paraId="62C9FE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12019BFD" w14:textId="0002401F"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F81785" w:rsidRPr="00F81785">
            <w:rPr>
              <w:b w:val="0"/>
              <w:bCs/>
              <w:noProof/>
              <w:lang w:val="en-GB"/>
            </w:rPr>
            <w:t>2023</w:t>
          </w:r>
          <w:r w:rsidRPr="001D49D4">
            <w:rPr>
              <w:bCs/>
              <w:lang w:val="en-GB"/>
            </w:rPr>
            <w:fldChar w:fldCharType="end"/>
          </w:r>
          <w:r w:rsidRPr="001D49D4">
            <w:rPr>
              <w:b w:val="0"/>
              <w:bCs/>
              <w:lang w:val="en-GB"/>
            </w:rPr>
            <w:t xml:space="preserve"> </w:t>
          </w:r>
          <w:proofErr w:type="spellStart"/>
          <w:r w:rsidRPr="001D49D4">
            <w:rPr>
              <w:b w:val="0"/>
              <w:bCs/>
              <w:lang w:val="en-GB"/>
            </w:rPr>
            <w:t>Netcompany</w:t>
          </w:r>
          <w:proofErr w:type="spellEnd"/>
          <w:r w:rsidRPr="001D49D4">
            <w:rPr>
              <w:b w:val="0"/>
              <w:bCs/>
              <w:lang w:val="en-GB"/>
            </w:rPr>
            <w:t>.</w:t>
          </w:r>
          <w:r w:rsidRPr="001D49D4">
            <w:rPr>
              <w:lang w:val="en-GB"/>
            </w:rPr>
            <w:t xml:space="preserve"> </w:t>
          </w:r>
          <w:r w:rsidRPr="001D49D4">
            <w:rPr>
              <w:b w:val="0"/>
              <w:bCs/>
              <w:lang w:val="en-GB"/>
            </w:rPr>
            <w:t>All rights reserved.</w:t>
          </w:r>
        </w:p>
      </w:tc>
    </w:tr>
  </w:tbl>
  <w:p w14:paraId="7A4463B1" w14:textId="77777777" w:rsidR="00D73BDD" w:rsidRPr="00266B76" w:rsidRDefault="00D73BDD"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4EC41" w14:textId="77777777" w:rsidR="0015327D" w:rsidRDefault="0015327D">
      <w:pPr>
        <w:spacing w:after="0" w:line="240" w:lineRule="auto"/>
      </w:pPr>
      <w:r>
        <w:separator/>
      </w:r>
    </w:p>
  </w:footnote>
  <w:footnote w:type="continuationSeparator" w:id="0">
    <w:p w14:paraId="1BB28230" w14:textId="77777777" w:rsidR="0015327D" w:rsidRDefault="0015327D">
      <w:pPr>
        <w:spacing w:after="0" w:line="240" w:lineRule="auto"/>
      </w:pPr>
      <w:r>
        <w:continuationSeparator/>
      </w:r>
    </w:p>
  </w:footnote>
  <w:footnote w:type="continuationNotice" w:id="1">
    <w:p w14:paraId="6D0A812D" w14:textId="77777777" w:rsidR="0015327D" w:rsidRDefault="001532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A0E1" w14:textId="28602279" w:rsidR="00D73BDD"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059ECA9" wp14:editId="44D90E8C">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768FEB070E2B449A911FF49E20F01C90"/>
        </w:placeholder>
        <w:dataBinding w:prefixMappings="xmlns:ns0='http://purl.org/dc/elements/1.1/' xmlns:ns1='http://schemas.openxmlformats.org/package/2006/metadata/core-properties' " w:xpath="/ns1:coreProperties[1]/ns0:title[1]" w:storeItemID="{6C3C8BC8-F283-45AE-878A-BAB7291924A1}"/>
        <w:text/>
      </w:sdtPr>
      <w:sdtEndPr/>
      <w:sdtContent>
        <w:r w:rsidR="00F0161B">
          <w:rPr>
            <w:rFonts w:cs="Calibri"/>
            <w:color w:val="0F2147" w:themeColor="text1"/>
            <w:sz w:val="16"/>
          </w:rPr>
          <w:t>Test Scenarios – Transit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17E8" w14:textId="77777777" w:rsidR="00D73BDD"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708"/>
        </w:tabs>
        <w:ind w:left="708"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397437864">
    <w:abstractNumId w:val="9"/>
  </w:num>
  <w:num w:numId="2" w16cid:durableId="596327137">
    <w:abstractNumId w:val="5"/>
  </w:num>
  <w:num w:numId="3" w16cid:durableId="932277081">
    <w:abstractNumId w:val="6"/>
  </w:num>
  <w:num w:numId="4" w16cid:durableId="1084180811">
    <w:abstractNumId w:val="7"/>
  </w:num>
  <w:num w:numId="5" w16cid:durableId="607853755">
    <w:abstractNumId w:val="3"/>
  </w:num>
  <w:num w:numId="6" w16cid:durableId="370155872">
    <w:abstractNumId w:val="8"/>
  </w:num>
  <w:num w:numId="7" w16cid:durableId="217060937">
    <w:abstractNumId w:val="2"/>
  </w:num>
  <w:num w:numId="8" w16cid:durableId="609360702">
    <w:abstractNumId w:val="1"/>
  </w:num>
  <w:num w:numId="9" w16cid:durableId="1127242247">
    <w:abstractNumId w:val="18"/>
  </w:num>
  <w:num w:numId="10" w16cid:durableId="1943147104">
    <w:abstractNumId w:val="13"/>
  </w:num>
  <w:num w:numId="11" w16cid:durableId="1951426741">
    <w:abstractNumId w:val="11"/>
  </w:num>
  <w:num w:numId="12" w16cid:durableId="1360930191">
    <w:abstractNumId w:val="14"/>
  </w:num>
  <w:num w:numId="13" w16cid:durableId="1854415311">
    <w:abstractNumId w:val="4"/>
  </w:num>
  <w:num w:numId="14" w16cid:durableId="1220938484">
    <w:abstractNumId w:val="0"/>
  </w:num>
  <w:num w:numId="15" w16cid:durableId="257105399">
    <w:abstractNumId w:val="15"/>
  </w:num>
  <w:num w:numId="16" w16cid:durableId="38942282">
    <w:abstractNumId w:val="16"/>
  </w:num>
  <w:num w:numId="17" w16cid:durableId="1043866659">
    <w:abstractNumId w:val="10"/>
  </w:num>
  <w:num w:numId="18" w16cid:durableId="746154059">
    <w:abstractNumId w:val="20"/>
  </w:num>
  <w:num w:numId="19" w16cid:durableId="1748764429">
    <w:abstractNumId w:val="17"/>
  </w:num>
  <w:num w:numId="20" w16cid:durableId="1766533879">
    <w:abstractNumId w:val="19"/>
  </w:num>
  <w:num w:numId="21" w16cid:durableId="157619136">
    <w:abstractNumId w:val="12"/>
  </w:num>
  <w:num w:numId="22" w16cid:durableId="2024670358">
    <w:abstractNumId w:val="18"/>
  </w:num>
  <w:num w:numId="23" w16cid:durableId="856890476">
    <w:abstractNumId w:val="18"/>
  </w:num>
  <w:num w:numId="24" w16cid:durableId="2557463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Tobias Heide Kaihøj">
    <w15:presenceInfo w15:providerId="None" w15:userId="Tobias Heide Kaihø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E3"/>
    <w:rsid w:val="00000C96"/>
    <w:rsid w:val="00004C59"/>
    <w:rsid w:val="00010995"/>
    <w:rsid w:val="000110A7"/>
    <w:rsid w:val="00012E6F"/>
    <w:rsid w:val="0003240C"/>
    <w:rsid w:val="00032A5C"/>
    <w:rsid w:val="0004164D"/>
    <w:rsid w:val="00041C8B"/>
    <w:rsid w:val="000456B6"/>
    <w:rsid w:val="00052AAC"/>
    <w:rsid w:val="000530EF"/>
    <w:rsid w:val="00060FF8"/>
    <w:rsid w:val="000644CD"/>
    <w:rsid w:val="00071584"/>
    <w:rsid w:val="0007230F"/>
    <w:rsid w:val="000726E4"/>
    <w:rsid w:val="00075F38"/>
    <w:rsid w:val="000806C2"/>
    <w:rsid w:val="00082B71"/>
    <w:rsid w:val="0009319C"/>
    <w:rsid w:val="0009532F"/>
    <w:rsid w:val="000A0123"/>
    <w:rsid w:val="000A5D67"/>
    <w:rsid w:val="000B18D8"/>
    <w:rsid w:val="000B1E8C"/>
    <w:rsid w:val="000B23C7"/>
    <w:rsid w:val="000B528E"/>
    <w:rsid w:val="000B6A07"/>
    <w:rsid w:val="000C36A6"/>
    <w:rsid w:val="000C756E"/>
    <w:rsid w:val="000D049D"/>
    <w:rsid w:val="000D2615"/>
    <w:rsid w:val="000D66A1"/>
    <w:rsid w:val="000D7100"/>
    <w:rsid w:val="000E0FF0"/>
    <w:rsid w:val="000E1621"/>
    <w:rsid w:val="000E4349"/>
    <w:rsid w:val="000F2926"/>
    <w:rsid w:val="000F50C8"/>
    <w:rsid w:val="001047C4"/>
    <w:rsid w:val="001173C3"/>
    <w:rsid w:val="00120F0E"/>
    <w:rsid w:val="001414DD"/>
    <w:rsid w:val="00141D3F"/>
    <w:rsid w:val="00144CBC"/>
    <w:rsid w:val="00145D83"/>
    <w:rsid w:val="00152920"/>
    <w:rsid w:val="0015327D"/>
    <w:rsid w:val="00154C23"/>
    <w:rsid w:val="00155022"/>
    <w:rsid w:val="00162680"/>
    <w:rsid w:val="00162CD1"/>
    <w:rsid w:val="00163B7E"/>
    <w:rsid w:val="00173096"/>
    <w:rsid w:val="00175955"/>
    <w:rsid w:val="00191CF5"/>
    <w:rsid w:val="001A12E5"/>
    <w:rsid w:val="001B2F22"/>
    <w:rsid w:val="001B40CE"/>
    <w:rsid w:val="001C2B9F"/>
    <w:rsid w:val="001C614F"/>
    <w:rsid w:val="001C6F43"/>
    <w:rsid w:val="001D178C"/>
    <w:rsid w:val="001D41F2"/>
    <w:rsid w:val="001D44B4"/>
    <w:rsid w:val="001D49D4"/>
    <w:rsid w:val="001D59D8"/>
    <w:rsid w:val="001E0775"/>
    <w:rsid w:val="001E6FF1"/>
    <w:rsid w:val="002005CA"/>
    <w:rsid w:val="0020550A"/>
    <w:rsid w:val="00206927"/>
    <w:rsid w:val="00207BF9"/>
    <w:rsid w:val="002146E3"/>
    <w:rsid w:val="002204F2"/>
    <w:rsid w:val="0022296B"/>
    <w:rsid w:val="00232862"/>
    <w:rsid w:val="00234FD5"/>
    <w:rsid w:val="00235502"/>
    <w:rsid w:val="0024260A"/>
    <w:rsid w:val="00247A46"/>
    <w:rsid w:val="002518CE"/>
    <w:rsid w:val="00252652"/>
    <w:rsid w:val="00255C3B"/>
    <w:rsid w:val="00256C1B"/>
    <w:rsid w:val="00261658"/>
    <w:rsid w:val="0026574E"/>
    <w:rsid w:val="00266B76"/>
    <w:rsid w:val="00293BAE"/>
    <w:rsid w:val="0029526D"/>
    <w:rsid w:val="002A4874"/>
    <w:rsid w:val="002A632E"/>
    <w:rsid w:val="002B2619"/>
    <w:rsid w:val="002C2D2A"/>
    <w:rsid w:val="002C34C2"/>
    <w:rsid w:val="002C5D0F"/>
    <w:rsid w:val="002C610B"/>
    <w:rsid w:val="002D04FB"/>
    <w:rsid w:val="002D3BA9"/>
    <w:rsid w:val="002D7E0A"/>
    <w:rsid w:val="002E2A27"/>
    <w:rsid w:val="002E35E2"/>
    <w:rsid w:val="002E44B6"/>
    <w:rsid w:val="002F171C"/>
    <w:rsid w:val="003010ED"/>
    <w:rsid w:val="003015D3"/>
    <w:rsid w:val="0031107E"/>
    <w:rsid w:val="00312942"/>
    <w:rsid w:val="00313F9E"/>
    <w:rsid w:val="00316299"/>
    <w:rsid w:val="00323A88"/>
    <w:rsid w:val="0032464C"/>
    <w:rsid w:val="00325196"/>
    <w:rsid w:val="0032736A"/>
    <w:rsid w:val="00344213"/>
    <w:rsid w:val="00347053"/>
    <w:rsid w:val="00353BE3"/>
    <w:rsid w:val="003734B3"/>
    <w:rsid w:val="003842BD"/>
    <w:rsid w:val="003A1970"/>
    <w:rsid w:val="003A532B"/>
    <w:rsid w:val="003A6F68"/>
    <w:rsid w:val="003B21D9"/>
    <w:rsid w:val="003B2F75"/>
    <w:rsid w:val="003B4130"/>
    <w:rsid w:val="003B4EE5"/>
    <w:rsid w:val="003D0B4C"/>
    <w:rsid w:val="003D4738"/>
    <w:rsid w:val="003E08CE"/>
    <w:rsid w:val="003F5C39"/>
    <w:rsid w:val="004036D0"/>
    <w:rsid w:val="00415318"/>
    <w:rsid w:val="004336CC"/>
    <w:rsid w:val="00440763"/>
    <w:rsid w:val="00441505"/>
    <w:rsid w:val="00445632"/>
    <w:rsid w:val="00453D37"/>
    <w:rsid w:val="0045764E"/>
    <w:rsid w:val="00457848"/>
    <w:rsid w:val="00463E85"/>
    <w:rsid w:val="00475C5D"/>
    <w:rsid w:val="004832DA"/>
    <w:rsid w:val="004852EA"/>
    <w:rsid w:val="00494293"/>
    <w:rsid w:val="004A5ABE"/>
    <w:rsid w:val="004B0B9B"/>
    <w:rsid w:val="004B11E9"/>
    <w:rsid w:val="004B1A58"/>
    <w:rsid w:val="004B2C24"/>
    <w:rsid w:val="004B3B09"/>
    <w:rsid w:val="004B7FDB"/>
    <w:rsid w:val="004C102E"/>
    <w:rsid w:val="004C68A7"/>
    <w:rsid w:val="004C710E"/>
    <w:rsid w:val="004D4FF0"/>
    <w:rsid w:val="004E1E7C"/>
    <w:rsid w:val="004E1F93"/>
    <w:rsid w:val="004E2C44"/>
    <w:rsid w:val="004E3A2C"/>
    <w:rsid w:val="004E7C4E"/>
    <w:rsid w:val="004F38F8"/>
    <w:rsid w:val="004F5370"/>
    <w:rsid w:val="00507795"/>
    <w:rsid w:val="005156DE"/>
    <w:rsid w:val="00515A5E"/>
    <w:rsid w:val="00517289"/>
    <w:rsid w:val="005212E2"/>
    <w:rsid w:val="0052159E"/>
    <w:rsid w:val="00524FE6"/>
    <w:rsid w:val="005262E1"/>
    <w:rsid w:val="005266FF"/>
    <w:rsid w:val="005311E8"/>
    <w:rsid w:val="0053148F"/>
    <w:rsid w:val="005431FE"/>
    <w:rsid w:val="005454D2"/>
    <w:rsid w:val="0056239D"/>
    <w:rsid w:val="00562FF3"/>
    <w:rsid w:val="00567880"/>
    <w:rsid w:val="005821FC"/>
    <w:rsid w:val="0058454B"/>
    <w:rsid w:val="0058477B"/>
    <w:rsid w:val="005939ED"/>
    <w:rsid w:val="00597184"/>
    <w:rsid w:val="005B1734"/>
    <w:rsid w:val="005C0765"/>
    <w:rsid w:val="005C4D32"/>
    <w:rsid w:val="005C5DAB"/>
    <w:rsid w:val="005C7A9B"/>
    <w:rsid w:val="005C7BC7"/>
    <w:rsid w:val="005D300A"/>
    <w:rsid w:val="005E0A7C"/>
    <w:rsid w:val="005E63AD"/>
    <w:rsid w:val="005E6566"/>
    <w:rsid w:val="005E7639"/>
    <w:rsid w:val="0061050F"/>
    <w:rsid w:val="00630AFA"/>
    <w:rsid w:val="00635085"/>
    <w:rsid w:val="006353DD"/>
    <w:rsid w:val="006360CB"/>
    <w:rsid w:val="00643590"/>
    <w:rsid w:val="00643AED"/>
    <w:rsid w:val="006633B7"/>
    <w:rsid w:val="006727D7"/>
    <w:rsid w:val="006759F1"/>
    <w:rsid w:val="006814A2"/>
    <w:rsid w:val="00682F2E"/>
    <w:rsid w:val="00682F8B"/>
    <w:rsid w:val="0068338A"/>
    <w:rsid w:val="006848FE"/>
    <w:rsid w:val="00685B62"/>
    <w:rsid w:val="00695FDF"/>
    <w:rsid w:val="006A1289"/>
    <w:rsid w:val="006A20F8"/>
    <w:rsid w:val="006A3611"/>
    <w:rsid w:val="006A5430"/>
    <w:rsid w:val="006A7ED4"/>
    <w:rsid w:val="006C09C4"/>
    <w:rsid w:val="006C4DE4"/>
    <w:rsid w:val="006E0961"/>
    <w:rsid w:val="006E12EF"/>
    <w:rsid w:val="006E2098"/>
    <w:rsid w:val="006E374A"/>
    <w:rsid w:val="006F55B3"/>
    <w:rsid w:val="006F5E54"/>
    <w:rsid w:val="006F759C"/>
    <w:rsid w:val="0070264C"/>
    <w:rsid w:val="00711527"/>
    <w:rsid w:val="00711AAB"/>
    <w:rsid w:val="00723073"/>
    <w:rsid w:val="00726361"/>
    <w:rsid w:val="00726D60"/>
    <w:rsid w:val="007312E3"/>
    <w:rsid w:val="00732CC0"/>
    <w:rsid w:val="00732FD6"/>
    <w:rsid w:val="00736D1B"/>
    <w:rsid w:val="00742486"/>
    <w:rsid w:val="00743A93"/>
    <w:rsid w:val="007479F4"/>
    <w:rsid w:val="00750A52"/>
    <w:rsid w:val="00751AEA"/>
    <w:rsid w:val="00760C03"/>
    <w:rsid w:val="00762A06"/>
    <w:rsid w:val="00772429"/>
    <w:rsid w:val="007747A1"/>
    <w:rsid w:val="0078294D"/>
    <w:rsid w:val="007829BB"/>
    <w:rsid w:val="00787F1F"/>
    <w:rsid w:val="00793C1B"/>
    <w:rsid w:val="00796A88"/>
    <w:rsid w:val="007A1066"/>
    <w:rsid w:val="007B7EDB"/>
    <w:rsid w:val="007C5B3B"/>
    <w:rsid w:val="007D5C56"/>
    <w:rsid w:val="007F1AA2"/>
    <w:rsid w:val="008115D3"/>
    <w:rsid w:val="00815B1D"/>
    <w:rsid w:val="00842E6D"/>
    <w:rsid w:val="00843652"/>
    <w:rsid w:val="00851647"/>
    <w:rsid w:val="008541EA"/>
    <w:rsid w:val="00857036"/>
    <w:rsid w:val="0086096B"/>
    <w:rsid w:val="008615AB"/>
    <w:rsid w:val="0086785F"/>
    <w:rsid w:val="0087131C"/>
    <w:rsid w:val="00880350"/>
    <w:rsid w:val="00882F09"/>
    <w:rsid w:val="0088654E"/>
    <w:rsid w:val="00887329"/>
    <w:rsid w:val="008934DD"/>
    <w:rsid w:val="008A042D"/>
    <w:rsid w:val="008A6368"/>
    <w:rsid w:val="008B06D0"/>
    <w:rsid w:val="008B0CD8"/>
    <w:rsid w:val="008B0FB9"/>
    <w:rsid w:val="008B3A78"/>
    <w:rsid w:val="008B7354"/>
    <w:rsid w:val="008B7F9A"/>
    <w:rsid w:val="008C324F"/>
    <w:rsid w:val="008C351A"/>
    <w:rsid w:val="008C3B3D"/>
    <w:rsid w:val="008D0655"/>
    <w:rsid w:val="008D0F8E"/>
    <w:rsid w:val="008D10C5"/>
    <w:rsid w:val="008D29FA"/>
    <w:rsid w:val="008E05D6"/>
    <w:rsid w:val="008E55C5"/>
    <w:rsid w:val="008E5EF9"/>
    <w:rsid w:val="008E6A1D"/>
    <w:rsid w:val="008E7B0B"/>
    <w:rsid w:val="008F10B0"/>
    <w:rsid w:val="008F2B83"/>
    <w:rsid w:val="008F2F3E"/>
    <w:rsid w:val="008F3103"/>
    <w:rsid w:val="009059FB"/>
    <w:rsid w:val="00913022"/>
    <w:rsid w:val="009206DB"/>
    <w:rsid w:val="00920D14"/>
    <w:rsid w:val="00922868"/>
    <w:rsid w:val="00923D31"/>
    <w:rsid w:val="00925715"/>
    <w:rsid w:val="00927484"/>
    <w:rsid w:val="0093679B"/>
    <w:rsid w:val="00944633"/>
    <w:rsid w:val="00944704"/>
    <w:rsid w:val="009452F8"/>
    <w:rsid w:val="00950471"/>
    <w:rsid w:val="00952D4E"/>
    <w:rsid w:val="009538BB"/>
    <w:rsid w:val="009549E4"/>
    <w:rsid w:val="009637D5"/>
    <w:rsid w:val="00963BBD"/>
    <w:rsid w:val="009657D8"/>
    <w:rsid w:val="00974761"/>
    <w:rsid w:val="00975ADC"/>
    <w:rsid w:val="00980041"/>
    <w:rsid w:val="00981D35"/>
    <w:rsid w:val="00987599"/>
    <w:rsid w:val="00992496"/>
    <w:rsid w:val="009A1C13"/>
    <w:rsid w:val="009A2F31"/>
    <w:rsid w:val="009B11F7"/>
    <w:rsid w:val="009C6591"/>
    <w:rsid w:val="009D4F3F"/>
    <w:rsid w:val="009D5CB0"/>
    <w:rsid w:val="009E3715"/>
    <w:rsid w:val="009E6715"/>
    <w:rsid w:val="009F3B70"/>
    <w:rsid w:val="00A11BB1"/>
    <w:rsid w:val="00A252F5"/>
    <w:rsid w:val="00A26146"/>
    <w:rsid w:val="00A27CA3"/>
    <w:rsid w:val="00A30284"/>
    <w:rsid w:val="00A42995"/>
    <w:rsid w:val="00A42F65"/>
    <w:rsid w:val="00A43D3D"/>
    <w:rsid w:val="00A525BA"/>
    <w:rsid w:val="00A55085"/>
    <w:rsid w:val="00A5731F"/>
    <w:rsid w:val="00A6642E"/>
    <w:rsid w:val="00A67A6E"/>
    <w:rsid w:val="00A70AC8"/>
    <w:rsid w:val="00A81F29"/>
    <w:rsid w:val="00A8282C"/>
    <w:rsid w:val="00A85D31"/>
    <w:rsid w:val="00A903CF"/>
    <w:rsid w:val="00A904E6"/>
    <w:rsid w:val="00A93156"/>
    <w:rsid w:val="00A950BA"/>
    <w:rsid w:val="00A971D9"/>
    <w:rsid w:val="00AA0AF9"/>
    <w:rsid w:val="00AA45CB"/>
    <w:rsid w:val="00AB448C"/>
    <w:rsid w:val="00AB5650"/>
    <w:rsid w:val="00AC0ED3"/>
    <w:rsid w:val="00AC374A"/>
    <w:rsid w:val="00AD7A0C"/>
    <w:rsid w:val="00AE55A6"/>
    <w:rsid w:val="00B003BA"/>
    <w:rsid w:val="00B01311"/>
    <w:rsid w:val="00B04C13"/>
    <w:rsid w:val="00B11D36"/>
    <w:rsid w:val="00B15D10"/>
    <w:rsid w:val="00B20F05"/>
    <w:rsid w:val="00B25310"/>
    <w:rsid w:val="00B25482"/>
    <w:rsid w:val="00B26485"/>
    <w:rsid w:val="00B32806"/>
    <w:rsid w:val="00B369D0"/>
    <w:rsid w:val="00B375F6"/>
    <w:rsid w:val="00B37740"/>
    <w:rsid w:val="00B42330"/>
    <w:rsid w:val="00B44CB0"/>
    <w:rsid w:val="00B46428"/>
    <w:rsid w:val="00B521D5"/>
    <w:rsid w:val="00B56139"/>
    <w:rsid w:val="00B57406"/>
    <w:rsid w:val="00B63283"/>
    <w:rsid w:val="00B63D7D"/>
    <w:rsid w:val="00B74A0F"/>
    <w:rsid w:val="00B77482"/>
    <w:rsid w:val="00B8388D"/>
    <w:rsid w:val="00B920C4"/>
    <w:rsid w:val="00B935EB"/>
    <w:rsid w:val="00B97297"/>
    <w:rsid w:val="00BA280E"/>
    <w:rsid w:val="00BC1837"/>
    <w:rsid w:val="00BC2EA2"/>
    <w:rsid w:val="00BC3BA0"/>
    <w:rsid w:val="00BC63AA"/>
    <w:rsid w:val="00BC6A9E"/>
    <w:rsid w:val="00BC7A23"/>
    <w:rsid w:val="00BD0521"/>
    <w:rsid w:val="00BE383D"/>
    <w:rsid w:val="00BE677F"/>
    <w:rsid w:val="00BF032C"/>
    <w:rsid w:val="00BF58D2"/>
    <w:rsid w:val="00BF5C84"/>
    <w:rsid w:val="00BF60AB"/>
    <w:rsid w:val="00C01970"/>
    <w:rsid w:val="00C02FB1"/>
    <w:rsid w:val="00C06F9E"/>
    <w:rsid w:val="00C105E0"/>
    <w:rsid w:val="00C1107F"/>
    <w:rsid w:val="00C13565"/>
    <w:rsid w:val="00C14B75"/>
    <w:rsid w:val="00C21E03"/>
    <w:rsid w:val="00C2782E"/>
    <w:rsid w:val="00C35A0B"/>
    <w:rsid w:val="00C47BEF"/>
    <w:rsid w:val="00C50A6B"/>
    <w:rsid w:val="00C51042"/>
    <w:rsid w:val="00C5785A"/>
    <w:rsid w:val="00C7369B"/>
    <w:rsid w:val="00C7781C"/>
    <w:rsid w:val="00C974DC"/>
    <w:rsid w:val="00CA30AC"/>
    <w:rsid w:val="00CA67FC"/>
    <w:rsid w:val="00CB283D"/>
    <w:rsid w:val="00CB7F8B"/>
    <w:rsid w:val="00CC077E"/>
    <w:rsid w:val="00CC0B3F"/>
    <w:rsid w:val="00CC2F6A"/>
    <w:rsid w:val="00CD1DC4"/>
    <w:rsid w:val="00CD2536"/>
    <w:rsid w:val="00CD3DCC"/>
    <w:rsid w:val="00CD5613"/>
    <w:rsid w:val="00CE02C1"/>
    <w:rsid w:val="00CE1A9F"/>
    <w:rsid w:val="00CE26C2"/>
    <w:rsid w:val="00CE42E7"/>
    <w:rsid w:val="00CE47A2"/>
    <w:rsid w:val="00CE56FA"/>
    <w:rsid w:val="00CE7D42"/>
    <w:rsid w:val="00CF3BA9"/>
    <w:rsid w:val="00D01AEB"/>
    <w:rsid w:val="00D0327F"/>
    <w:rsid w:val="00D05849"/>
    <w:rsid w:val="00D06A8E"/>
    <w:rsid w:val="00D11C83"/>
    <w:rsid w:val="00D13067"/>
    <w:rsid w:val="00D14303"/>
    <w:rsid w:val="00D2159A"/>
    <w:rsid w:val="00D21864"/>
    <w:rsid w:val="00D24E6F"/>
    <w:rsid w:val="00D306D1"/>
    <w:rsid w:val="00D30753"/>
    <w:rsid w:val="00D356DE"/>
    <w:rsid w:val="00D40663"/>
    <w:rsid w:val="00D4200D"/>
    <w:rsid w:val="00D4324F"/>
    <w:rsid w:val="00D4340F"/>
    <w:rsid w:val="00D439F5"/>
    <w:rsid w:val="00D54735"/>
    <w:rsid w:val="00D55529"/>
    <w:rsid w:val="00D5646E"/>
    <w:rsid w:val="00D6222A"/>
    <w:rsid w:val="00D627B5"/>
    <w:rsid w:val="00D63B72"/>
    <w:rsid w:val="00D70019"/>
    <w:rsid w:val="00D73044"/>
    <w:rsid w:val="00D73BDD"/>
    <w:rsid w:val="00D7626B"/>
    <w:rsid w:val="00D778F7"/>
    <w:rsid w:val="00D81F61"/>
    <w:rsid w:val="00D82A8C"/>
    <w:rsid w:val="00D930BB"/>
    <w:rsid w:val="00D9641C"/>
    <w:rsid w:val="00D96FF3"/>
    <w:rsid w:val="00DA0269"/>
    <w:rsid w:val="00DA1602"/>
    <w:rsid w:val="00DA653E"/>
    <w:rsid w:val="00DB2A25"/>
    <w:rsid w:val="00DC0257"/>
    <w:rsid w:val="00DC411A"/>
    <w:rsid w:val="00DD2A66"/>
    <w:rsid w:val="00DD4493"/>
    <w:rsid w:val="00DD62AE"/>
    <w:rsid w:val="00DE58AB"/>
    <w:rsid w:val="00DE5987"/>
    <w:rsid w:val="00DE5D62"/>
    <w:rsid w:val="00DE70FD"/>
    <w:rsid w:val="00DF2569"/>
    <w:rsid w:val="00E01DD6"/>
    <w:rsid w:val="00E108A9"/>
    <w:rsid w:val="00E12EA7"/>
    <w:rsid w:val="00E169C9"/>
    <w:rsid w:val="00E26960"/>
    <w:rsid w:val="00E32440"/>
    <w:rsid w:val="00E358E2"/>
    <w:rsid w:val="00E35E78"/>
    <w:rsid w:val="00E40529"/>
    <w:rsid w:val="00E41729"/>
    <w:rsid w:val="00E41AEF"/>
    <w:rsid w:val="00E470BD"/>
    <w:rsid w:val="00E47C1E"/>
    <w:rsid w:val="00E538F0"/>
    <w:rsid w:val="00E5445E"/>
    <w:rsid w:val="00E65C63"/>
    <w:rsid w:val="00E7788E"/>
    <w:rsid w:val="00E8304D"/>
    <w:rsid w:val="00E85BAF"/>
    <w:rsid w:val="00E85F01"/>
    <w:rsid w:val="00E91474"/>
    <w:rsid w:val="00E94791"/>
    <w:rsid w:val="00E95626"/>
    <w:rsid w:val="00EA2C6E"/>
    <w:rsid w:val="00EA3F2B"/>
    <w:rsid w:val="00EB357F"/>
    <w:rsid w:val="00EB5C4D"/>
    <w:rsid w:val="00EC0D98"/>
    <w:rsid w:val="00EC1744"/>
    <w:rsid w:val="00EC2E32"/>
    <w:rsid w:val="00EC33BA"/>
    <w:rsid w:val="00EC3B78"/>
    <w:rsid w:val="00EC665E"/>
    <w:rsid w:val="00ED3959"/>
    <w:rsid w:val="00ED6BDB"/>
    <w:rsid w:val="00EE0288"/>
    <w:rsid w:val="00EE0521"/>
    <w:rsid w:val="00EE295E"/>
    <w:rsid w:val="00EE297C"/>
    <w:rsid w:val="00EF7F12"/>
    <w:rsid w:val="00F0161B"/>
    <w:rsid w:val="00F01EF2"/>
    <w:rsid w:val="00F03630"/>
    <w:rsid w:val="00F0431C"/>
    <w:rsid w:val="00F04EA6"/>
    <w:rsid w:val="00F1136A"/>
    <w:rsid w:val="00F20844"/>
    <w:rsid w:val="00F41069"/>
    <w:rsid w:val="00F45556"/>
    <w:rsid w:val="00F50E1A"/>
    <w:rsid w:val="00F55A14"/>
    <w:rsid w:val="00F57E97"/>
    <w:rsid w:val="00F63E84"/>
    <w:rsid w:val="00F666C9"/>
    <w:rsid w:val="00F66CDE"/>
    <w:rsid w:val="00F677AE"/>
    <w:rsid w:val="00F74BC4"/>
    <w:rsid w:val="00F7557B"/>
    <w:rsid w:val="00F81785"/>
    <w:rsid w:val="00F825DD"/>
    <w:rsid w:val="00F83BBC"/>
    <w:rsid w:val="00F93761"/>
    <w:rsid w:val="00F9390D"/>
    <w:rsid w:val="00FA0A5E"/>
    <w:rsid w:val="00FA4BB8"/>
    <w:rsid w:val="00FB3B03"/>
    <w:rsid w:val="00FB4513"/>
    <w:rsid w:val="00FC160E"/>
    <w:rsid w:val="00FC1883"/>
    <w:rsid w:val="00FC1AFC"/>
    <w:rsid w:val="00FC1F34"/>
    <w:rsid w:val="00FC22E8"/>
    <w:rsid w:val="00FC33AB"/>
    <w:rsid w:val="00FE0336"/>
    <w:rsid w:val="00FE58EA"/>
    <w:rsid w:val="00FF5549"/>
    <w:rsid w:val="00FF6FDA"/>
    <w:rsid w:val="08F8BB5E"/>
    <w:rsid w:val="0AA88491"/>
    <w:rsid w:val="0D17DA1A"/>
    <w:rsid w:val="0DF358A7"/>
    <w:rsid w:val="10DB46A2"/>
    <w:rsid w:val="19A84270"/>
    <w:rsid w:val="1B485576"/>
    <w:rsid w:val="213BF659"/>
    <w:rsid w:val="23D89E67"/>
    <w:rsid w:val="23F2E7B2"/>
    <w:rsid w:val="2E733558"/>
    <w:rsid w:val="3076AAC3"/>
    <w:rsid w:val="33BB303E"/>
    <w:rsid w:val="3788A8F1"/>
    <w:rsid w:val="3BDA0714"/>
    <w:rsid w:val="3CC4E062"/>
    <w:rsid w:val="3E81A11E"/>
    <w:rsid w:val="469C29CC"/>
    <w:rsid w:val="4D05B089"/>
    <w:rsid w:val="519D77E1"/>
    <w:rsid w:val="542ADB2A"/>
    <w:rsid w:val="57104C6A"/>
    <w:rsid w:val="5786589D"/>
    <w:rsid w:val="586F927B"/>
    <w:rsid w:val="5B6D2086"/>
    <w:rsid w:val="5C6A6B22"/>
    <w:rsid w:val="6238E551"/>
    <w:rsid w:val="6A45435A"/>
    <w:rsid w:val="6B8ADB0E"/>
    <w:rsid w:val="6DF4C5F3"/>
    <w:rsid w:val="7117CC43"/>
    <w:rsid w:val="733E617B"/>
    <w:rsid w:val="751144EB"/>
    <w:rsid w:val="781979E5"/>
    <w:rsid w:val="7D7A3E13"/>
    <w:rsid w:val="7EAFC44B"/>
    <w:rsid w:val="7F32593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6EB69"/>
  <w15:docId w15:val="{7856D917-8DCC-457A-8FB4-739120F4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86785F"/>
    <w:pPr>
      <w:spacing w:after="160"/>
      <w:ind w:left="0"/>
    </w:pPr>
    <w:rPr>
      <w:b/>
      <w:bCs/>
    </w:rPr>
  </w:style>
  <w:style w:type="character" w:customStyle="1" w:styleId="CommentTextChar">
    <w:name w:val="Comment Text Char"/>
    <w:basedOn w:val="DefaultParagraphFont"/>
    <w:link w:val="CommentText"/>
    <w:semiHidden/>
    <w:rsid w:val="0086785F"/>
    <w:rPr>
      <w:rFonts w:ascii="Calibri" w:hAnsi="Calibri"/>
      <w:lang w:eastAsia="en-US"/>
    </w:rPr>
  </w:style>
  <w:style w:type="character" w:customStyle="1" w:styleId="CommentSubjectChar">
    <w:name w:val="Comment Subject Char"/>
    <w:basedOn w:val="CommentTextChar"/>
    <w:link w:val="CommentSubject"/>
    <w:semiHidden/>
    <w:rsid w:val="0086785F"/>
    <w:rPr>
      <w:rFonts w:ascii="Calibri" w:hAnsi="Calibri"/>
      <w:b/>
      <w:bCs/>
      <w:lang w:eastAsia="en-US"/>
    </w:rPr>
  </w:style>
  <w:style w:type="character" w:styleId="UnresolvedMention">
    <w:name w:val="Unresolved Mention"/>
    <w:basedOn w:val="DefaultParagraphFont"/>
    <w:uiPriority w:val="99"/>
    <w:semiHidden/>
    <w:unhideWhenUsed/>
    <w:rsid w:val="00B63283"/>
    <w:rPr>
      <w:color w:val="605E5C"/>
      <w:shd w:val="clear" w:color="auto" w:fill="E1DFDD"/>
    </w:rPr>
  </w:style>
  <w:style w:type="character" w:styleId="Mention">
    <w:name w:val="Mention"/>
    <w:basedOn w:val="DefaultParagraphFont"/>
    <w:uiPriority w:val="99"/>
    <w:unhideWhenUsed/>
    <w:rsid w:val="00323A88"/>
    <w:rPr>
      <w:color w:val="2B579A"/>
      <w:shd w:val="clear" w:color="auto" w:fill="E6E6E6"/>
    </w:rPr>
  </w:style>
  <w:style w:type="character" w:styleId="FollowedHyperlink">
    <w:name w:val="FollowedHyperlink"/>
    <w:basedOn w:val="DefaultParagraphFont"/>
    <w:semiHidden/>
    <w:unhideWhenUsed/>
    <w:rsid w:val="005454D2"/>
    <w:rPr>
      <w:color w:val="E46053" w:themeColor="followedHyperlink"/>
      <w:u w:val="single"/>
    </w:rPr>
  </w:style>
  <w:style w:type="character" w:customStyle="1" w:styleId="normaltextrun">
    <w:name w:val="normaltextrun"/>
    <w:basedOn w:val="DefaultParagraphFont"/>
    <w:rsid w:val="00AD7A0C"/>
  </w:style>
  <w:style w:type="character" w:customStyle="1" w:styleId="eop">
    <w:name w:val="eop"/>
    <w:basedOn w:val="DefaultParagraphFont"/>
    <w:rsid w:val="00AD7A0C"/>
  </w:style>
  <w:style w:type="paragraph" w:customStyle="1" w:styleId="paragraph">
    <w:name w:val="paragraph"/>
    <w:basedOn w:val="Normal"/>
    <w:rsid w:val="00440763"/>
    <w:pPr>
      <w:spacing w:before="100" w:beforeAutospacing="1" w:after="100" w:afterAutospacing="1" w:line="240" w:lineRule="auto"/>
    </w:pPr>
    <w:rPr>
      <w:rFonts w:ascii="Times New Roman" w:hAnsi="Times New Roman"/>
      <w:sz w:val="24"/>
      <w:szCs w:val="24"/>
      <w:lang w:eastAsia="da-DK"/>
    </w:rPr>
  </w:style>
  <w:style w:type="character" w:styleId="Strong">
    <w:name w:val="Strong"/>
    <w:basedOn w:val="DefaultParagraphFont"/>
    <w:uiPriority w:val="22"/>
    <w:qFormat/>
    <w:rsid w:val="009452F8"/>
    <w:rPr>
      <w:b/>
      <w:bCs/>
    </w:rPr>
  </w:style>
  <w:style w:type="character" w:customStyle="1" w:styleId="markedcontent">
    <w:name w:val="markedcontent"/>
    <w:basedOn w:val="DefaultParagraphFont"/>
    <w:rsid w:val="00B26485"/>
  </w:style>
  <w:style w:type="paragraph" w:styleId="HTMLPreformatted">
    <w:name w:val="HTML Preformatted"/>
    <w:basedOn w:val="Normal"/>
    <w:link w:val="HTMLPreformattedChar"/>
    <w:uiPriority w:val="99"/>
    <w:semiHidden/>
    <w:unhideWhenUsed/>
    <w:rsid w:val="00D8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D81F6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608">
      <w:bodyDiv w:val="1"/>
      <w:marLeft w:val="0"/>
      <w:marRight w:val="0"/>
      <w:marTop w:val="0"/>
      <w:marBottom w:val="0"/>
      <w:divBdr>
        <w:top w:val="none" w:sz="0" w:space="0" w:color="auto"/>
        <w:left w:val="none" w:sz="0" w:space="0" w:color="auto"/>
        <w:bottom w:val="none" w:sz="0" w:space="0" w:color="auto"/>
        <w:right w:val="none" w:sz="0" w:space="0" w:color="auto"/>
      </w:divBdr>
      <w:divsChild>
        <w:div w:id="2111898077">
          <w:marLeft w:val="0"/>
          <w:marRight w:val="0"/>
          <w:marTop w:val="0"/>
          <w:marBottom w:val="0"/>
          <w:divBdr>
            <w:top w:val="none" w:sz="0" w:space="0" w:color="auto"/>
            <w:left w:val="none" w:sz="0" w:space="0" w:color="auto"/>
            <w:bottom w:val="none" w:sz="0" w:space="0" w:color="auto"/>
            <w:right w:val="none" w:sz="0" w:space="0" w:color="auto"/>
          </w:divBdr>
        </w:div>
      </w:divsChild>
    </w:div>
    <w:div w:id="10183537">
      <w:bodyDiv w:val="1"/>
      <w:marLeft w:val="0"/>
      <w:marRight w:val="0"/>
      <w:marTop w:val="0"/>
      <w:marBottom w:val="0"/>
      <w:divBdr>
        <w:top w:val="none" w:sz="0" w:space="0" w:color="auto"/>
        <w:left w:val="none" w:sz="0" w:space="0" w:color="auto"/>
        <w:bottom w:val="none" w:sz="0" w:space="0" w:color="auto"/>
        <w:right w:val="none" w:sz="0" w:space="0" w:color="auto"/>
      </w:divBdr>
      <w:divsChild>
        <w:div w:id="94715481">
          <w:marLeft w:val="0"/>
          <w:marRight w:val="0"/>
          <w:marTop w:val="0"/>
          <w:marBottom w:val="0"/>
          <w:divBdr>
            <w:top w:val="none" w:sz="0" w:space="0" w:color="auto"/>
            <w:left w:val="none" w:sz="0" w:space="0" w:color="auto"/>
            <w:bottom w:val="none" w:sz="0" w:space="0" w:color="auto"/>
            <w:right w:val="none" w:sz="0" w:space="0" w:color="auto"/>
          </w:divBdr>
        </w:div>
      </w:divsChild>
    </w:div>
    <w:div w:id="10844339">
      <w:bodyDiv w:val="1"/>
      <w:marLeft w:val="0"/>
      <w:marRight w:val="0"/>
      <w:marTop w:val="0"/>
      <w:marBottom w:val="0"/>
      <w:divBdr>
        <w:top w:val="none" w:sz="0" w:space="0" w:color="auto"/>
        <w:left w:val="none" w:sz="0" w:space="0" w:color="auto"/>
        <w:bottom w:val="none" w:sz="0" w:space="0" w:color="auto"/>
        <w:right w:val="none" w:sz="0" w:space="0" w:color="auto"/>
      </w:divBdr>
      <w:divsChild>
        <w:div w:id="1429423672">
          <w:marLeft w:val="0"/>
          <w:marRight w:val="0"/>
          <w:marTop w:val="0"/>
          <w:marBottom w:val="0"/>
          <w:divBdr>
            <w:top w:val="none" w:sz="0" w:space="0" w:color="auto"/>
            <w:left w:val="none" w:sz="0" w:space="0" w:color="auto"/>
            <w:bottom w:val="none" w:sz="0" w:space="0" w:color="auto"/>
            <w:right w:val="none" w:sz="0" w:space="0" w:color="auto"/>
          </w:divBdr>
        </w:div>
      </w:divsChild>
    </w:div>
    <w:div w:id="22025551">
      <w:bodyDiv w:val="1"/>
      <w:marLeft w:val="0"/>
      <w:marRight w:val="0"/>
      <w:marTop w:val="0"/>
      <w:marBottom w:val="0"/>
      <w:divBdr>
        <w:top w:val="none" w:sz="0" w:space="0" w:color="auto"/>
        <w:left w:val="none" w:sz="0" w:space="0" w:color="auto"/>
        <w:bottom w:val="none" w:sz="0" w:space="0" w:color="auto"/>
        <w:right w:val="none" w:sz="0" w:space="0" w:color="auto"/>
      </w:divBdr>
      <w:divsChild>
        <w:div w:id="1513717041">
          <w:marLeft w:val="0"/>
          <w:marRight w:val="0"/>
          <w:marTop w:val="0"/>
          <w:marBottom w:val="0"/>
          <w:divBdr>
            <w:top w:val="none" w:sz="0" w:space="0" w:color="auto"/>
            <w:left w:val="none" w:sz="0" w:space="0" w:color="auto"/>
            <w:bottom w:val="none" w:sz="0" w:space="0" w:color="auto"/>
            <w:right w:val="none" w:sz="0" w:space="0" w:color="auto"/>
          </w:divBdr>
        </w:div>
      </w:divsChild>
    </w:div>
    <w:div w:id="52778521">
      <w:bodyDiv w:val="1"/>
      <w:marLeft w:val="0"/>
      <w:marRight w:val="0"/>
      <w:marTop w:val="0"/>
      <w:marBottom w:val="0"/>
      <w:divBdr>
        <w:top w:val="none" w:sz="0" w:space="0" w:color="auto"/>
        <w:left w:val="none" w:sz="0" w:space="0" w:color="auto"/>
        <w:bottom w:val="none" w:sz="0" w:space="0" w:color="auto"/>
        <w:right w:val="none" w:sz="0" w:space="0" w:color="auto"/>
      </w:divBdr>
      <w:divsChild>
        <w:div w:id="198013860">
          <w:marLeft w:val="0"/>
          <w:marRight w:val="0"/>
          <w:marTop w:val="0"/>
          <w:marBottom w:val="0"/>
          <w:divBdr>
            <w:top w:val="none" w:sz="0" w:space="0" w:color="auto"/>
            <w:left w:val="none" w:sz="0" w:space="0" w:color="auto"/>
            <w:bottom w:val="none" w:sz="0" w:space="0" w:color="auto"/>
            <w:right w:val="none" w:sz="0" w:space="0" w:color="auto"/>
          </w:divBdr>
        </w:div>
      </w:divsChild>
    </w:div>
    <w:div w:id="55512612">
      <w:bodyDiv w:val="1"/>
      <w:marLeft w:val="0"/>
      <w:marRight w:val="0"/>
      <w:marTop w:val="0"/>
      <w:marBottom w:val="0"/>
      <w:divBdr>
        <w:top w:val="none" w:sz="0" w:space="0" w:color="auto"/>
        <w:left w:val="none" w:sz="0" w:space="0" w:color="auto"/>
        <w:bottom w:val="none" w:sz="0" w:space="0" w:color="auto"/>
        <w:right w:val="none" w:sz="0" w:space="0" w:color="auto"/>
      </w:divBdr>
      <w:divsChild>
        <w:div w:id="1905410132">
          <w:marLeft w:val="0"/>
          <w:marRight w:val="0"/>
          <w:marTop w:val="0"/>
          <w:marBottom w:val="0"/>
          <w:divBdr>
            <w:top w:val="none" w:sz="0" w:space="0" w:color="auto"/>
            <w:left w:val="none" w:sz="0" w:space="0" w:color="auto"/>
            <w:bottom w:val="none" w:sz="0" w:space="0" w:color="auto"/>
            <w:right w:val="none" w:sz="0" w:space="0" w:color="auto"/>
          </w:divBdr>
        </w:div>
      </w:divsChild>
    </w:div>
    <w:div w:id="129441566">
      <w:bodyDiv w:val="1"/>
      <w:marLeft w:val="0"/>
      <w:marRight w:val="0"/>
      <w:marTop w:val="0"/>
      <w:marBottom w:val="0"/>
      <w:divBdr>
        <w:top w:val="none" w:sz="0" w:space="0" w:color="auto"/>
        <w:left w:val="none" w:sz="0" w:space="0" w:color="auto"/>
        <w:bottom w:val="none" w:sz="0" w:space="0" w:color="auto"/>
        <w:right w:val="none" w:sz="0" w:space="0" w:color="auto"/>
      </w:divBdr>
      <w:divsChild>
        <w:div w:id="433284824">
          <w:marLeft w:val="0"/>
          <w:marRight w:val="0"/>
          <w:marTop w:val="0"/>
          <w:marBottom w:val="0"/>
          <w:divBdr>
            <w:top w:val="none" w:sz="0" w:space="0" w:color="auto"/>
            <w:left w:val="none" w:sz="0" w:space="0" w:color="auto"/>
            <w:bottom w:val="none" w:sz="0" w:space="0" w:color="auto"/>
            <w:right w:val="none" w:sz="0" w:space="0" w:color="auto"/>
          </w:divBdr>
        </w:div>
      </w:divsChild>
    </w:div>
    <w:div w:id="165561103">
      <w:bodyDiv w:val="1"/>
      <w:marLeft w:val="0"/>
      <w:marRight w:val="0"/>
      <w:marTop w:val="0"/>
      <w:marBottom w:val="0"/>
      <w:divBdr>
        <w:top w:val="none" w:sz="0" w:space="0" w:color="auto"/>
        <w:left w:val="none" w:sz="0" w:space="0" w:color="auto"/>
        <w:bottom w:val="none" w:sz="0" w:space="0" w:color="auto"/>
        <w:right w:val="none" w:sz="0" w:space="0" w:color="auto"/>
      </w:divBdr>
      <w:divsChild>
        <w:div w:id="1890921775">
          <w:marLeft w:val="0"/>
          <w:marRight w:val="0"/>
          <w:marTop w:val="0"/>
          <w:marBottom w:val="0"/>
          <w:divBdr>
            <w:top w:val="none" w:sz="0" w:space="0" w:color="auto"/>
            <w:left w:val="none" w:sz="0" w:space="0" w:color="auto"/>
            <w:bottom w:val="none" w:sz="0" w:space="0" w:color="auto"/>
            <w:right w:val="none" w:sz="0" w:space="0" w:color="auto"/>
          </w:divBdr>
        </w:div>
      </w:divsChild>
    </w:div>
    <w:div w:id="189225684">
      <w:bodyDiv w:val="1"/>
      <w:marLeft w:val="0"/>
      <w:marRight w:val="0"/>
      <w:marTop w:val="0"/>
      <w:marBottom w:val="0"/>
      <w:divBdr>
        <w:top w:val="none" w:sz="0" w:space="0" w:color="auto"/>
        <w:left w:val="none" w:sz="0" w:space="0" w:color="auto"/>
        <w:bottom w:val="none" w:sz="0" w:space="0" w:color="auto"/>
        <w:right w:val="none" w:sz="0" w:space="0" w:color="auto"/>
      </w:divBdr>
      <w:divsChild>
        <w:div w:id="1729959474">
          <w:marLeft w:val="0"/>
          <w:marRight w:val="0"/>
          <w:marTop w:val="0"/>
          <w:marBottom w:val="0"/>
          <w:divBdr>
            <w:top w:val="none" w:sz="0" w:space="0" w:color="auto"/>
            <w:left w:val="none" w:sz="0" w:space="0" w:color="auto"/>
            <w:bottom w:val="none" w:sz="0" w:space="0" w:color="auto"/>
            <w:right w:val="none" w:sz="0" w:space="0" w:color="auto"/>
          </w:divBdr>
        </w:div>
      </w:divsChild>
    </w:div>
    <w:div w:id="224413440">
      <w:bodyDiv w:val="1"/>
      <w:marLeft w:val="0"/>
      <w:marRight w:val="0"/>
      <w:marTop w:val="0"/>
      <w:marBottom w:val="0"/>
      <w:divBdr>
        <w:top w:val="none" w:sz="0" w:space="0" w:color="auto"/>
        <w:left w:val="none" w:sz="0" w:space="0" w:color="auto"/>
        <w:bottom w:val="none" w:sz="0" w:space="0" w:color="auto"/>
        <w:right w:val="none" w:sz="0" w:space="0" w:color="auto"/>
      </w:divBdr>
      <w:divsChild>
        <w:div w:id="676886864">
          <w:marLeft w:val="0"/>
          <w:marRight w:val="0"/>
          <w:marTop w:val="0"/>
          <w:marBottom w:val="0"/>
          <w:divBdr>
            <w:top w:val="none" w:sz="0" w:space="0" w:color="auto"/>
            <w:left w:val="none" w:sz="0" w:space="0" w:color="auto"/>
            <w:bottom w:val="none" w:sz="0" w:space="0" w:color="auto"/>
            <w:right w:val="none" w:sz="0" w:space="0" w:color="auto"/>
          </w:divBdr>
        </w:div>
      </w:divsChild>
    </w:div>
    <w:div w:id="235163445">
      <w:bodyDiv w:val="1"/>
      <w:marLeft w:val="0"/>
      <w:marRight w:val="0"/>
      <w:marTop w:val="0"/>
      <w:marBottom w:val="0"/>
      <w:divBdr>
        <w:top w:val="none" w:sz="0" w:space="0" w:color="auto"/>
        <w:left w:val="none" w:sz="0" w:space="0" w:color="auto"/>
        <w:bottom w:val="none" w:sz="0" w:space="0" w:color="auto"/>
        <w:right w:val="none" w:sz="0" w:space="0" w:color="auto"/>
      </w:divBdr>
      <w:divsChild>
        <w:div w:id="1160732652">
          <w:marLeft w:val="0"/>
          <w:marRight w:val="0"/>
          <w:marTop w:val="0"/>
          <w:marBottom w:val="0"/>
          <w:divBdr>
            <w:top w:val="none" w:sz="0" w:space="0" w:color="auto"/>
            <w:left w:val="none" w:sz="0" w:space="0" w:color="auto"/>
            <w:bottom w:val="none" w:sz="0" w:space="0" w:color="auto"/>
            <w:right w:val="none" w:sz="0" w:space="0" w:color="auto"/>
          </w:divBdr>
        </w:div>
      </w:divsChild>
    </w:div>
    <w:div w:id="236599859">
      <w:bodyDiv w:val="1"/>
      <w:marLeft w:val="0"/>
      <w:marRight w:val="0"/>
      <w:marTop w:val="0"/>
      <w:marBottom w:val="0"/>
      <w:divBdr>
        <w:top w:val="none" w:sz="0" w:space="0" w:color="auto"/>
        <w:left w:val="none" w:sz="0" w:space="0" w:color="auto"/>
        <w:bottom w:val="none" w:sz="0" w:space="0" w:color="auto"/>
        <w:right w:val="none" w:sz="0" w:space="0" w:color="auto"/>
      </w:divBdr>
      <w:divsChild>
        <w:div w:id="1509100665">
          <w:marLeft w:val="0"/>
          <w:marRight w:val="0"/>
          <w:marTop w:val="0"/>
          <w:marBottom w:val="0"/>
          <w:divBdr>
            <w:top w:val="none" w:sz="0" w:space="0" w:color="auto"/>
            <w:left w:val="none" w:sz="0" w:space="0" w:color="auto"/>
            <w:bottom w:val="none" w:sz="0" w:space="0" w:color="auto"/>
            <w:right w:val="none" w:sz="0" w:space="0" w:color="auto"/>
          </w:divBdr>
        </w:div>
      </w:divsChild>
    </w:div>
    <w:div w:id="243732877">
      <w:bodyDiv w:val="1"/>
      <w:marLeft w:val="0"/>
      <w:marRight w:val="0"/>
      <w:marTop w:val="0"/>
      <w:marBottom w:val="0"/>
      <w:divBdr>
        <w:top w:val="none" w:sz="0" w:space="0" w:color="auto"/>
        <w:left w:val="none" w:sz="0" w:space="0" w:color="auto"/>
        <w:bottom w:val="none" w:sz="0" w:space="0" w:color="auto"/>
        <w:right w:val="none" w:sz="0" w:space="0" w:color="auto"/>
      </w:divBdr>
      <w:divsChild>
        <w:div w:id="44261323">
          <w:marLeft w:val="0"/>
          <w:marRight w:val="0"/>
          <w:marTop w:val="0"/>
          <w:marBottom w:val="0"/>
          <w:divBdr>
            <w:top w:val="none" w:sz="0" w:space="0" w:color="auto"/>
            <w:left w:val="none" w:sz="0" w:space="0" w:color="auto"/>
            <w:bottom w:val="none" w:sz="0" w:space="0" w:color="auto"/>
            <w:right w:val="none" w:sz="0" w:space="0" w:color="auto"/>
          </w:divBdr>
        </w:div>
      </w:divsChild>
    </w:div>
    <w:div w:id="269626909">
      <w:bodyDiv w:val="1"/>
      <w:marLeft w:val="0"/>
      <w:marRight w:val="0"/>
      <w:marTop w:val="0"/>
      <w:marBottom w:val="0"/>
      <w:divBdr>
        <w:top w:val="none" w:sz="0" w:space="0" w:color="auto"/>
        <w:left w:val="none" w:sz="0" w:space="0" w:color="auto"/>
        <w:bottom w:val="none" w:sz="0" w:space="0" w:color="auto"/>
        <w:right w:val="none" w:sz="0" w:space="0" w:color="auto"/>
      </w:divBdr>
      <w:divsChild>
        <w:div w:id="1588803915">
          <w:marLeft w:val="0"/>
          <w:marRight w:val="0"/>
          <w:marTop w:val="0"/>
          <w:marBottom w:val="0"/>
          <w:divBdr>
            <w:top w:val="none" w:sz="0" w:space="0" w:color="auto"/>
            <w:left w:val="none" w:sz="0" w:space="0" w:color="auto"/>
            <w:bottom w:val="none" w:sz="0" w:space="0" w:color="auto"/>
            <w:right w:val="none" w:sz="0" w:space="0" w:color="auto"/>
          </w:divBdr>
        </w:div>
      </w:divsChild>
    </w:div>
    <w:div w:id="320740650">
      <w:bodyDiv w:val="1"/>
      <w:marLeft w:val="0"/>
      <w:marRight w:val="0"/>
      <w:marTop w:val="0"/>
      <w:marBottom w:val="0"/>
      <w:divBdr>
        <w:top w:val="none" w:sz="0" w:space="0" w:color="auto"/>
        <w:left w:val="none" w:sz="0" w:space="0" w:color="auto"/>
        <w:bottom w:val="none" w:sz="0" w:space="0" w:color="auto"/>
        <w:right w:val="none" w:sz="0" w:space="0" w:color="auto"/>
      </w:divBdr>
      <w:divsChild>
        <w:div w:id="692265703">
          <w:marLeft w:val="0"/>
          <w:marRight w:val="0"/>
          <w:marTop w:val="0"/>
          <w:marBottom w:val="0"/>
          <w:divBdr>
            <w:top w:val="none" w:sz="0" w:space="0" w:color="auto"/>
            <w:left w:val="none" w:sz="0" w:space="0" w:color="auto"/>
            <w:bottom w:val="none" w:sz="0" w:space="0" w:color="auto"/>
            <w:right w:val="none" w:sz="0" w:space="0" w:color="auto"/>
          </w:divBdr>
        </w:div>
      </w:divsChild>
    </w:div>
    <w:div w:id="356009707">
      <w:bodyDiv w:val="1"/>
      <w:marLeft w:val="0"/>
      <w:marRight w:val="0"/>
      <w:marTop w:val="0"/>
      <w:marBottom w:val="0"/>
      <w:divBdr>
        <w:top w:val="none" w:sz="0" w:space="0" w:color="auto"/>
        <w:left w:val="none" w:sz="0" w:space="0" w:color="auto"/>
        <w:bottom w:val="none" w:sz="0" w:space="0" w:color="auto"/>
        <w:right w:val="none" w:sz="0" w:space="0" w:color="auto"/>
      </w:divBdr>
      <w:divsChild>
        <w:div w:id="901259197">
          <w:marLeft w:val="0"/>
          <w:marRight w:val="0"/>
          <w:marTop w:val="0"/>
          <w:marBottom w:val="0"/>
          <w:divBdr>
            <w:top w:val="none" w:sz="0" w:space="0" w:color="auto"/>
            <w:left w:val="none" w:sz="0" w:space="0" w:color="auto"/>
            <w:bottom w:val="none" w:sz="0" w:space="0" w:color="auto"/>
            <w:right w:val="none" w:sz="0" w:space="0" w:color="auto"/>
          </w:divBdr>
        </w:div>
      </w:divsChild>
    </w:div>
    <w:div w:id="359093062">
      <w:bodyDiv w:val="1"/>
      <w:marLeft w:val="0"/>
      <w:marRight w:val="0"/>
      <w:marTop w:val="0"/>
      <w:marBottom w:val="0"/>
      <w:divBdr>
        <w:top w:val="none" w:sz="0" w:space="0" w:color="auto"/>
        <w:left w:val="none" w:sz="0" w:space="0" w:color="auto"/>
        <w:bottom w:val="none" w:sz="0" w:space="0" w:color="auto"/>
        <w:right w:val="none" w:sz="0" w:space="0" w:color="auto"/>
      </w:divBdr>
      <w:divsChild>
        <w:div w:id="524447459">
          <w:marLeft w:val="0"/>
          <w:marRight w:val="0"/>
          <w:marTop w:val="0"/>
          <w:marBottom w:val="0"/>
          <w:divBdr>
            <w:top w:val="none" w:sz="0" w:space="0" w:color="auto"/>
            <w:left w:val="none" w:sz="0" w:space="0" w:color="auto"/>
            <w:bottom w:val="none" w:sz="0" w:space="0" w:color="auto"/>
            <w:right w:val="none" w:sz="0" w:space="0" w:color="auto"/>
          </w:divBdr>
        </w:div>
      </w:divsChild>
    </w:div>
    <w:div w:id="411393564">
      <w:bodyDiv w:val="1"/>
      <w:marLeft w:val="0"/>
      <w:marRight w:val="0"/>
      <w:marTop w:val="0"/>
      <w:marBottom w:val="0"/>
      <w:divBdr>
        <w:top w:val="none" w:sz="0" w:space="0" w:color="auto"/>
        <w:left w:val="none" w:sz="0" w:space="0" w:color="auto"/>
        <w:bottom w:val="none" w:sz="0" w:space="0" w:color="auto"/>
        <w:right w:val="none" w:sz="0" w:space="0" w:color="auto"/>
      </w:divBdr>
      <w:divsChild>
        <w:div w:id="1252162606">
          <w:marLeft w:val="0"/>
          <w:marRight w:val="0"/>
          <w:marTop w:val="0"/>
          <w:marBottom w:val="0"/>
          <w:divBdr>
            <w:top w:val="none" w:sz="0" w:space="0" w:color="auto"/>
            <w:left w:val="none" w:sz="0" w:space="0" w:color="auto"/>
            <w:bottom w:val="none" w:sz="0" w:space="0" w:color="auto"/>
            <w:right w:val="none" w:sz="0" w:space="0" w:color="auto"/>
          </w:divBdr>
        </w:div>
      </w:divsChild>
    </w:div>
    <w:div w:id="413362467">
      <w:bodyDiv w:val="1"/>
      <w:marLeft w:val="0"/>
      <w:marRight w:val="0"/>
      <w:marTop w:val="0"/>
      <w:marBottom w:val="0"/>
      <w:divBdr>
        <w:top w:val="none" w:sz="0" w:space="0" w:color="auto"/>
        <w:left w:val="none" w:sz="0" w:space="0" w:color="auto"/>
        <w:bottom w:val="none" w:sz="0" w:space="0" w:color="auto"/>
        <w:right w:val="none" w:sz="0" w:space="0" w:color="auto"/>
      </w:divBdr>
      <w:divsChild>
        <w:div w:id="328532309">
          <w:marLeft w:val="0"/>
          <w:marRight w:val="0"/>
          <w:marTop w:val="0"/>
          <w:marBottom w:val="0"/>
          <w:divBdr>
            <w:top w:val="none" w:sz="0" w:space="0" w:color="auto"/>
            <w:left w:val="none" w:sz="0" w:space="0" w:color="auto"/>
            <w:bottom w:val="none" w:sz="0" w:space="0" w:color="auto"/>
            <w:right w:val="none" w:sz="0" w:space="0" w:color="auto"/>
          </w:divBdr>
        </w:div>
      </w:divsChild>
    </w:div>
    <w:div w:id="461312612">
      <w:bodyDiv w:val="1"/>
      <w:marLeft w:val="0"/>
      <w:marRight w:val="0"/>
      <w:marTop w:val="0"/>
      <w:marBottom w:val="0"/>
      <w:divBdr>
        <w:top w:val="none" w:sz="0" w:space="0" w:color="auto"/>
        <w:left w:val="none" w:sz="0" w:space="0" w:color="auto"/>
        <w:bottom w:val="none" w:sz="0" w:space="0" w:color="auto"/>
        <w:right w:val="none" w:sz="0" w:space="0" w:color="auto"/>
      </w:divBdr>
      <w:divsChild>
        <w:div w:id="1935046632">
          <w:marLeft w:val="0"/>
          <w:marRight w:val="0"/>
          <w:marTop w:val="0"/>
          <w:marBottom w:val="0"/>
          <w:divBdr>
            <w:top w:val="none" w:sz="0" w:space="0" w:color="auto"/>
            <w:left w:val="none" w:sz="0" w:space="0" w:color="auto"/>
            <w:bottom w:val="none" w:sz="0" w:space="0" w:color="auto"/>
            <w:right w:val="none" w:sz="0" w:space="0" w:color="auto"/>
          </w:divBdr>
        </w:div>
      </w:divsChild>
    </w:div>
    <w:div w:id="483284131">
      <w:bodyDiv w:val="1"/>
      <w:marLeft w:val="0"/>
      <w:marRight w:val="0"/>
      <w:marTop w:val="0"/>
      <w:marBottom w:val="0"/>
      <w:divBdr>
        <w:top w:val="none" w:sz="0" w:space="0" w:color="auto"/>
        <w:left w:val="none" w:sz="0" w:space="0" w:color="auto"/>
        <w:bottom w:val="none" w:sz="0" w:space="0" w:color="auto"/>
        <w:right w:val="none" w:sz="0" w:space="0" w:color="auto"/>
      </w:divBdr>
      <w:divsChild>
        <w:div w:id="1777748407">
          <w:marLeft w:val="0"/>
          <w:marRight w:val="0"/>
          <w:marTop w:val="0"/>
          <w:marBottom w:val="0"/>
          <w:divBdr>
            <w:top w:val="none" w:sz="0" w:space="0" w:color="auto"/>
            <w:left w:val="none" w:sz="0" w:space="0" w:color="auto"/>
            <w:bottom w:val="none" w:sz="0" w:space="0" w:color="auto"/>
            <w:right w:val="none" w:sz="0" w:space="0" w:color="auto"/>
          </w:divBdr>
        </w:div>
      </w:divsChild>
    </w:div>
    <w:div w:id="529805578">
      <w:bodyDiv w:val="1"/>
      <w:marLeft w:val="0"/>
      <w:marRight w:val="0"/>
      <w:marTop w:val="0"/>
      <w:marBottom w:val="0"/>
      <w:divBdr>
        <w:top w:val="none" w:sz="0" w:space="0" w:color="auto"/>
        <w:left w:val="none" w:sz="0" w:space="0" w:color="auto"/>
        <w:bottom w:val="none" w:sz="0" w:space="0" w:color="auto"/>
        <w:right w:val="none" w:sz="0" w:space="0" w:color="auto"/>
      </w:divBdr>
      <w:divsChild>
        <w:div w:id="2140371043">
          <w:marLeft w:val="0"/>
          <w:marRight w:val="0"/>
          <w:marTop w:val="0"/>
          <w:marBottom w:val="0"/>
          <w:divBdr>
            <w:top w:val="none" w:sz="0" w:space="0" w:color="auto"/>
            <w:left w:val="none" w:sz="0" w:space="0" w:color="auto"/>
            <w:bottom w:val="none" w:sz="0" w:space="0" w:color="auto"/>
            <w:right w:val="none" w:sz="0" w:space="0" w:color="auto"/>
          </w:divBdr>
        </w:div>
      </w:divsChild>
    </w:div>
    <w:div w:id="534344104">
      <w:bodyDiv w:val="1"/>
      <w:marLeft w:val="0"/>
      <w:marRight w:val="0"/>
      <w:marTop w:val="0"/>
      <w:marBottom w:val="0"/>
      <w:divBdr>
        <w:top w:val="none" w:sz="0" w:space="0" w:color="auto"/>
        <w:left w:val="none" w:sz="0" w:space="0" w:color="auto"/>
        <w:bottom w:val="none" w:sz="0" w:space="0" w:color="auto"/>
        <w:right w:val="none" w:sz="0" w:space="0" w:color="auto"/>
      </w:divBdr>
      <w:divsChild>
        <w:div w:id="1817182522">
          <w:marLeft w:val="0"/>
          <w:marRight w:val="0"/>
          <w:marTop w:val="0"/>
          <w:marBottom w:val="0"/>
          <w:divBdr>
            <w:top w:val="none" w:sz="0" w:space="0" w:color="auto"/>
            <w:left w:val="none" w:sz="0" w:space="0" w:color="auto"/>
            <w:bottom w:val="none" w:sz="0" w:space="0" w:color="auto"/>
            <w:right w:val="none" w:sz="0" w:space="0" w:color="auto"/>
          </w:divBdr>
        </w:div>
      </w:divsChild>
    </w:div>
    <w:div w:id="610743999">
      <w:bodyDiv w:val="1"/>
      <w:marLeft w:val="0"/>
      <w:marRight w:val="0"/>
      <w:marTop w:val="0"/>
      <w:marBottom w:val="0"/>
      <w:divBdr>
        <w:top w:val="none" w:sz="0" w:space="0" w:color="auto"/>
        <w:left w:val="none" w:sz="0" w:space="0" w:color="auto"/>
        <w:bottom w:val="none" w:sz="0" w:space="0" w:color="auto"/>
        <w:right w:val="none" w:sz="0" w:space="0" w:color="auto"/>
      </w:divBdr>
      <w:divsChild>
        <w:div w:id="1955793428">
          <w:marLeft w:val="0"/>
          <w:marRight w:val="0"/>
          <w:marTop w:val="0"/>
          <w:marBottom w:val="0"/>
          <w:divBdr>
            <w:top w:val="none" w:sz="0" w:space="0" w:color="auto"/>
            <w:left w:val="none" w:sz="0" w:space="0" w:color="auto"/>
            <w:bottom w:val="none" w:sz="0" w:space="0" w:color="auto"/>
            <w:right w:val="none" w:sz="0" w:space="0" w:color="auto"/>
          </w:divBdr>
        </w:div>
      </w:divsChild>
    </w:div>
    <w:div w:id="632252798">
      <w:bodyDiv w:val="1"/>
      <w:marLeft w:val="0"/>
      <w:marRight w:val="0"/>
      <w:marTop w:val="0"/>
      <w:marBottom w:val="0"/>
      <w:divBdr>
        <w:top w:val="none" w:sz="0" w:space="0" w:color="auto"/>
        <w:left w:val="none" w:sz="0" w:space="0" w:color="auto"/>
        <w:bottom w:val="none" w:sz="0" w:space="0" w:color="auto"/>
        <w:right w:val="none" w:sz="0" w:space="0" w:color="auto"/>
      </w:divBdr>
      <w:divsChild>
        <w:div w:id="717123886">
          <w:marLeft w:val="0"/>
          <w:marRight w:val="0"/>
          <w:marTop w:val="0"/>
          <w:marBottom w:val="0"/>
          <w:divBdr>
            <w:top w:val="none" w:sz="0" w:space="0" w:color="auto"/>
            <w:left w:val="none" w:sz="0" w:space="0" w:color="auto"/>
            <w:bottom w:val="none" w:sz="0" w:space="0" w:color="auto"/>
            <w:right w:val="none" w:sz="0" w:space="0" w:color="auto"/>
          </w:divBdr>
        </w:div>
      </w:divsChild>
    </w:div>
    <w:div w:id="633291149">
      <w:bodyDiv w:val="1"/>
      <w:marLeft w:val="0"/>
      <w:marRight w:val="0"/>
      <w:marTop w:val="0"/>
      <w:marBottom w:val="0"/>
      <w:divBdr>
        <w:top w:val="none" w:sz="0" w:space="0" w:color="auto"/>
        <w:left w:val="none" w:sz="0" w:space="0" w:color="auto"/>
        <w:bottom w:val="none" w:sz="0" w:space="0" w:color="auto"/>
        <w:right w:val="none" w:sz="0" w:space="0" w:color="auto"/>
      </w:divBdr>
      <w:divsChild>
        <w:div w:id="530263634">
          <w:marLeft w:val="0"/>
          <w:marRight w:val="0"/>
          <w:marTop w:val="0"/>
          <w:marBottom w:val="0"/>
          <w:divBdr>
            <w:top w:val="none" w:sz="0" w:space="0" w:color="auto"/>
            <w:left w:val="none" w:sz="0" w:space="0" w:color="auto"/>
            <w:bottom w:val="none" w:sz="0" w:space="0" w:color="auto"/>
            <w:right w:val="none" w:sz="0" w:space="0" w:color="auto"/>
          </w:divBdr>
        </w:div>
      </w:divsChild>
    </w:div>
    <w:div w:id="652216594">
      <w:bodyDiv w:val="1"/>
      <w:marLeft w:val="0"/>
      <w:marRight w:val="0"/>
      <w:marTop w:val="0"/>
      <w:marBottom w:val="0"/>
      <w:divBdr>
        <w:top w:val="none" w:sz="0" w:space="0" w:color="auto"/>
        <w:left w:val="none" w:sz="0" w:space="0" w:color="auto"/>
        <w:bottom w:val="none" w:sz="0" w:space="0" w:color="auto"/>
        <w:right w:val="none" w:sz="0" w:space="0" w:color="auto"/>
      </w:divBdr>
      <w:divsChild>
        <w:div w:id="383873280">
          <w:marLeft w:val="0"/>
          <w:marRight w:val="0"/>
          <w:marTop w:val="0"/>
          <w:marBottom w:val="0"/>
          <w:divBdr>
            <w:top w:val="none" w:sz="0" w:space="0" w:color="auto"/>
            <w:left w:val="none" w:sz="0" w:space="0" w:color="auto"/>
            <w:bottom w:val="none" w:sz="0" w:space="0" w:color="auto"/>
            <w:right w:val="none" w:sz="0" w:space="0" w:color="auto"/>
          </w:divBdr>
          <w:divsChild>
            <w:div w:id="916670960">
              <w:marLeft w:val="0"/>
              <w:marRight w:val="0"/>
              <w:marTop w:val="0"/>
              <w:marBottom w:val="0"/>
              <w:divBdr>
                <w:top w:val="none" w:sz="0" w:space="0" w:color="auto"/>
                <w:left w:val="none" w:sz="0" w:space="0" w:color="auto"/>
                <w:bottom w:val="none" w:sz="0" w:space="0" w:color="auto"/>
                <w:right w:val="none" w:sz="0" w:space="0" w:color="auto"/>
              </w:divBdr>
            </w:div>
          </w:divsChild>
        </w:div>
        <w:div w:id="407773177">
          <w:marLeft w:val="0"/>
          <w:marRight w:val="0"/>
          <w:marTop w:val="0"/>
          <w:marBottom w:val="0"/>
          <w:divBdr>
            <w:top w:val="none" w:sz="0" w:space="0" w:color="auto"/>
            <w:left w:val="none" w:sz="0" w:space="0" w:color="auto"/>
            <w:bottom w:val="none" w:sz="0" w:space="0" w:color="auto"/>
            <w:right w:val="none" w:sz="0" w:space="0" w:color="auto"/>
          </w:divBdr>
          <w:divsChild>
            <w:div w:id="1324159531">
              <w:marLeft w:val="0"/>
              <w:marRight w:val="0"/>
              <w:marTop w:val="0"/>
              <w:marBottom w:val="0"/>
              <w:divBdr>
                <w:top w:val="none" w:sz="0" w:space="0" w:color="auto"/>
                <w:left w:val="none" w:sz="0" w:space="0" w:color="auto"/>
                <w:bottom w:val="none" w:sz="0" w:space="0" w:color="auto"/>
                <w:right w:val="none" w:sz="0" w:space="0" w:color="auto"/>
              </w:divBdr>
            </w:div>
          </w:divsChild>
        </w:div>
        <w:div w:id="412319282">
          <w:marLeft w:val="0"/>
          <w:marRight w:val="0"/>
          <w:marTop w:val="0"/>
          <w:marBottom w:val="0"/>
          <w:divBdr>
            <w:top w:val="none" w:sz="0" w:space="0" w:color="auto"/>
            <w:left w:val="none" w:sz="0" w:space="0" w:color="auto"/>
            <w:bottom w:val="none" w:sz="0" w:space="0" w:color="auto"/>
            <w:right w:val="none" w:sz="0" w:space="0" w:color="auto"/>
          </w:divBdr>
          <w:divsChild>
            <w:div w:id="1659725044">
              <w:marLeft w:val="0"/>
              <w:marRight w:val="0"/>
              <w:marTop w:val="0"/>
              <w:marBottom w:val="0"/>
              <w:divBdr>
                <w:top w:val="none" w:sz="0" w:space="0" w:color="auto"/>
                <w:left w:val="none" w:sz="0" w:space="0" w:color="auto"/>
                <w:bottom w:val="none" w:sz="0" w:space="0" w:color="auto"/>
                <w:right w:val="none" w:sz="0" w:space="0" w:color="auto"/>
              </w:divBdr>
            </w:div>
          </w:divsChild>
        </w:div>
        <w:div w:id="510098174">
          <w:marLeft w:val="0"/>
          <w:marRight w:val="0"/>
          <w:marTop w:val="0"/>
          <w:marBottom w:val="0"/>
          <w:divBdr>
            <w:top w:val="none" w:sz="0" w:space="0" w:color="auto"/>
            <w:left w:val="none" w:sz="0" w:space="0" w:color="auto"/>
            <w:bottom w:val="none" w:sz="0" w:space="0" w:color="auto"/>
            <w:right w:val="none" w:sz="0" w:space="0" w:color="auto"/>
          </w:divBdr>
          <w:divsChild>
            <w:div w:id="715590177">
              <w:marLeft w:val="0"/>
              <w:marRight w:val="0"/>
              <w:marTop w:val="0"/>
              <w:marBottom w:val="0"/>
              <w:divBdr>
                <w:top w:val="none" w:sz="0" w:space="0" w:color="auto"/>
                <w:left w:val="none" w:sz="0" w:space="0" w:color="auto"/>
                <w:bottom w:val="none" w:sz="0" w:space="0" w:color="auto"/>
                <w:right w:val="none" w:sz="0" w:space="0" w:color="auto"/>
              </w:divBdr>
            </w:div>
          </w:divsChild>
        </w:div>
        <w:div w:id="825244684">
          <w:marLeft w:val="0"/>
          <w:marRight w:val="0"/>
          <w:marTop w:val="0"/>
          <w:marBottom w:val="0"/>
          <w:divBdr>
            <w:top w:val="none" w:sz="0" w:space="0" w:color="auto"/>
            <w:left w:val="none" w:sz="0" w:space="0" w:color="auto"/>
            <w:bottom w:val="none" w:sz="0" w:space="0" w:color="auto"/>
            <w:right w:val="none" w:sz="0" w:space="0" w:color="auto"/>
          </w:divBdr>
          <w:divsChild>
            <w:div w:id="529728804">
              <w:marLeft w:val="0"/>
              <w:marRight w:val="0"/>
              <w:marTop w:val="0"/>
              <w:marBottom w:val="0"/>
              <w:divBdr>
                <w:top w:val="none" w:sz="0" w:space="0" w:color="auto"/>
                <w:left w:val="none" w:sz="0" w:space="0" w:color="auto"/>
                <w:bottom w:val="none" w:sz="0" w:space="0" w:color="auto"/>
                <w:right w:val="none" w:sz="0" w:space="0" w:color="auto"/>
              </w:divBdr>
            </w:div>
          </w:divsChild>
        </w:div>
        <w:div w:id="921136460">
          <w:marLeft w:val="0"/>
          <w:marRight w:val="0"/>
          <w:marTop w:val="0"/>
          <w:marBottom w:val="0"/>
          <w:divBdr>
            <w:top w:val="none" w:sz="0" w:space="0" w:color="auto"/>
            <w:left w:val="none" w:sz="0" w:space="0" w:color="auto"/>
            <w:bottom w:val="none" w:sz="0" w:space="0" w:color="auto"/>
            <w:right w:val="none" w:sz="0" w:space="0" w:color="auto"/>
          </w:divBdr>
          <w:divsChild>
            <w:div w:id="536505289">
              <w:marLeft w:val="0"/>
              <w:marRight w:val="0"/>
              <w:marTop w:val="0"/>
              <w:marBottom w:val="0"/>
              <w:divBdr>
                <w:top w:val="none" w:sz="0" w:space="0" w:color="auto"/>
                <w:left w:val="none" w:sz="0" w:space="0" w:color="auto"/>
                <w:bottom w:val="none" w:sz="0" w:space="0" w:color="auto"/>
                <w:right w:val="none" w:sz="0" w:space="0" w:color="auto"/>
              </w:divBdr>
            </w:div>
          </w:divsChild>
        </w:div>
        <w:div w:id="965620110">
          <w:marLeft w:val="0"/>
          <w:marRight w:val="0"/>
          <w:marTop w:val="0"/>
          <w:marBottom w:val="0"/>
          <w:divBdr>
            <w:top w:val="none" w:sz="0" w:space="0" w:color="auto"/>
            <w:left w:val="none" w:sz="0" w:space="0" w:color="auto"/>
            <w:bottom w:val="none" w:sz="0" w:space="0" w:color="auto"/>
            <w:right w:val="none" w:sz="0" w:space="0" w:color="auto"/>
          </w:divBdr>
          <w:divsChild>
            <w:div w:id="2105496783">
              <w:marLeft w:val="0"/>
              <w:marRight w:val="0"/>
              <w:marTop w:val="0"/>
              <w:marBottom w:val="0"/>
              <w:divBdr>
                <w:top w:val="none" w:sz="0" w:space="0" w:color="auto"/>
                <w:left w:val="none" w:sz="0" w:space="0" w:color="auto"/>
                <w:bottom w:val="none" w:sz="0" w:space="0" w:color="auto"/>
                <w:right w:val="none" w:sz="0" w:space="0" w:color="auto"/>
              </w:divBdr>
            </w:div>
          </w:divsChild>
        </w:div>
        <w:div w:id="1487473500">
          <w:marLeft w:val="0"/>
          <w:marRight w:val="0"/>
          <w:marTop w:val="0"/>
          <w:marBottom w:val="0"/>
          <w:divBdr>
            <w:top w:val="none" w:sz="0" w:space="0" w:color="auto"/>
            <w:left w:val="none" w:sz="0" w:space="0" w:color="auto"/>
            <w:bottom w:val="none" w:sz="0" w:space="0" w:color="auto"/>
            <w:right w:val="none" w:sz="0" w:space="0" w:color="auto"/>
          </w:divBdr>
          <w:divsChild>
            <w:div w:id="206722683">
              <w:marLeft w:val="0"/>
              <w:marRight w:val="0"/>
              <w:marTop w:val="0"/>
              <w:marBottom w:val="0"/>
              <w:divBdr>
                <w:top w:val="none" w:sz="0" w:space="0" w:color="auto"/>
                <w:left w:val="none" w:sz="0" w:space="0" w:color="auto"/>
                <w:bottom w:val="none" w:sz="0" w:space="0" w:color="auto"/>
                <w:right w:val="none" w:sz="0" w:space="0" w:color="auto"/>
              </w:divBdr>
            </w:div>
          </w:divsChild>
        </w:div>
        <w:div w:id="1489516012">
          <w:marLeft w:val="0"/>
          <w:marRight w:val="0"/>
          <w:marTop w:val="0"/>
          <w:marBottom w:val="0"/>
          <w:divBdr>
            <w:top w:val="none" w:sz="0" w:space="0" w:color="auto"/>
            <w:left w:val="none" w:sz="0" w:space="0" w:color="auto"/>
            <w:bottom w:val="none" w:sz="0" w:space="0" w:color="auto"/>
            <w:right w:val="none" w:sz="0" w:space="0" w:color="auto"/>
          </w:divBdr>
          <w:divsChild>
            <w:div w:id="546838025">
              <w:marLeft w:val="0"/>
              <w:marRight w:val="0"/>
              <w:marTop w:val="0"/>
              <w:marBottom w:val="0"/>
              <w:divBdr>
                <w:top w:val="none" w:sz="0" w:space="0" w:color="auto"/>
                <w:left w:val="none" w:sz="0" w:space="0" w:color="auto"/>
                <w:bottom w:val="none" w:sz="0" w:space="0" w:color="auto"/>
                <w:right w:val="none" w:sz="0" w:space="0" w:color="auto"/>
              </w:divBdr>
            </w:div>
          </w:divsChild>
        </w:div>
        <w:div w:id="1633709106">
          <w:marLeft w:val="0"/>
          <w:marRight w:val="0"/>
          <w:marTop w:val="0"/>
          <w:marBottom w:val="0"/>
          <w:divBdr>
            <w:top w:val="none" w:sz="0" w:space="0" w:color="auto"/>
            <w:left w:val="none" w:sz="0" w:space="0" w:color="auto"/>
            <w:bottom w:val="none" w:sz="0" w:space="0" w:color="auto"/>
            <w:right w:val="none" w:sz="0" w:space="0" w:color="auto"/>
          </w:divBdr>
          <w:divsChild>
            <w:div w:id="1143812459">
              <w:marLeft w:val="0"/>
              <w:marRight w:val="0"/>
              <w:marTop w:val="0"/>
              <w:marBottom w:val="0"/>
              <w:divBdr>
                <w:top w:val="none" w:sz="0" w:space="0" w:color="auto"/>
                <w:left w:val="none" w:sz="0" w:space="0" w:color="auto"/>
                <w:bottom w:val="none" w:sz="0" w:space="0" w:color="auto"/>
                <w:right w:val="none" w:sz="0" w:space="0" w:color="auto"/>
              </w:divBdr>
            </w:div>
          </w:divsChild>
        </w:div>
        <w:div w:id="1634408337">
          <w:marLeft w:val="0"/>
          <w:marRight w:val="0"/>
          <w:marTop w:val="0"/>
          <w:marBottom w:val="0"/>
          <w:divBdr>
            <w:top w:val="none" w:sz="0" w:space="0" w:color="auto"/>
            <w:left w:val="none" w:sz="0" w:space="0" w:color="auto"/>
            <w:bottom w:val="none" w:sz="0" w:space="0" w:color="auto"/>
            <w:right w:val="none" w:sz="0" w:space="0" w:color="auto"/>
          </w:divBdr>
          <w:divsChild>
            <w:div w:id="301545522">
              <w:marLeft w:val="0"/>
              <w:marRight w:val="0"/>
              <w:marTop w:val="0"/>
              <w:marBottom w:val="0"/>
              <w:divBdr>
                <w:top w:val="none" w:sz="0" w:space="0" w:color="auto"/>
                <w:left w:val="none" w:sz="0" w:space="0" w:color="auto"/>
                <w:bottom w:val="none" w:sz="0" w:space="0" w:color="auto"/>
                <w:right w:val="none" w:sz="0" w:space="0" w:color="auto"/>
              </w:divBdr>
            </w:div>
          </w:divsChild>
        </w:div>
        <w:div w:id="2131437674">
          <w:marLeft w:val="0"/>
          <w:marRight w:val="0"/>
          <w:marTop w:val="0"/>
          <w:marBottom w:val="0"/>
          <w:divBdr>
            <w:top w:val="none" w:sz="0" w:space="0" w:color="auto"/>
            <w:left w:val="none" w:sz="0" w:space="0" w:color="auto"/>
            <w:bottom w:val="none" w:sz="0" w:space="0" w:color="auto"/>
            <w:right w:val="none" w:sz="0" w:space="0" w:color="auto"/>
          </w:divBdr>
          <w:divsChild>
            <w:div w:id="10361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947">
      <w:bodyDiv w:val="1"/>
      <w:marLeft w:val="0"/>
      <w:marRight w:val="0"/>
      <w:marTop w:val="0"/>
      <w:marBottom w:val="0"/>
      <w:divBdr>
        <w:top w:val="none" w:sz="0" w:space="0" w:color="auto"/>
        <w:left w:val="none" w:sz="0" w:space="0" w:color="auto"/>
        <w:bottom w:val="none" w:sz="0" w:space="0" w:color="auto"/>
        <w:right w:val="none" w:sz="0" w:space="0" w:color="auto"/>
      </w:divBdr>
      <w:divsChild>
        <w:div w:id="884609690">
          <w:marLeft w:val="0"/>
          <w:marRight w:val="0"/>
          <w:marTop w:val="0"/>
          <w:marBottom w:val="0"/>
          <w:divBdr>
            <w:top w:val="none" w:sz="0" w:space="0" w:color="auto"/>
            <w:left w:val="none" w:sz="0" w:space="0" w:color="auto"/>
            <w:bottom w:val="none" w:sz="0" w:space="0" w:color="auto"/>
            <w:right w:val="none" w:sz="0" w:space="0" w:color="auto"/>
          </w:divBdr>
        </w:div>
      </w:divsChild>
    </w:div>
    <w:div w:id="679509853">
      <w:bodyDiv w:val="1"/>
      <w:marLeft w:val="0"/>
      <w:marRight w:val="0"/>
      <w:marTop w:val="0"/>
      <w:marBottom w:val="0"/>
      <w:divBdr>
        <w:top w:val="none" w:sz="0" w:space="0" w:color="auto"/>
        <w:left w:val="none" w:sz="0" w:space="0" w:color="auto"/>
        <w:bottom w:val="none" w:sz="0" w:space="0" w:color="auto"/>
        <w:right w:val="none" w:sz="0" w:space="0" w:color="auto"/>
      </w:divBdr>
      <w:divsChild>
        <w:div w:id="652292501">
          <w:marLeft w:val="0"/>
          <w:marRight w:val="0"/>
          <w:marTop w:val="0"/>
          <w:marBottom w:val="0"/>
          <w:divBdr>
            <w:top w:val="none" w:sz="0" w:space="0" w:color="auto"/>
            <w:left w:val="none" w:sz="0" w:space="0" w:color="auto"/>
            <w:bottom w:val="none" w:sz="0" w:space="0" w:color="auto"/>
            <w:right w:val="none" w:sz="0" w:space="0" w:color="auto"/>
          </w:divBdr>
        </w:div>
      </w:divsChild>
    </w:div>
    <w:div w:id="680815643">
      <w:bodyDiv w:val="1"/>
      <w:marLeft w:val="0"/>
      <w:marRight w:val="0"/>
      <w:marTop w:val="0"/>
      <w:marBottom w:val="0"/>
      <w:divBdr>
        <w:top w:val="none" w:sz="0" w:space="0" w:color="auto"/>
        <w:left w:val="none" w:sz="0" w:space="0" w:color="auto"/>
        <w:bottom w:val="none" w:sz="0" w:space="0" w:color="auto"/>
        <w:right w:val="none" w:sz="0" w:space="0" w:color="auto"/>
      </w:divBdr>
      <w:divsChild>
        <w:div w:id="668950">
          <w:marLeft w:val="0"/>
          <w:marRight w:val="0"/>
          <w:marTop w:val="0"/>
          <w:marBottom w:val="0"/>
          <w:divBdr>
            <w:top w:val="none" w:sz="0" w:space="0" w:color="auto"/>
            <w:left w:val="none" w:sz="0" w:space="0" w:color="auto"/>
            <w:bottom w:val="none" w:sz="0" w:space="0" w:color="auto"/>
            <w:right w:val="none" w:sz="0" w:space="0" w:color="auto"/>
          </w:divBdr>
        </w:div>
      </w:divsChild>
    </w:div>
    <w:div w:id="685865773">
      <w:bodyDiv w:val="1"/>
      <w:marLeft w:val="0"/>
      <w:marRight w:val="0"/>
      <w:marTop w:val="0"/>
      <w:marBottom w:val="0"/>
      <w:divBdr>
        <w:top w:val="none" w:sz="0" w:space="0" w:color="auto"/>
        <w:left w:val="none" w:sz="0" w:space="0" w:color="auto"/>
        <w:bottom w:val="none" w:sz="0" w:space="0" w:color="auto"/>
        <w:right w:val="none" w:sz="0" w:space="0" w:color="auto"/>
      </w:divBdr>
      <w:divsChild>
        <w:div w:id="1375541124">
          <w:marLeft w:val="0"/>
          <w:marRight w:val="0"/>
          <w:marTop w:val="0"/>
          <w:marBottom w:val="0"/>
          <w:divBdr>
            <w:top w:val="none" w:sz="0" w:space="0" w:color="auto"/>
            <w:left w:val="none" w:sz="0" w:space="0" w:color="auto"/>
            <w:bottom w:val="none" w:sz="0" w:space="0" w:color="auto"/>
            <w:right w:val="none" w:sz="0" w:space="0" w:color="auto"/>
          </w:divBdr>
        </w:div>
      </w:divsChild>
    </w:div>
    <w:div w:id="687605143">
      <w:bodyDiv w:val="1"/>
      <w:marLeft w:val="0"/>
      <w:marRight w:val="0"/>
      <w:marTop w:val="0"/>
      <w:marBottom w:val="0"/>
      <w:divBdr>
        <w:top w:val="none" w:sz="0" w:space="0" w:color="auto"/>
        <w:left w:val="none" w:sz="0" w:space="0" w:color="auto"/>
        <w:bottom w:val="none" w:sz="0" w:space="0" w:color="auto"/>
        <w:right w:val="none" w:sz="0" w:space="0" w:color="auto"/>
      </w:divBdr>
      <w:divsChild>
        <w:div w:id="706174820">
          <w:marLeft w:val="0"/>
          <w:marRight w:val="0"/>
          <w:marTop w:val="0"/>
          <w:marBottom w:val="0"/>
          <w:divBdr>
            <w:top w:val="none" w:sz="0" w:space="0" w:color="auto"/>
            <w:left w:val="none" w:sz="0" w:space="0" w:color="auto"/>
            <w:bottom w:val="none" w:sz="0" w:space="0" w:color="auto"/>
            <w:right w:val="none" w:sz="0" w:space="0" w:color="auto"/>
          </w:divBdr>
        </w:div>
      </w:divsChild>
    </w:div>
    <w:div w:id="716901686">
      <w:bodyDiv w:val="1"/>
      <w:marLeft w:val="0"/>
      <w:marRight w:val="0"/>
      <w:marTop w:val="0"/>
      <w:marBottom w:val="0"/>
      <w:divBdr>
        <w:top w:val="none" w:sz="0" w:space="0" w:color="auto"/>
        <w:left w:val="none" w:sz="0" w:space="0" w:color="auto"/>
        <w:bottom w:val="none" w:sz="0" w:space="0" w:color="auto"/>
        <w:right w:val="none" w:sz="0" w:space="0" w:color="auto"/>
      </w:divBdr>
      <w:divsChild>
        <w:div w:id="1705053383">
          <w:marLeft w:val="0"/>
          <w:marRight w:val="0"/>
          <w:marTop w:val="0"/>
          <w:marBottom w:val="0"/>
          <w:divBdr>
            <w:top w:val="none" w:sz="0" w:space="0" w:color="auto"/>
            <w:left w:val="none" w:sz="0" w:space="0" w:color="auto"/>
            <w:bottom w:val="none" w:sz="0" w:space="0" w:color="auto"/>
            <w:right w:val="none" w:sz="0" w:space="0" w:color="auto"/>
          </w:divBdr>
        </w:div>
      </w:divsChild>
    </w:div>
    <w:div w:id="718555287">
      <w:bodyDiv w:val="1"/>
      <w:marLeft w:val="0"/>
      <w:marRight w:val="0"/>
      <w:marTop w:val="0"/>
      <w:marBottom w:val="0"/>
      <w:divBdr>
        <w:top w:val="none" w:sz="0" w:space="0" w:color="auto"/>
        <w:left w:val="none" w:sz="0" w:space="0" w:color="auto"/>
        <w:bottom w:val="none" w:sz="0" w:space="0" w:color="auto"/>
        <w:right w:val="none" w:sz="0" w:space="0" w:color="auto"/>
      </w:divBdr>
      <w:divsChild>
        <w:div w:id="732894551">
          <w:marLeft w:val="0"/>
          <w:marRight w:val="0"/>
          <w:marTop w:val="0"/>
          <w:marBottom w:val="0"/>
          <w:divBdr>
            <w:top w:val="none" w:sz="0" w:space="0" w:color="auto"/>
            <w:left w:val="none" w:sz="0" w:space="0" w:color="auto"/>
            <w:bottom w:val="none" w:sz="0" w:space="0" w:color="auto"/>
            <w:right w:val="none" w:sz="0" w:space="0" w:color="auto"/>
          </w:divBdr>
        </w:div>
      </w:divsChild>
    </w:div>
    <w:div w:id="735783037">
      <w:bodyDiv w:val="1"/>
      <w:marLeft w:val="0"/>
      <w:marRight w:val="0"/>
      <w:marTop w:val="0"/>
      <w:marBottom w:val="0"/>
      <w:divBdr>
        <w:top w:val="none" w:sz="0" w:space="0" w:color="auto"/>
        <w:left w:val="none" w:sz="0" w:space="0" w:color="auto"/>
        <w:bottom w:val="none" w:sz="0" w:space="0" w:color="auto"/>
        <w:right w:val="none" w:sz="0" w:space="0" w:color="auto"/>
      </w:divBdr>
      <w:divsChild>
        <w:div w:id="1034118579">
          <w:marLeft w:val="0"/>
          <w:marRight w:val="0"/>
          <w:marTop w:val="0"/>
          <w:marBottom w:val="0"/>
          <w:divBdr>
            <w:top w:val="none" w:sz="0" w:space="0" w:color="auto"/>
            <w:left w:val="none" w:sz="0" w:space="0" w:color="auto"/>
            <w:bottom w:val="none" w:sz="0" w:space="0" w:color="auto"/>
            <w:right w:val="none" w:sz="0" w:space="0" w:color="auto"/>
          </w:divBdr>
        </w:div>
      </w:divsChild>
    </w:div>
    <w:div w:id="797576318">
      <w:bodyDiv w:val="1"/>
      <w:marLeft w:val="0"/>
      <w:marRight w:val="0"/>
      <w:marTop w:val="0"/>
      <w:marBottom w:val="0"/>
      <w:divBdr>
        <w:top w:val="none" w:sz="0" w:space="0" w:color="auto"/>
        <w:left w:val="none" w:sz="0" w:space="0" w:color="auto"/>
        <w:bottom w:val="none" w:sz="0" w:space="0" w:color="auto"/>
        <w:right w:val="none" w:sz="0" w:space="0" w:color="auto"/>
      </w:divBdr>
      <w:divsChild>
        <w:div w:id="984700421">
          <w:marLeft w:val="0"/>
          <w:marRight w:val="0"/>
          <w:marTop w:val="0"/>
          <w:marBottom w:val="0"/>
          <w:divBdr>
            <w:top w:val="none" w:sz="0" w:space="0" w:color="auto"/>
            <w:left w:val="none" w:sz="0" w:space="0" w:color="auto"/>
            <w:bottom w:val="none" w:sz="0" w:space="0" w:color="auto"/>
            <w:right w:val="none" w:sz="0" w:space="0" w:color="auto"/>
          </w:divBdr>
        </w:div>
      </w:divsChild>
    </w:div>
    <w:div w:id="874928873">
      <w:bodyDiv w:val="1"/>
      <w:marLeft w:val="0"/>
      <w:marRight w:val="0"/>
      <w:marTop w:val="0"/>
      <w:marBottom w:val="0"/>
      <w:divBdr>
        <w:top w:val="none" w:sz="0" w:space="0" w:color="auto"/>
        <w:left w:val="none" w:sz="0" w:space="0" w:color="auto"/>
        <w:bottom w:val="none" w:sz="0" w:space="0" w:color="auto"/>
        <w:right w:val="none" w:sz="0" w:space="0" w:color="auto"/>
      </w:divBdr>
      <w:divsChild>
        <w:div w:id="1041200728">
          <w:marLeft w:val="0"/>
          <w:marRight w:val="0"/>
          <w:marTop w:val="0"/>
          <w:marBottom w:val="0"/>
          <w:divBdr>
            <w:top w:val="none" w:sz="0" w:space="0" w:color="auto"/>
            <w:left w:val="none" w:sz="0" w:space="0" w:color="auto"/>
            <w:bottom w:val="none" w:sz="0" w:space="0" w:color="auto"/>
            <w:right w:val="none" w:sz="0" w:space="0" w:color="auto"/>
          </w:divBdr>
        </w:div>
      </w:divsChild>
    </w:div>
    <w:div w:id="885486712">
      <w:bodyDiv w:val="1"/>
      <w:marLeft w:val="0"/>
      <w:marRight w:val="0"/>
      <w:marTop w:val="0"/>
      <w:marBottom w:val="0"/>
      <w:divBdr>
        <w:top w:val="none" w:sz="0" w:space="0" w:color="auto"/>
        <w:left w:val="none" w:sz="0" w:space="0" w:color="auto"/>
        <w:bottom w:val="none" w:sz="0" w:space="0" w:color="auto"/>
        <w:right w:val="none" w:sz="0" w:space="0" w:color="auto"/>
      </w:divBdr>
      <w:divsChild>
        <w:div w:id="2136412426">
          <w:marLeft w:val="0"/>
          <w:marRight w:val="0"/>
          <w:marTop w:val="0"/>
          <w:marBottom w:val="0"/>
          <w:divBdr>
            <w:top w:val="none" w:sz="0" w:space="0" w:color="auto"/>
            <w:left w:val="none" w:sz="0" w:space="0" w:color="auto"/>
            <w:bottom w:val="none" w:sz="0" w:space="0" w:color="auto"/>
            <w:right w:val="none" w:sz="0" w:space="0" w:color="auto"/>
          </w:divBdr>
        </w:div>
      </w:divsChild>
    </w:div>
    <w:div w:id="898831583">
      <w:bodyDiv w:val="1"/>
      <w:marLeft w:val="0"/>
      <w:marRight w:val="0"/>
      <w:marTop w:val="0"/>
      <w:marBottom w:val="0"/>
      <w:divBdr>
        <w:top w:val="none" w:sz="0" w:space="0" w:color="auto"/>
        <w:left w:val="none" w:sz="0" w:space="0" w:color="auto"/>
        <w:bottom w:val="none" w:sz="0" w:space="0" w:color="auto"/>
        <w:right w:val="none" w:sz="0" w:space="0" w:color="auto"/>
      </w:divBdr>
      <w:divsChild>
        <w:div w:id="1024013547">
          <w:marLeft w:val="0"/>
          <w:marRight w:val="0"/>
          <w:marTop w:val="0"/>
          <w:marBottom w:val="0"/>
          <w:divBdr>
            <w:top w:val="none" w:sz="0" w:space="0" w:color="auto"/>
            <w:left w:val="none" w:sz="0" w:space="0" w:color="auto"/>
            <w:bottom w:val="none" w:sz="0" w:space="0" w:color="auto"/>
            <w:right w:val="none" w:sz="0" w:space="0" w:color="auto"/>
          </w:divBdr>
        </w:div>
      </w:divsChild>
    </w:div>
    <w:div w:id="908153855">
      <w:bodyDiv w:val="1"/>
      <w:marLeft w:val="0"/>
      <w:marRight w:val="0"/>
      <w:marTop w:val="0"/>
      <w:marBottom w:val="0"/>
      <w:divBdr>
        <w:top w:val="none" w:sz="0" w:space="0" w:color="auto"/>
        <w:left w:val="none" w:sz="0" w:space="0" w:color="auto"/>
        <w:bottom w:val="none" w:sz="0" w:space="0" w:color="auto"/>
        <w:right w:val="none" w:sz="0" w:space="0" w:color="auto"/>
      </w:divBdr>
      <w:divsChild>
        <w:div w:id="1458140646">
          <w:marLeft w:val="0"/>
          <w:marRight w:val="0"/>
          <w:marTop w:val="0"/>
          <w:marBottom w:val="0"/>
          <w:divBdr>
            <w:top w:val="none" w:sz="0" w:space="0" w:color="auto"/>
            <w:left w:val="none" w:sz="0" w:space="0" w:color="auto"/>
            <w:bottom w:val="none" w:sz="0" w:space="0" w:color="auto"/>
            <w:right w:val="none" w:sz="0" w:space="0" w:color="auto"/>
          </w:divBdr>
        </w:div>
      </w:divsChild>
    </w:div>
    <w:div w:id="923682746">
      <w:bodyDiv w:val="1"/>
      <w:marLeft w:val="0"/>
      <w:marRight w:val="0"/>
      <w:marTop w:val="0"/>
      <w:marBottom w:val="0"/>
      <w:divBdr>
        <w:top w:val="none" w:sz="0" w:space="0" w:color="auto"/>
        <w:left w:val="none" w:sz="0" w:space="0" w:color="auto"/>
        <w:bottom w:val="none" w:sz="0" w:space="0" w:color="auto"/>
        <w:right w:val="none" w:sz="0" w:space="0" w:color="auto"/>
      </w:divBdr>
      <w:divsChild>
        <w:div w:id="1319579829">
          <w:marLeft w:val="0"/>
          <w:marRight w:val="0"/>
          <w:marTop w:val="0"/>
          <w:marBottom w:val="0"/>
          <w:divBdr>
            <w:top w:val="none" w:sz="0" w:space="0" w:color="auto"/>
            <w:left w:val="none" w:sz="0" w:space="0" w:color="auto"/>
            <w:bottom w:val="none" w:sz="0" w:space="0" w:color="auto"/>
            <w:right w:val="none" w:sz="0" w:space="0" w:color="auto"/>
          </w:divBdr>
        </w:div>
      </w:divsChild>
    </w:div>
    <w:div w:id="949968615">
      <w:bodyDiv w:val="1"/>
      <w:marLeft w:val="0"/>
      <w:marRight w:val="0"/>
      <w:marTop w:val="0"/>
      <w:marBottom w:val="0"/>
      <w:divBdr>
        <w:top w:val="none" w:sz="0" w:space="0" w:color="auto"/>
        <w:left w:val="none" w:sz="0" w:space="0" w:color="auto"/>
        <w:bottom w:val="none" w:sz="0" w:space="0" w:color="auto"/>
        <w:right w:val="none" w:sz="0" w:space="0" w:color="auto"/>
      </w:divBdr>
      <w:divsChild>
        <w:div w:id="1200364450">
          <w:marLeft w:val="0"/>
          <w:marRight w:val="0"/>
          <w:marTop w:val="0"/>
          <w:marBottom w:val="0"/>
          <w:divBdr>
            <w:top w:val="none" w:sz="0" w:space="0" w:color="auto"/>
            <w:left w:val="none" w:sz="0" w:space="0" w:color="auto"/>
            <w:bottom w:val="none" w:sz="0" w:space="0" w:color="auto"/>
            <w:right w:val="none" w:sz="0" w:space="0" w:color="auto"/>
          </w:divBdr>
        </w:div>
      </w:divsChild>
    </w:div>
    <w:div w:id="1035159461">
      <w:bodyDiv w:val="1"/>
      <w:marLeft w:val="0"/>
      <w:marRight w:val="0"/>
      <w:marTop w:val="0"/>
      <w:marBottom w:val="0"/>
      <w:divBdr>
        <w:top w:val="none" w:sz="0" w:space="0" w:color="auto"/>
        <w:left w:val="none" w:sz="0" w:space="0" w:color="auto"/>
        <w:bottom w:val="none" w:sz="0" w:space="0" w:color="auto"/>
        <w:right w:val="none" w:sz="0" w:space="0" w:color="auto"/>
      </w:divBdr>
      <w:divsChild>
        <w:div w:id="711421684">
          <w:marLeft w:val="0"/>
          <w:marRight w:val="0"/>
          <w:marTop w:val="0"/>
          <w:marBottom w:val="0"/>
          <w:divBdr>
            <w:top w:val="none" w:sz="0" w:space="0" w:color="auto"/>
            <w:left w:val="none" w:sz="0" w:space="0" w:color="auto"/>
            <w:bottom w:val="none" w:sz="0" w:space="0" w:color="auto"/>
            <w:right w:val="none" w:sz="0" w:space="0" w:color="auto"/>
          </w:divBdr>
        </w:div>
      </w:divsChild>
    </w:div>
    <w:div w:id="1075973171">
      <w:bodyDiv w:val="1"/>
      <w:marLeft w:val="0"/>
      <w:marRight w:val="0"/>
      <w:marTop w:val="0"/>
      <w:marBottom w:val="0"/>
      <w:divBdr>
        <w:top w:val="none" w:sz="0" w:space="0" w:color="auto"/>
        <w:left w:val="none" w:sz="0" w:space="0" w:color="auto"/>
        <w:bottom w:val="none" w:sz="0" w:space="0" w:color="auto"/>
        <w:right w:val="none" w:sz="0" w:space="0" w:color="auto"/>
      </w:divBdr>
      <w:divsChild>
        <w:div w:id="530916726">
          <w:marLeft w:val="0"/>
          <w:marRight w:val="0"/>
          <w:marTop w:val="0"/>
          <w:marBottom w:val="0"/>
          <w:divBdr>
            <w:top w:val="none" w:sz="0" w:space="0" w:color="auto"/>
            <w:left w:val="none" w:sz="0" w:space="0" w:color="auto"/>
            <w:bottom w:val="none" w:sz="0" w:space="0" w:color="auto"/>
            <w:right w:val="none" w:sz="0" w:space="0" w:color="auto"/>
          </w:divBdr>
        </w:div>
      </w:divsChild>
    </w:div>
    <w:div w:id="1117408055">
      <w:bodyDiv w:val="1"/>
      <w:marLeft w:val="0"/>
      <w:marRight w:val="0"/>
      <w:marTop w:val="0"/>
      <w:marBottom w:val="0"/>
      <w:divBdr>
        <w:top w:val="none" w:sz="0" w:space="0" w:color="auto"/>
        <w:left w:val="none" w:sz="0" w:space="0" w:color="auto"/>
        <w:bottom w:val="none" w:sz="0" w:space="0" w:color="auto"/>
        <w:right w:val="none" w:sz="0" w:space="0" w:color="auto"/>
      </w:divBdr>
      <w:divsChild>
        <w:div w:id="1358122238">
          <w:marLeft w:val="0"/>
          <w:marRight w:val="0"/>
          <w:marTop w:val="0"/>
          <w:marBottom w:val="0"/>
          <w:divBdr>
            <w:top w:val="none" w:sz="0" w:space="0" w:color="auto"/>
            <w:left w:val="none" w:sz="0" w:space="0" w:color="auto"/>
            <w:bottom w:val="none" w:sz="0" w:space="0" w:color="auto"/>
            <w:right w:val="none" w:sz="0" w:space="0" w:color="auto"/>
          </w:divBdr>
        </w:div>
      </w:divsChild>
    </w:div>
    <w:div w:id="1174298676">
      <w:bodyDiv w:val="1"/>
      <w:marLeft w:val="0"/>
      <w:marRight w:val="0"/>
      <w:marTop w:val="0"/>
      <w:marBottom w:val="0"/>
      <w:divBdr>
        <w:top w:val="none" w:sz="0" w:space="0" w:color="auto"/>
        <w:left w:val="none" w:sz="0" w:space="0" w:color="auto"/>
        <w:bottom w:val="none" w:sz="0" w:space="0" w:color="auto"/>
        <w:right w:val="none" w:sz="0" w:space="0" w:color="auto"/>
      </w:divBdr>
      <w:divsChild>
        <w:div w:id="351760861">
          <w:marLeft w:val="0"/>
          <w:marRight w:val="0"/>
          <w:marTop w:val="0"/>
          <w:marBottom w:val="0"/>
          <w:divBdr>
            <w:top w:val="none" w:sz="0" w:space="0" w:color="auto"/>
            <w:left w:val="none" w:sz="0" w:space="0" w:color="auto"/>
            <w:bottom w:val="none" w:sz="0" w:space="0" w:color="auto"/>
            <w:right w:val="none" w:sz="0" w:space="0" w:color="auto"/>
          </w:divBdr>
        </w:div>
      </w:divsChild>
    </w:div>
    <w:div w:id="1179387189">
      <w:bodyDiv w:val="1"/>
      <w:marLeft w:val="0"/>
      <w:marRight w:val="0"/>
      <w:marTop w:val="0"/>
      <w:marBottom w:val="0"/>
      <w:divBdr>
        <w:top w:val="none" w:sz="0" w:space="0" w:color="auto"/>
        <w:left w:val="none" w:sz="0" w:space="0" w:color="auto"/>
        <w:bottom w:val="none" w:sz="0" w:space="0" w:color="auto"/>
        <w:right w:val="none" w:sz="0" w:space="0" w:color="auto"/>
      </w:divBdr>
      <w:divsChild>
        <w:div w:id="2131238272">
          <w:marLeft w:val="0"/>
          <w:marRight w:val="0"/>
          <w:marTop w:val="0"/>
          <w:marBottom w:val="0"/>
          <w:divBdr>
            <w:top w:val="none" w:sz="0" w:space="0" w:color="auto"/>
            <w:left w:val="none" w:sz="0" w:space="0" w:color="auto"/>
            <w:bottom w:val="none" w:sz="0" w:space="0" w:color="auto"/>
            <w:right w:val="none" w:sz="0" w:space="0" w:color="auto"/>
          </w:divBdr>
        </w:div>
      </w:divsChild>
    </w:div>
    <w:div w:id="1179923920">
      <w:bodyDiv w:val="1"/>
      <w:marLeft w:val="0"/>
      <w:marRight w:val="0"/>
      <w:marTop w:val="0"/>
      <w:marBottom w:val="0"/>
      <w:divBdr>
        <w:top w:val="none" w:sz="0" w:space="0" w:color="auto"/>
        <w:left w:val="none" w:sz="0" w:space="0" w:color="auto"/>
        <w:bottom w:val="none" w:sz="0" w:space="0" w:color="auto"/>
        <w:right w:val="none" w:sz="0" w:space="0" w:color="auto"/>
      </w:divBdr>
      <w:divsChild>
        <w:div w:id="1490367487">
          <w:marLeft w:val="0"/>
          <w:marRight w:val="0"/>
          <w:marTop w:val="0"/>
          <w:marBottom w:val="0"/>
          <w:divBdr>
            <w:top w:val="none" w:sz="0" w:space="0" w:color="auto"/>
            <w:left w:val="none" w:sz="0" w:space="0" w:color="auto"/>
            <w:bottom w:val="none" w:sz="0" w:space="0" w:color="auto"/>
            <w:right w:val="none" w:sz="0" w:space="0" w:color="auto"/>
          </w:divBdr>
        </w:div>
      </w:divsChild>
    </w:div>
    <w:div w:id="1207255023">
      <w:bodyDiv w:val="1"/>
      <w:marLeft w:val="0"/>
      <w:marRight w:val="0"/>
      <w:marTop w:val="0"/>
      <w:marBottom w:val="0"/>
      <w:divBdr>
        <w:top w:val="none" w:sz="0" w:space="0" w:color="auto"/>
        <w:left w:val="none" w:sz="0" w:space="0" w:color="auto"/>
        <w:bottom w:val="none" w:sz="0" w:space="0" w:color="auto"/>
        <w:right w:val="none" w:sz="0" w:space="0" w:color="auto"/>
      </w:divBdr>
      <w:divsChild>
        <w:div w:id="2052418379">
          <w:marLeft w:val="0"/>
          <w:marRight w:val="0"/>
          <w:marTop w:val="0"/>
          <w:marBottom w:val="0"/>
          <w:divBdr>
            <w:top w:val="none" w:sz="0" w:space="0" w:color="auto"/>
            <w:left w:val="none" w:sz="0" w:space="0" w:color="auto"/>
            <w:bottom w:val="none" w:sz="0" w:space="0" w:color="auto"/>
            <w:right w:val="none" w:sz="0" w:space="0" w:color="auto"/>
          </w:divBdr>
        </w:div>
      </w:divsChild>
    </w:div>
    <w:div w:id="1212811465">
      <w:bodyDiv w:val="1"/>
      <w:marLeft w:val="0"/>
      <w:marRight w:val="0"/>
      <w:marTop w:val="0"/>
      <w:marBottom w:val="0"/>
      <w:divBdr>
        <w:top w:val="none" w:sz="0" w:space="0" w:color="auto"/>
        <w:left w:val="none" w:sz="0" w:space="0" w:color="auto"/>
        <w:bottom w:val="none" w:sz="0" w:space="0" w:color="auto"/>
        <w:right w:val="none" w:sz="0" w:space="0" w:color="auto"/>
      </w:divBdr>
      <w:divsChild>
        <w:div w:id="925118623">
          <w:marLeft w:val="0"/>
          <w:marRight w:val="0"/>
          <w:marTop w:val="0"/>
          <w:marBottom w:val="0"/>
          <w:divBdr>
            <w:top w:val="none" w:sz="0" w:space="0" w:color="auto"/>
            <w:left w:val="none" w:sz="0" w:space="0" w:color="auto"/>
            <w:bottom w:val="none" w:sz="0" w:space="0" w:color="auto"/>
            <w:right w:val="none" w:sz="0" w:space="0" w:color="auto"/>
          </w:divBdr>
        </w:div>
      </w:divsChild>
    </w:div>
    <w:div w:id="1224753644">
      <w:bodyDiv w:val="1"/>
      <w:marLeft w:val="0"/>
      <w:marRight w:val="0"/>
      <w:marTop w:val="0"/>
      <w:marBottom w:val="0"/>
      <w:divBdr>
        <w:top w:val="none" w:sz="0" w:space="0" w:color="auto"/>
        <w:left w:val="none" w:sz="0" w:space="0" w:color="auto"/>
        <w:bottom w:val="none" w:sz="0" w:space="0" w:color="auto"/>
        <w:right w:val="none" w:sz="0" w:space="0" w:color="auto"/>
      </w:divBdr>
      <w:divsChild>
        <w:div w:id="1301836897">
          <w:marLeft w:val="0"/>
          <w:marRight w:val="0"/>
          <w:marTop w:val="0"/>
          <w:marBottom w:val="0"/>
          <w:divBdr>
            <w:top w:val="none" w:sz="0" w:space="0" w:color="auto"/>
            <w:left w:val="none" w:sz="0" w:space="0" w:color="auto"/>
            <w:bottom w:val="none" w:sz="0" w:space="0" w:color="auto"/>
            <w:right w:val="none" w:sz="0" w:space="0" w:color="auto"/>
          </w:divBdr>
        </w:div>
      </w:divsChild>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sChild>
        <w:div w:id="303582409">
          <w:marLeft w:val="0"/>
          <w:marRight w:val="0"/>
          <w:marTop w:val="0"/>
          <w:marBottom w:val="0"/>
          <w:divBdr>
            <w:top w:val="none" w:sz="0" w:space="0" w:color="auto"/>
            <w:left w:val="none" w:sz="0" w:space="0" w:color="auto"/>
            <w:bottom w:val="none" w:sz="0" w:space="0" w:color="auto"/>
            <w:right w:val="none" w:sz="0" w:space="0" w:color="auto"/>
          </w:divBdr>
        </w:div>
      </w:divsChild>
    </w:div>
    <w:div w:id="1241596377">
      <w:bodyDiv w:val="1"/>
      <w:marLeft w:val="0"/>
      <w:marRight w:val="0"/>
      <w:marTop w:val="0"/>
      <w:marBottom w:val="0"/>
      <w:divBdr>
        <w:top w:val="none" w:sz="0" w:space="0" w:color="auto"/>
        <w:left w:val="none" w:sz="0" w:space="0" w:color="auto"/>
        <w:bottom w:val="none" w:sz="0" w:space="0" w:color="auto"/>
        <w:right w:val="none" w:sz="0" w:space="0" w:color="auto"/>
      </w:divBdr>
      <w:divsChild>
        <w:div w:id="125393443">
          <w:marLeft w:val="0"/>
          <w:marRight w:val="0"/>
          <w:marTop w:val="0"/>
          <w:marBottom w:val="0"/>
          <w:divBdr>
            <w:top w:val="none" w:sz="0" w:space="0" w:color="auto"/>
            <w:left w:val="none" w:sz="0" w:space="0" w:color="auto"/>
            <w:bottom w:val="none" w:sz="0" w:space="0" w:color="auto"/>
            <w:right w:val="none" w:sz="0" w:space="0" w:color="auto"/>
          </w:divBdr>
          <w:divsChild>
            <w:div w:id="2140226485">
              <w:marLeft w:val="0"/>
              <w:marRight w:val="0"/>
              <w:marTop w:val="0"/>
              <w:marBottom w:val="0"/>
              <w:divBdr>
                <w:top w:val="none" w:sz="0" w:space="0" w:color="auto"/>
                <w:left w:val="none" w:sz="0" w:space="0" w:color="auto"/>
                <w:bottom w:val="none" w:sz="0" w:space="0" w:color="auto"/>
                <w:right w:val="none" w:sz="0" w:space="0" w:color="auto"/>
              </w:divBdr>
            </w:div>
          </w:divsChild>
        </w:div>
        <w:div w:id="309679728">
          <w:marLeft w:val="0"/>
          <w:marRight w:val="0"/>
          <w:marTop w:val="0"/>
          <w:marBottom w:val="0"/>
          <w:divBdr>
            <w:top w:val="none" w:sz="0" w:space="0" w:color="auto"/>
            <w:left w:val="none" w:sz="0" w:space="0" w:color="auto"/>
            <w:bottom w:val="none" w:sz="0" w:space="0" w:color="auto"/>
            <w:right w:val="none" w:sz="0" w:space="0" w:color="auto"/>
          </w:divBdr>
          <w:divsChild>
            <w:div w:id="2070959684">
              <w:marLeft w:val="0"/>
              <w:marRight w:val="0"/>
              <w:marTop w:val="0"/>
              <w:marBottom w:val="0"/>
              <w:divBdr>
                <w:top w:val="none" w:sz="0" w:space="0" w:color="auto"/>
                <w:left w:val="none" w:sz="0" w:space="0" w:color="auto"/>
                <w:bottom w:val="none" w:sz="0" w:space="0" w:color="auto"/>
                <w:right w:val="none" w:sz="0" w:space="0" w:color="auto"/>
              </w:divBdr>
            </w:div>
          </w:divsChild>
        </w:div>
        <w:div w:id="372727297">
          <w:marLeft w:val="0"/>
          <w:marRight w:val="0"/>
          <w:marTop w:val="0"/>
          <w:marBottom w:val="0"/>
          <w:divBdr>
            <w:top w:val="none" w:sz="0" w:space="0" w:color="auto"/>
            <w:left w:val="none" w:sz="0" w:space="0" w:color="auto"/>
            <w:bottom w:val="none" w:sz="0" w:space="0" w:color="auto"/>
            <w:right w:val="none" w:sz="0" w:space="0" w:color="auto"/>
          </w:divBdr>
          <w:divsChild>
            <w:div w:id="498813834">
              <w:marLeft w:val="0"/>
              <w:marRight w:val="0"/>
              <w:marTop w:val="0"/>
              <w:marBottom w:val="0"/>
              <w:divBdr>
                <w:top w:val="none" w:sz="0" w:space="0" w:color="auto"/>
                <w:left w:val="none" w:sz="0" w:space="0" w:color="auto"/>
                <w:bottom w:val="none" w:sz="0" w:space="0" w:color="auto"/>
                <w:right w:val="none" w:sz="0" w:space="0" w:color="auto"/>
              </w:divBdr>
            </w:div>
          </w:divsChild>
        </w:div>
        <w:div w:id="757598270">
          <w:marLeft w:val="0"/>
          <w:marRight w:val="0"/>
          <w:marTop w:val="0"/>
          <w:marBottom w:val="0"/>
          <w:divBdr>
            <w:top w:val="none" w:sz="0" w:space="0" w:color="auto"/>
            <w:left w:val="none" w:sz="0" w:space="0" w:color="auto"/>
            <w:bottom w:val="none" w:sz="0" w:space="0" w:color="auto"/>
            <w:right w:val="none" w:sz="0" w:space="0" w:color="auto"/>
          </w:divBdr>
          <w:divsChild>
            <w:div w:id="3292032">
              <w:marLeft w:val="0"/>
              <w:marRight w:val="0"/>
              <w:marTop w:val="0"/>
              <w:marBottom w:val="0"/>
              <w:divBdr>
                <w:top w:val="none" w:sz="0" w:space="0" w:color="auto"/>
                <w:left w:val="none" w:sz="0" w:space="0" w:color="auto"/>
                <w:bottom w:val="none" w:sz="0" w:space="0" w:color="auto"/>
                <w:right w:val="none" w:sz="0" w:space="0" w:color="auto"/>
              </w:divBdr>
            </w:div>
          </w:divsChild>
        </w:div>
        <w:div w:id="766271605">
          <w:marLeft w:val="0"/>
          <w:marRight w:val="0"/>
          <w:marTop w:val="0"/>
          <w:marBottom w:val="0"/>
          <w:divBdr>
            <w:top w:val="none" w:sz="0" w:space="0" w:color="auto"/>
            <w:left w:val="none" w:sz="0" w:space="0" w:color="auto"/>
            <w:bottom w:val="none" w:sz="0" w:space="0" w:color="auto"/>
            <w:right w:val="none" w:sz="0" w:space="0" w:color="auto"/>
          </w:divBdr>
          <w:divsChild>
            <w:div w:id="286082217">
              <w:marLeft w:val="0"/>
              <w:marRight w:val="0"/>
              <w:marTop w:val="0"/>
              <w:marBottom w:val="0"/>
              <w:divBdr>
                <w:top w:val="none" w:sz="0" w:space="0" w:color="auto"/>
                <w:left w:val="none" w:sz="0" w:space="0" w:color="auto"/>
                <w:bottom w:val="none" w:sz="0" w:space="0" w:color="auto"/>
                <w:right w:val="none" w:sz="0" w:space="0" w:color="auto"/>
              </w:divBdr>
            </w:div>
          </w:divsChild>
        </w:div>
        <w:div w:id="874583420">
          <w:marLeft w:val="0"/>
          <w:marRight w:val="0"/>
          <w:marTop w:val="0"/>
          <w:marBottom w:val="0"/>
          <w:divBdr>
            <w:top w:val="none" w:sz="0" w:space="0" w:color="auto"/>
            <w:left w:val="none" w:sz="0" w:space="0" w:color="auto"/>
            <w:bottom w:val="none" w:sz="0" w:space="0" w:color="auto"/>
            <w:right w:val="none" w:sz="0" w:space="0" w:color="auto"/>
          </w:divBdr>
          <w:divsChild>
            <w:div w:id="730732016">
              <w:marLeft w:val="0"/>
              <w:marRight w:val="0"/>
              <w:marTop w:val="0"/>
              <w:marBottom w:val="0"/>
              <w:divBdr>
                <w:top w:val="none" w:sz="0" w:space="0" w:color="auto"/>
                <w:left w:val="none" w:sz="0" w:space="0" w:color="auto"/>
                <w:bottom w:val="none" w:sz="0" w:space="0" w:color="auto"/>
                <w:right w:val="none" w:sz="0" w:space="0" w:color="auto"/>
              </w:divBdr>
            </w:div>
          </w:divsChild>
        </w:div>
        <w:div w:id="1070736353">
          <w:marLeft w:val="0"/>
          <w:marRight w:val="0"/>
          <w:marTop w:val="0"/>
          <w:marBottom w:val="0"/>
          <w:divBdr>
            <w:top w:val="none" w:sz="0" w:space="0" w:color="auto"/>
            <w:left w:val="none" w:sz="0" w:space="0" w:color="auto"/>
            <w:bottom w:val="none" w:sz="0" w:space="0" w:color="auto"/>
            <w:right w:val="none" w:sz="0" w:space="0" w:color="auto"/>
          </w:divBdr>
          <w:divsChild>
            <w:div w:id="1325937309">
              <w:marLeft w:val="0"/>
              <w:marRight w:val="0"/>
              <w:marTop w:val="0"/>
              <w:marBottom w:val="0"/>
              <w:divBdr>
                <w:top w:val="none" w:sz="0" w:space="0" w:color="auto"/>
                <w:left w:val="none" w:sz="0" w:space="0" w:color="auto"/>
                <w:bottom w:val="none" w:sz="0" w:space="0" w:color="auto"/>
                <w:right w:val="none" w:sz="0" w:space="0" w:color="auto"/>
              </w:divBdr>
            </w:div>
          </w:divsChild>
        </w:div>
        <w:div w:id="1295216696">
          <w:marLeft w:val="0"/>
          <w:marRight w:val="0"/>
          <w:marTop w:val="0"/>
          <w:marBottom w:val="0"/>
          <w:divBdr>
            <w:top w:val="none" w:sz="0" w:space="0" w:color="auto"/>
            <w:left w:val="none" w:sz="0" w:space="0" w:color="auto"/>
            <w:bottom w:val="none" w:sz="0" w:space="0" w:color="auto"/>
            <w:right w:val="none" w:sz="0" w:space="0" w:color="auto"/>
          </w:divBdr>
          <w:divsChild>
            <w:div w:id="5139369">
              <w:marLeft w:val="0"/>
              <w:marRight w:val="0"/>
              <w:marTop w:val="0"/>
              <w:marBottom w:val="0"/>
              <w:divBdr>
                <w:top w:val="none" w:sz="0" w:space="0" w:color="auto"/>
                <w:left w:val="none" w:sz="0" w:space="0" w:color="auto"/>
                <w:bottom w:val="none" w:sz="0" w:space="0" w:color="auto"/>
                <w:right w:val="none" w:sz="0" w:space="0" w:color="auto"/>
              </w:divBdr>
            </w:div>
          </w:divsChild>
        </w:div>
        <w:div w:id="1476529335">
          <w:marLeft w:val="0"/>
          <w:marRight w:val="0"/>
          <w:marTop w:val="0"/>
          <w:marBottom w:val="0"/>
          <w:divBdr>
            <w:top w:val="none" w:sz="0" w:space="0" w:color="auto"/>
            <w:left w:val="none" w:sz="0" w:space="0" w:color="auto"/>
            <w:bottom w:val="none" w:sz="0" w:space="0" w:color="auto"/>
            <w:right w:val="none" w:sz="0" w:space="0" w:color="auto"/>
          </w:divBdr>
          <w:divsChild>
            <w:div w:id="1135180324">
              <w:marLeft w:val="0"/>
              <w:marRight w:val="0"/>
              <w:marTop w:val="0"/>
              <w:marBottom w:val="0"/>
              <w:divBdr>
                <w:top w:val="none" w:sz="0" w:space="0" w:color="auto"/>
                <w:left w:val="none" w:sz="0" w:space="0" w:color="auto"/>
                <w:bottom w:val="none" w:sz="0" w:space="0" w:color="auto"/>
                <w:right w:val="none" w:sz="0" w:space="0" w:color="auto"/>
              </w:divBdr>
            </w:div>
          </w:divsChild>
        </w:div>
        <w:div w:id="1871917987">
          <w:marLeft w:val="0"/>
          <w:marRight w:val="0"/>
          <w:marTop w:val="0"/>
          <w:marBottom w:val="0"/>
          <w:divBdr>
            <w:top w:val="none" w:sz="0" w:space="0" w:color="auto"/>
            <w:left w:val="none" w:sz="0" w:space="0" w:color="auto"/>
            <w:bottom w:val="none" w:sz="0" w:space="0" w:color="auto"/>
            <w:right w:val="none" w:sz="0" w:space="0" w:color="auto"/>
          </w:divBdr>
          <w:divsChild>
            <w:div w:id="2143575847">
              <w:marLeft w:val="0"/>
              <w:marRight w:val="0"/>
              <w:marTop w:val="0"/>
              <w:marBottom w:val="0"/>
              <w:divBdr>
                <w:top w:val="none" w:sz="0" w:space="0" w:color="auto"/>
                <w:left w:val="none" w:sz="0" w:space="0" w:color="auto"/>
                <w:bottom w:val="none" w:sz="0" w:space="0" w:color="auto"/>
                <w:right w:val="none" w:sz="0" w:space="0" w:color="auto"/>
              </w:divBdr>
            </w:div>
          </w:divsChild>
        </w:div>
        <w:div w:id="1944679642">
          <w:marLeft w:val="0"/>
          <w:marRight w:val="0"/>
          <w:marTop w:val="0"/>
          <w:marBottom w:val="0"/>
          <w:divBdr>
            <w:top w:val="none" w:sz="0" w:space="0" w:color="auto"/>
            <w:left w:val="none" w:sz="0" w:space="0" w:color="auto"/>
            <w:bottom w:val="none" w:sz="0" w:space="0" w:color="auto"/>
            <w:right w:val="none" w:sz="0" w:space="0" w:color="auto"/>
          </w:divBdr>
          <w:divsChild>
            <w:div w:id="1730111675">
              <w:marLeft w:val="0"/>
              <w:marRight w:val="0"/>
              <w:marTop w:val="0"/>
              <w:marBottom w:val="0"/>
              <w:divBdr>
                <w:top w:val="none" w:sz="0" w:space="0" w:color="auto"/>
                <w:left w:val="none" w:sz="0" w:space="0" w:color="auto"/>
                <w:bottom w:val="none" w:sz="0" w:space="0" w:color="auto"/>
                <w:right w:val="none" w:sz="0" w:space="0" w:color="auto"/>
              </w:divBdr>
            </w:div>
          </w:divsChild>
        </w:div>
        <w:div w:id="2074767252">
          <w:marLeft w:val="0"/>
          <w:marRight w:val="0"/>
          <w:marTop w:val="0"/>
          <w:marBottom w:val="0"/>
          <w:divBdr>
            <w:top w:val="none" w:sz="0" w:space="0" w:color="auto"/>
            <w:left w:val="none" w:sz="0" w:space="0" w:color="auto"/>
            <w:bottom w:val="none" w:sz="0" w:space="0" w:color="auto"/>
            <w:right w:val="none" w:sz="0" w:space="0" w:color="auto"/>
          </w:divBdr>
          <w:divsChild>
            <w:div w:id="2326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6844">
      <w:bodyDiv w:val="1"/>
      <w:marLeft w:val="0"/>
      <w:marRight w:val="0"/>
      <w:marTop w:val="0"/>
      <w:marBottom w:val="0"/>
      <w:divBdr>
        <w:top w:val="none" w:sz="0" w:space="0" w:color="auto"/>
        <w:left w:val="none" w:sz="0" w:space="0" w:color="auto"/>
        <w:bottom w:val="none" w:sz="0" w:space="0" w:color="auto"/>
        <w:right w:val="none" w:sz="0" w:space="0" w:color="auto"/>
      </w:divBdr>
      <w:divsChild>
        <w:div w:id="580598513">
          <w:marLeft w:val="0"/>
          <w:marRight w:val="0"/>
          <w:marTop w:val="0"/>
          <w:marBottom w:val="0"/>
          <w:divBdr>
            <w:top w:val="none" w:sz="0" w:space="0" w:color="auto"/>
            <w:left w:val="none" w:sz="0" w:space="0" w:color="auto"/>
            <w:bottom w:val="none" w:sz="0" w:space="0" w:color="auto"/>
            <w:right w:val="none" w:sz="0" w:space="0" w:color="auto"/>
          </w:divBdr>
        </w:div>
      </w:divsChild>
    </w:div>
    <w:div w:id="1315182744">
      <w:bodyDiv w:val="1"/>
      <w:marLeft w:val="0"/>
      <w:marRight w:val="0"/>
      <w:marTop w:val="0"/>
      <w:marBottom w:val="0"/>
      <w:divBdr>
        <w:top w:val="none" w:sz="0" w:space="0" w:color="auto"/>
        <w:left w:val="none" w:sz="0" w:space="0" w:color="auto"/>
        <w:bottom w:val="none" w:sz="0" w:space="0" w:color="auto"/>
        <w:right w:val="none" w:sz="0" w:space="0" w:color="auto"/>
      </w:divBdr>
      <w:divsChild>
        <w:div w:id="117072838">
          <w:marLeft w:val="0"/>
          <w:marRight w:val="0"/>
          <w:marTop w:val="0"/>
          <w:marBottom w:val="0"/>
          <w:divBdr>
            <w:top w:val="none" w:sz="0" w:space="0" w:color="auto"/>
            <w:left w:val="none" w:sz="0" w:space="0" w:color="auto"/>
            <w:bottom w:val="none" w:sz="0" w:space="0" w:color="auto"/>
            <w:right w:val="none" w:sz="0" w:space="0" w:color="auto"/>
          </w:divBdr>
        </w:div>
      </w:divsChild>
    </w:div>
    <w:div w:id="1354460493">
      <w:bodyDiv w:val="1"/>
      <w:marLeft w:val="0"/>
      <w:marRight w:val="0"/>
      <w:marTop w:val="0"/>
      <w:marBottom w:val="0"/>
      <w:divBdr>
        <w:top w:val="none" w:sz="0" w:space="0" w:color="auto"/>
        <w:left w:val="none" w:sz="0" w:space="0" w:color="auto"/>
        <w:bottom w:val="none" w:sz="0" w:space="0" w:color="auto"/>
        <w:right w:val="none" w:sz="0" w:space="0" w:color="auto"/>
      </w:divBdr>
      <w:divsChild>
        <w:div w:id="1710957863">
          <w:marLeft w:val="0"/>
          <w:marRight w:val="0"/>
          <w:marTop w:val="0"/>
          <w:marBottom w:val="0"/>
          <w:divBdr>
            <w:top w:val="none" w:sz="0" w:space="0" w:color="auto"/>
            <w:left w:val="none" w:sz="0" w:space="0" w:color="auto"/>
            <w:bottom w:val="none" w:sz="0" w:space="0" w:color="auto"/>
            <w:right w:val="none" w:sz="0" w:space="0" w:color="auto"/>
          </w:divBdr>
        </w:div>
      </w:divsChild>
    </w:div>
    <w:div w:id="1355230004">
      <w:bodyDiv w:val="1"/>
      <w:marLeft w:val="0"/>
      <w:marRight w:val="0"/>
      <w:marTop w:val="0"/>
      <w:marBottom w:val="0"/>
      <w:divBdr>
        <w:top w:val="none" w:sz="0" w:space="0" w:color="auto"/>
        <w:left w:val="none" w:sz="0" w:space="0" w:color="auto"/>
        <w:bottom w:val="none" w:sz="0" w:space="0" w:color="auto"/>
        <w:right w:val="none" w:sz="0" w:space="0" w:color="auto"/>
      </w:divBdr>
      <w:divsChild>
        <w:div w:id="1668820720">
          <w:marLeft w:val="0"/>
          <w:marRight w:val="0"/>
          <w:marTop w:val="0"/>
          <w:marBottom w:val="0"/>
          <w:divBdr>
            <w:top w:val="none" w:sz="0" w:space="0" w:color="auto"/>
            <w:left w:val="none" w:sz="0" w:space="0" w:color="auto"/>
            <w:bottom w:val="none" w:sz="0" w:space="0" w:color="auto"/>
            <w:right w:val="none" w:sz="0" w:space="0" w:color="auto"/>
          </w:divBdr>
        </w:div>
      </w:divsChild>
    </w:div>
    <w:div w:id="1356660988">
      <w:bodyDiv w:val="1"/>
      <w:marLeft w:val="0"/>
      <w:marRight w:val="0"/>
      <w:marTop w:val="0"/>
      <w:marBottom w:val="0"/>
      <w:divBdr>
        <w:top w:val="none" w:sz="0" w:space="0" w:color="auto"/>
        <w:left w:val="none" w:sz="0" w:space="0" w:color="auto"/>
        <w:bottom w:val="none" w:sz="0" w:space="0" w:color="auto"/>
        <w:right w:val="none" w:sz="0" w:space="0" w:color="auto"/>
      </w:divBdr>
      <w:divsChild>
        <w:div w:id="1252816179">
          <w:marLeft w:val="0"/>
          <w:marRight w:val="0"/>
          <w:marTop w:val="0"/>
          <w:marBottom w:val="0"/>
          <w:divBdr>
            <w:top w:val="none" w:sz="0" w:space="0" w:color="auto"/>
            <w:left w:val="none" w:sz="0" w:space="0" w:color="auto"/>
            <w:bottom w:val="none" w:sz="0" w:space="0" w:color="auto"/>
            <w:right w:val="none" w:sz="0" w:space="0" w:color="auto"/>
          </w:divBdr>
        </w:div>
      </w:divsChild>
    </w:div>
    <w:div w:id="1400396671">
      <w:bodyDiv w:val="1"/>
      <w:marLeft w:val="0"/>
      <w:marRight w:val="0"/>
      <w:marTop w:val="0"/>
      <w:marBottom w:val="0"/>
      <w:divBdr>
        <w:top w:val="none" w:sz="0" w:space="0" w:color="auto"/>
        <w:left w:val="none" w:sz="0" w:space="0" w:color="auto"/>
        <w:bottom w:val="none" w:sz="0" w:space="0" w:color="auto"/>
        <w:right w:val="none" w:sz="0" w:space="0" w:color="auto"/>
      </w:divBdr>
      <w:divsChild>
        <w:div w:id="78675765">
          <w:marLeft w:val="0"/>
          <w:marRight w:val="0"/>
          <w:marTop w:val="0"/>
          <w:marBottom w:val="0"/>
          <w:divBdr>
            <w:top w:val="none" w:sz="0" w:space="0" w:color="auto"/>
            <w:left w:val="none" w:sz="0" w:space="0" w:color="auto"/>
            <w:bottom w:val="none" w:sz="0" w:space="0" w:color="auto"/>
            <w:right w:val="none" w:sz="0" w:space="0" w:color="auto"/>
          </w:divBdr>
        </w:div>
      </w:divsChild>
    </w:div>
    <w:div w:id="1405102092">
      <w:bodyDiv w:val="1"/>
      <w:marLeft w:val="0"/>
      <w:marRight w:val="0"/>
      <w:marTop w:val="0"/>
      <w:marBottom w:val="0"/>
      <w:divBdr>
        <w:top w:val="none" w:sz="0" w:space="0" w:color="auto"/>
        <w:left w:val="none" w:sz="0" w:space="0" w:color="auto"/>
        <w:bottom w:val="none" w:sz="0" w:space="0" w:color="auto"/>
        <w:right w:val="none" w:sz="0" w:space="0" w:color="auto"/>
      </w:divBdr>
      <w:divsChild>
        <w:div w:id="468324892">
          <w:marLeft w:val="0"/>
          <w:marRight w:val="0"/>
          <w:marTop w:val="0"/>
          <w:marBottom w:val="0"/>
          <w:divBdr>
            <w:top w:val="none" w:sz="0" w:space="0" w:color="auto"/>
            <w:left w:val="none" w:sz="0" w:space="0" w:color="auto"/>
            <w:bottom w:val="none" w:sz="0" w:space="0" w:color="auto"/>
            <w:right w:val="none" w:sz="0" w:space="0" w:color="auto"/>
          </w:divBdr>
        </w:div>
      </w:divsChild>
    </w:div>
    <w:div w:id="1429275026">
      <w:bodyDiv w:val="1"/>
      <w:marLeft w:val="0"/>
      <w:marRight w:val="0"/>
      <w:marTop w:val="0"/>
      <w:marBottom w:val="0"/>
      <w:divBdr>
        <w:top w:val="none" w:sz="0" w:space="0" w:color="auto"/>
        <w:left w:val="none" w:sz="0" w:space="0" w:color="auto"/>
        <w:bottom w:val="none" w:sz="0" w:space="0" w:color="auto"/>
        <w:right w:val="none" w:sz="0" w:space="0" w:color="auto"/>
      </w:divBdr>
      <w:divsChild>
        <w:div w:id="1093013290">
          <w:marLeft w:val="0"/>
          <w:marRight w:val="0"/>
          <w:marTop w:val="0"/>
          <w:marBottom w:val="0"/>
          <w:divBdr>
            <w:top w:val="none" w:sz="0" w:space="0" w:color="auto"/>
            <w:left w:val="none" w:sz="0" w:space="0" w:color="auto"/>
            <w:bottom w:val="none" w:sz="0" w:space="0" w:color="auto"/>
            <w:right w:val="none" w:sz="0" w:space="0" w:color="auto"/>
          </w:divBdr>
        </w:div>
      </w:divsChild>
    </w:div>
    <w:div w:id="1444301285">
      <w:bodyDiv w:val="1"/>
      <w:marLeft w:val="0"/>
      <w:marRight w:val="0"/>
      <w:marTop w:val="0"/>
      <w:marBottom w:val="0"/>
      <w:divBdr>
        <w:top w:val="none" w:sz="0" w:space="0" w:color="auto"/>
        <w:left w:val="none" w:sz="0" w:space="0" w:color="auto"/>
        <w:bottom w:val="none" w:sz="0" w:space="0" w:color="auto"/>
        <w:right w:val="none" w:sz="0" w:space="0" w:color="auto"/>
      </w:divBdr>
      <w:divsChild>
        <w:div w:id="1957640014">
          <w:marLeft w:val="0"/>
          <w:marRight w:val="0"/>
          <w:marTop w:val="0"/>
          <w:marBottom w:val="0"/>
          <w:divBdr>
            <w:top w:val="none" w:sz="0" w:space="0" w:color="auto"/>
            <w:left w:val="none" w:sz="0" w:space="0" w:color="auto"/>
            <w:bottom w:val="none" w:sz="0" w:space="0" w:color="auto"/>
            <w:right w:val="none" w:sz="0" w:space="0" w:color="auto"/>
          </w:divBdr>
        </w:div>
      </w:divsChild>
    </w:div>
    <w:div w:id="1462454253">
      <w:bodyDiv w:val="1"/>
      <w:marLeft w:val="0"/>
      <w:marRight w:val="0"/>
      <w:marTop w:val="0"/>
      <w:marBottom w:val="0"/>
      <w:divBdr>
        <w:top w:val="none" w:sz="0" w:space="0" w:color="auto"/>
        <w:left w:val="none" w:sz="0" w:space="0" w:color="auto"/>
        <w:bottom w:val="none" w:sz="0" w:space="0" w:color="auto"/>
        <w:right w:val="none" w:sz="0" w:space="0" w:color="auto"/>
      </w:divBdr>
      <w:divsChild>
        <w:div w:id="2070497564">
          <w:marLeft w:val="0"/>
          <w:marRight w:val="0"/>
          <w:marTop w:val="0"/>
          <w:marBottom w:val="0"/>
          <w:divBdr>
            <w:top w:val="none" w:sz="0" w:space="0" w:color="auto"/>
            <w:left w:val="none" w:sz="0" w:space="0" w:color="auto"/>
            <w:bottom w:val="none" w:sz="0" w:space="0" w:color="auto"/>
            <w:right w:val="none" w:sz="0" w:space="0" w:color="auto"/>
          </w:divBdr>
        </w:div>
      </w:divsChild>
    </w:div>
    <w:div w:id="1492868708">
      <w:bodyDiv w:val="1"/>
      <w:marLeft w:val="0"/>
      <w:marRight w:val="0"/>
      <w:marTop w:val="0"/>
      <w:marBottom w:val="0"/>
      <w:divBdr>
        <w:top w:val="none" w:sz="0" w:space="0" w:color="auto"/>
        <w:left w:val="none" w:sz="0" w:space="0" w:color="auto"/>
        <w:bottom w:val="none" w:sz="0" w:space="0" w:color="auto"/>
        <w:right w:val="none" w:sz="0" w:space="0" w:color="auto"/>
      </w:divBdr>
      <w:divsChild>
        <w:div w:id="1931695492">
          <w:marLeft w:val="0"/>
          <w:marRight w:val="0"/>
          <w:marTop w:val="0"/>
          <w:marBottom w:val="0"/>
          <w:divBdr>
            <w:top w:val="none" w:sz="0" w:space="0" w:color="auto"/>
            <w:left w:val="none" w:sz="0" w:space="0" w:color="auto"/>
            <w:bottom w:val="none" w:sz="0" w:space="0" w:color="auto"/>
            <w:right w:val="none" w:sz="0" w:space="0" w:color="auto"/>
          </w:divBdr>
        </w:div>
      </w:divsChild>
    </w:div>
    <w:div w:id="1493792649">
      <w:bodyDiv w:val="1"/>
      <w:marLeft w:val="0"/>
      <w:marRight w:val="0"/>
      <w:marTop w:val="0"/>
      <w:marBottom w:val="0"/>
      <w:divBdr>
        <w:top w:val="none" w:sz="0" w:space="0" w:color="auto"/>
        <w:left w:val="none" w:sz="0" w:space="0" w:color="auto"/>
        <w:bottom w:val="none" w:sz="0" w:space="0" w:color="auto"/>
        <w:right w:val="none" w:sz="0" w:space="0" w:color="auto"/>
      </w:divBdr>
      <w:divsChild>
        <w:div w:id="971445395">
          <w:marLeft w:val="0"/>
          <w:marRight w:val="0"/>
          <w:marTop w:val="0"/>
          <w:marBottom w:val="0"/>
          <w:divBdr>
            <w:top w:val="none" w:sz="0" w:space="0" w:color="auto"/>
            <w:left w:val="none" w:sz="0" w:space="0" w:color="auto"/>
            <w:bottom w:val="none" w:sz="0" w:space="0" w:color="auto"/>
            <w:right w:val="none" w:sz="0" w:space="0" w:color="auto"/>
          </w:divBdr>
        </w:div>
      </w:divsChild>
    </w:div>
    <w:div w:id="1519539816">
      <w:bodyDiv w:val="1"/>
      <w:marLeft w:val="0"/>
      <w:marRight w:val="0"/>
      <w:marTop w:val="0"/>
      <w:marBottom w:val="0"/>
      <w:divBdr>
        <w:top w:val="none" w:sz="0" w:space="0" w:color="auto"/>
        <w:left w:val="none" w:sz="0" w:space="0" w:color="auto"/>
        <w:bottom w:val="none" w:sz="0" w:space="0" w:color="auto"/>
        <w:right w:val="none" w:sz="0" w:space="0" w:color="auto"/>
      </w:divBdr>
      <w:divsChild>
        <w:div w:id="1122571421">
          <w:marLeft w:val="0"/>
          <w:marRight w:val="0"/>
          <w:marTop w:val="0"/>
          <w:marBottom w:val="0"/>
          <w:divBdr>
            <w:top w:val="none" w:sz="0" w:space="0" w:color="auto"/>
            <w:left w:val="none" w:sz="0" w:space="0" w:color="auto"/>
            <w:bottom w:val="none" w:sz="0" w:space="0" w:color="auto"/>
            <w:right w:val="none" w:sz="0" w:space="0" w:color="auto"/>
          </w:divBdr>
        </w:div>
      </w:divsChild>
    </w:div>
    <w:div w:id="1554659123">
      <w:bodyDiv w:val="1"/>
      <w:marLeft w:val="0"/>
      <w:marRight w:val="0"/>
      <w:marTop w:val="0"/>
      <w:marBottom w:val="0"/>
      <w:divBdr>
        <w:top w:val="none" w:sz="0" w:space="0" w:color="auto"/>
        <w:left w:val="none" w:sz="0" w:space="0" w:color="auto"/>
        <w:bottom w:val="none" w:sz="0" w:space="0" w:color="auto"/>
        <w:right w:val="none" w:sz="0" w:space="0" w:color="auto"/>
      </w:divBdr>
      <w:divsChild>
        <w:div w:id="1203060639">
          <w:marLeft w:val="0"/>
          <w:marRight w:val="0"/>
          <w:marTop w:val="0"/>
          <w:marBottom w:val="0"/>
          <w:divBdr>
            <w:top w:val="none" w:sz="0" w:space="0" w:color="auto"/>
            <w:left w:val="none" w:sz="0" w:space="0" w:color="auto"/>
            <w:bottom w:val="none" w:sz="0" w:space="0" w:color="auto"/>
            <w:right w:val="none" w:sz="0" w:space="0" w:color="auto"/>
          </w:divBdr>
        </w:div>
      </w:divsChild>
    </w:div>
    <w:div w:id="1557547892">
      <w:bodyDiv w:val="1"/>
      <w:marLeft w:val="0"/>
      <w:marRight w:val="0"/>
      <w:marTop w:val="0"/>
      <w:marBottom w:val="0"/>
      <w:divBdr>
        <w:top w:val="none" w:sz="0" w:space="0" w:color="auto"/>
        <w:left w:val="none" w:sz="0" w:space="0" w:color="auto"/>
        <w:bottom w:val="none" w:sz="0" w:space="0" w:color="auto"/>
        <w:right w:val="none" w:sz="0" w:space="0" w:color="auto"/>
      </w:divBdr>
      <w:divsChild>
        <w:div w:id="1952083818">
          <w:marLeft w:val="0"/>
          <w:marRight w:val="0"/>
          <w:marTop w:val="0"/>
          <w:marBottom w:val="0"/>
          <w:divBdr>
            <w:top w:val="none" w:sz="0" w:space="0" w:color="auto"/>
            <w:left w:val="none" w:sz="0" w:space="0" w:color="auto"/>
            <w:bottom w:val="none" w:sz="0" w:space="0" w:color="auto"/>
            <w:right w:val="none" w:sz="0" w:space="0" w:color="auto"/>
          </w:divBdr>
        </w:div>
      </w:divsChild>
    </w:div>
    <w:div w:id="1577400236">
      <w:bodyDiv w:val="1"/>
      <w:marLeft w:val="0"/>
      <w:marRight w:val="0"/>
      <w:marTop w:val="0"/>
      <w:marBottom w:val="0"/>
      <w:divBdr>
        <w:top w:val="none" w:sz="0" w:space="0" w:color="auto"/>
        <w:left w:val="none" w:sz="0" w:space="0" w:color="auto"/>
        <w:bottom w:val="none" w:sz="0" w:space="0" w:color="auto"/>
        <w:right w:val="none" w:sz="0" w:space="0" w:color="auto"/>
      </w:divBdr>
      <w:divsChild>
        <w:div w:id="1910261741">
          <w:marLeft w:val="0"/>
          <w:marRight w:val="0"/>
          <w:marTop w:val="0"/>
          <w:marBottom w:val="0"/>
          <w:divBdr>
            <w:top w:val="none" w:sz="0" w:space="0" w:color="auto"/>
            <w:left w:val="none" w:sz="0" w:space="0" w:color="auto"/>
            <w:bottom w:val="none" w:sz="0" w:space="0" w:color="auto"/>
            <w:right w:val="none" w:sz="0" w:space="0" w:color="auto"/>
          </w:divBdr>
        </w:div>
      </w:divsChild>
    </w:div>
    <w:div w:id="1674213288">
      <w:bodyDiv w:val="1"/>
      <w:marLeft w:val="0"/>
      <w:marRight w:val="0"/>
      <w:marTop w:val="0"/>
      <w:marBottom w:val="0"/>
      <w:divBdr>
        <w:top w:val="none" w:sz="0" w:space="0" w:color="auto"/>
        <w:left w:val="none" w:sz="0" w:space="0" w:color="auto"/>
        <w:bottom w:val="none" w:sz="0" w:space="0" w:color="auto"/>
        <w:right w:val="none" w:sz="0" w:space="0" w:color="auto"/>
      </w:divBdr>
      <w:divsChild>
        <w:div w:id="1631013382">
          <w:marLeft w:val="0"/>
          <w:marRight w:val="0"/>
          <w:marTop w:val="0"/>
          <w:marBottom w:val="0"/>
          <w:divBdr>
            <w:top w:val="none" w:sz="0" w:space="0" w:color="auto"/>
            <w:left w:val="none" w:sz="0" w:space="0" w:color="auto"/>
            <w:bottom w:val="none" w:sz="0" w:space="0" w:color="auto"/>
            <w:right w:val="none" w:sz="0" w:space="0" w:color="auto"/>
          </w:divBdr>
        </w:div>
      </w:divsChild>
    </w:div>
    <w:div w:id="1678966836">
      <w:bodyDiv w:val="1"/>
      <w:marLeft w:val="0"/>
      <w:marRight w:val="0"/>
      <w:marTop w:val="0"/>
      <w:marBottom w:val="0"/>
      <w:divBdr>
        <w:top w:val="none" w:sz="0" w:space="0" w:color="auto"/>
        <w:left w:val="none" w:sz="0" w:space="0" w:color="auto"/>
        <w:bottom w:val="none" w:sz="0" w:space="0" w:color="auto"/>
        <w:right w:val="none" w:sz="0" w:space="0" w:color="auto"/>
      </w:divBdr>
      <w:divsChild>
        <w:div w:id="1077941252">
          <w:marLeft w:val="0"/>
          <w:marRight w:val="0"/>
          <w:marTop w:val="0"/>
          <w:marBottom w:val="0"/>
          <w:divBdr>
            <w:top w:val="none" w:sz="0" w:space="0" w:color="auto"/>
            <w:left w:val="none" w:sz="0" w:space="0" w:color="auto"/>
            <w:bottom w:val="none" w:sz="0" w:space="0" w:color="auto"/>
            <w:right w:val="none" w:sz="0" w:space="0" w:color="auto"/>
          </w:divBdr>
        </w:div>
      </w:divsChild>
    </w:div>
    <w:div w:id="1699970021">
      <w:bodyDiv w:val="1"/>
      <w:marLeft w:val="0"/>
      <w:marRight w:val="0"/>
      <w:marTop w:val="0"/>
      <w:marBottom w:val="0"/>
      <w:divBdr>
        <w:top w:val="none" w:sz="0" w:space="0" w:color="auto"/>
        <w:left w:val="none" w:sz="0" w:space="0" w:color="auto"/>
        <w:bottom w:val="none" w:sz="0" w:space="0" w:color="auto"/>
        <w:right w:val="none" w:sz="0" w:space="0" w:color="auto"/>
      </w:divBdr>
      <w:divsChild>
        <w:div w:id="1826235464">
          <w:marLeft w:val="0"/>
          <w:marRight w:val="0"/>
          <w:marTop w:val="0"/>
          <w:marBottom w:val="0"/>
          <w:divBdr>
            <w:top w:val="none" w:sz="0" w:space="0" w:color="auto"/>
            <w:left w:val="none" w:sz="0" w:space="0" w:color="auto"/>
            <w:bottom w:val="none" w:sz="0" w:space="0" w:color="auto"/>
            <w:right w:val="none" w:sz="0" w:space="0" w:color="auto"/>
          </w:divBdr>
        </w:div>
      </w:divsChild>
    </w:div>
    <w:div w:id="1738091998">
      <w:bodyDiv w:val="1"/>
      <w:marLeft w:val="0"/>
      <w:marRight w:val="0"/>
      <w:marTop w:val="0"/>
      <w:marBottom w:val="0"/>
      <w:divBdr>
        <w:top w:val="none" w:sz="0" w:space="0" w:color="auto"/>
        <w:left w:val="none" w:sz="0" w:space="0" w:color="auto"/>
        <w:bottom w:val="none" w:sz="0" w:space="0" w:color="auto"/>
        <w:right w:val="none" w:sz="0" w:space="0" w:color="auto"/>
      </w:divBdr>
      <w:divsChild>
        <w:div w:id="2092390088">
          <w:marLeft w:val="0"/>
          <w:marRight w:val="0"/>
          <w:marTop w:val="0"/>
          <w:marBottom w:val="0"/>
          <w:divBdr>
            <w:top w:val="none" w:sz="0" w:space="0" w:color="auto"/>
            <w:left w:val="none" w:sz="0" w:space="0" w:color="auto"/>
            <w:bottom w:val="none" w:sz="0" w:space="0" w:color="auto"/>
            <w:right w:val="none" w:sz="0" w:space="0" w:color="auto"/>
          </w:divBdr>
        </w:div>
      </w:divsChild>
    </w:div>
    <w:div w:id="1762992773">
      <w:bodyDiv w:val="1"/>
      <w:marLeft w:val="0"/>
      <w:marRight w:val="0"/>
      <w:marTop w:val="0"/>
      <w:marBottom w:val="0"/>
      <w:divBdr>
        <w:top w:val="none" w:sz="0" w:space="0" w:color="auto"/>
        <w:left w:val="none" w:sz="0" w:space="0" w:color="auto"/>
        <w:bottom w:val="none" w:sz="0" w:space="0" w:color="auto"/>
        <w:right w:val="none" w:sz="0" w:space="0" w:color="auto"/>
      </w:divBdr>
      <w:divsChild>
        <w:div w:id="762527234">
          <w:marLeft w:val="0"/>
          <w:marRight w:val="0"/>
          <w:marTop w:val="0"/>
          <w:marBottom w:val="0"/>
          <w:divBdr>
            <w:top w:val="none" w:sz="0" w:space="0" w:color="auto"/>
            <w:left w:val="none" w:sz="0" w:space="0" w:color="auto"/>
            <w:bottom w:val="none" w:sz="0" w:space="0" w:color="auto"/>
            <w:right w:val="none" w:sz="0" w:space="0" w:color="auto"/>
          </w:divBdr>
        </w:div>
      </w:divsChild>
    </w:div>
    <w:div w:id="1765152580">
      <w:bodyDiv w:val="1"/>
      <w:marLeft w:val="0"/>
      <w:marRight w:val="0"/>
      <w:marTop w:val="0"/>
      <w:marBottom w:val="0"/>
      <w:divBdr>
        <w:top w:val="none" w:sz="0" w:space="0" w:color="auto"/>
        <w:left w:val="none" w:sz="0" w:space="0" w:color="auto"/>
        <w:bottom w:val="none" w:sz="0" w:space="0" w:color="auto"/>
        <w:right w:val="none" w:sz="0" w:space="0" w:color="auto"/>
      </w:divBdr>
      <w:divsChild>
        <w:div w:id="1425372237">
          <w:marLeft w:val="0"/>
          <w:marRight w:val="0"/>
          <w:marTop w:val="0"/>
          <w:marBottom w:val="0"/>
          <w:divBdr>
            <w:top w:val="none" w:sz="0" w:space="0" w:color="auto"/>
            <w:left w:val="none" w:sz="0" w:space="0" w:color="auto"/>
            <w:bottom w:val="none" w:sz="0" w:space="0" w:color="auto"/>
            <w:right w:val="none" w:sz="0" w:space="0" w:color="auto"/>
          </w:divBdr>
        </w:div>
      </w:divsChild>
    </w:div>
    <w:div w:id="1770391695">
      <w:bodyDiv w:val="1"/>
      <w:marLeft w:val="0"/>
      <w:marRight w:val="0"/>
      <w:marTop w:val="0"/>
      <w:marBottom w:val="0"/>
      <w:divBdr>
        <w:top w:val="none" w:sz="0" w:space="0" w:color="auto"/>
        <w:left w:val="none" w:sz="0" w:space="0" w:color="auto"/>
        <w:bottom w:val="none" w:sz="0" w:space="0" w:color="auto"/>
        <w:right w:val="none" w:sz="0" w:space="0" w:color="auto"/>
      </w:divBdr>
      <w:divsChild>
        <w:div w:id="68040297">
          <w:marLeft w:val="0"/>
          <w:marRight w:val="0"/>
          <w:marTop w:val="0"/>
          <w:marBottom w:val="0"/>
          <w:divBdr>
            <w:top w:val="none" w:sz="0" w:space="0" w:color="auto"/>
            <w:left w:val="none" w:sz="0" w:space="0" w:color="auto"/>
            <w:bottom w:val="none" w:sz="0" w:space="0" w:color="auto"/>
            <w:right w:val="none" w:sz="0" w:space="0" w:color="auto"/>
          </w:divBdr>
        </w:div>
      </w:divsChild>
    </w:div>
    <w:div w:id="1781562076">
      <w:bodyDiv w:val="1"/>
      <w:marLeft w:val="0"/>
      <w:marRight w:val="0"/>
      <w:marTop w:val="0"/>
      <w:marBottom w:val="0"/>
      <w:divBdr>
        <w:top w:val="none" w:sz="0" w:space="0" w:color="auto"/>
        <w:left w:val="none" w:sz="0" w:space="0" w:color="auto"/>
        <w:bottom w:val="none" w:sz="0" w:space="0" w:color="auto"/>
        <w:right w:val="none" w:sz="0" w:space="0" w:color="auto"/>
      </w:divBdr>
      <w:divsChild>
        <w:div w:id="59059609">
          <w:marLeft w:val="0"/>
          <w:marRight w:val="0"/>
          <w:marTop w:val="0"/>
          <w:marBottom w:val="0"/>
          <w:divBdr>
            <w:top w:val="none" w:sz="0" w:space="0" w:color="auto"/>
            <w:left w:val="none" w:sz="0" w:space="0" w:color="auto"/>
            <w:bottom w:val="none" w:sz="0" w:space="0" w:color="auto"/>
            <w:right w:val="none" w:sz="0" w:space="0" w:color="auto"/>
          </w:divBdr>
        </w:div>
      </w:divsChild>
    </w:div>
    <w:div w:id="1789350937">
      <w:bodyDiv w:val="1"/>
      <w:marLeft w:val="0"/>
      <w:marRight w:val="0"/>
      <w:marTop w:val="0"/>
      <w:marBottom w:val="0"/>
      <w:divBdr>
        <w:top w:val="none" w:sz="0" w:space="0" w:color="auto"/>
        <w:left w:val="none" w:sz="0" w:space="0" w:color="auto"/>
        <w:bottom w:val="none" w:sz="0" w:space="0" w:color="auto"/>
        <w:right w:val="none" w:sz="0" w:space="0" w:color="auto"/>
      </w:divBdr>
      <w:divsChild>
        <w:div w:id="1573545934">
          <w:marLeft w:val="0"/>
          <w:marRight w:val="0"/>
          <w:marTop w:val="0"/>
          <w:marBottom w:val="0"/>
          <w:divBdr>
            <w:top w:val="none" w:sz="0" w:space="0" w:color="auto"/>
            <w:left w:val="none" w:sz="0" w:space="0" w:color="auto"/>
            <w:bottom w:val="none" w:sz="0" w:space="0" w:color="auto"/>
            <w:right w:val="none" w:sz="0" w:space="0" w:color="auto"/>
          </w:divBdr>
        </w:div>
      </w:divsChild>
    </w:div>
    <w:div w:id="1834106378">
      <w:bodyDiv w:val="1"/>
      <w:marLeft w:val="0"/>
      <w:marRight w:val="0"/>
      <w:marTop w:val="0"/>
      <w:marBottom w:val="0"/>
      <w:divBdr>
        <w:top w:val="none" w:sz="0" w:space="0" w:color="auto"/>
        <w:left w:val="none" w:sz="0" w:space="0" w:color="auto"/>
        <w:bottom w:val="none" w:sz="0" w:space="0" w:color="auto"/>
        <w:right w:val="none" w:sz="0" w:space="0" w:color="auto"/>
      </w:divBdr>
      <w:divsChild>
        <w:div w:id="776951530">
          <w:marLeft w:val="0"/>
          <w:marRight w:val="0"/>
          <w:marTop w:val="0"/>
          <w:marBottom w:val="0"/>
          <w:divBdr>
            <w:top w:val="none" w:sz="0" w:space="0" w:color="auto"/>
            <w:left w:val="none" w:sz="0" w:space="0" w:color="auto"/>
            <w:bottom w:val="none" w:sz="0" w:space="0" w:color="auto"/>
            <w:right w:val="none" w:sz="0" w:space="0" w:color="auto"/>
          </w:divBdr>
        </w:div>
      </w:divsChild>
    </w:div>
    <w:div w:id="1851797313">
      <w:bodyDiv w:val="1"/>
      <w:marLeft w:val="0"/>
      <w:marRight w:val="0"/>
      <w:marTop w:val="0"/>
      <w:marBottom w:val="0"/>
      <w:divBdr>
        <w:top w:val="none" w:sz="0" w:space="0" w:color="auto"/>
        <w:left w:val="none" w:sz="0" w:space="0" w:color="auto"/>
        <w:bottom w:val="none" w:sz="0" w:space="0" w:color="auto"/>
        <w:right w:val="none" w:sz="0" w:space="0" w:color="auto"/>
      </w:divBdr>
      <w:divsChild>
        <w:div w:id="108163303">
          <w:marLeft w:val="0"/>
          <w:marRight w:val="0"/>
          <w:marTop w:val="0"/>
          <w:marBottom w:val="0"/>
          <w:divBdr>
            <w:top w:val="none" w:sz="0" w:space="0" w:color="auto"/>
            <w:left w:val="none" w:sz="0" w:space="0" w:color="auto"/>
            <w:bottom w:val="none" w:sz="0" w:space="0" w:color="auto"/>
            <w:right w:val="none" w:sz="0" w:space="0" w:color="auto"/>
          </w:divBdr>
        </w:div>
      </w:divsChild>
    </w:div>
    <w:div w:id="1864055108">
      <w:bodyDiv w:val="1"/>
      <w:marLeft w:val="0"/>
      <w:marRight w:val="0"/>
      <w:marTop w:val="0"/>
      <w:marBottom w:val="0"/>
      <w:divBdr>
        <w:top w:val="none" w:sz="0" w:space="0" w:color="auto"/>
        <w:left w:val="none" w:sz="0" w:space="0" w:color="auto"/>
        <w:bottom w:val="none" w:sz="0" w:space="0" w:color="auto"/>
        <w:right w:val="none" w:sz="0" w:space="0" w:color="auto"/>
      </w:divBdr>
      <w:divsChild>
        <w:div w:id="1057821493">
          <w:marLeft w:val="0"/>
          <w:marRight w:val="0"/>
          <w:marTop w:val="0"/>
          <w:marBottom w:val="0"/>
          <w:divBdr>
            <w:top w:val="none" w:sz="0" w:space="0" w:color="auto"/>
            <w:left w:val="none" w:sz="0" w:space="0" w:color="auto"/>
            <w:bottom w:val="none" w:sz="0" w:space="0" w:color="auto"/>
            <w:right w:val="none" w:sz="0" w:space="0" w:color="auto"/>
          </w:divBdr>
        </w:div>
      </w:divsChild>
    </w:div>
    <w:div w:id="1878661813">
      <w:bodyDiv w:val="1"/>
      <w:marLeft w:val="0"/>
      <w:marRight w:val="0"/>
      <w:marTop w:val="0"/>
      <w:marBottom w:val="0"/>
      <w:divBdr>
        <w:top w:val="none" w:sz="0" w:space="0" w:color="auto"/>
        <w:left w:val="none" w:sz="0" w:space="0" w:color="auto"/>
        <w:bottom w:val="none" w:sz="0" w:space="0" w:color="auto"/>
        <w:right w:val="none" w:sz="0" w:space="0" w:color="auto"/>
      </w:divBdr>
      <w:divsChild>
        <w:div w:id="515464134">
          <w:marLeft w:val="0"/>
          <w:marRight w:val="0"/>
          <w:marTop w:val="0"/>
          <w:marBottom w:val="0"/>
          <w:divBdr>
            <w:top w:val="none" w:sz="0" w:space="0" w:color="auto"/>
            <w:left w:val="none" w:sz="0" w:space="0" w:color="auto"/>
            <w:bottom w:val="none" w:sz="0" w:space="0" w:color="auto"/>
            <w:right w:val="none" w:sz="0" w:space="0" w:color="auto"/>
          </w:divBdr>
        </w:div>
      </w:divsChild>
    </w:div>
    <w:div w:id="1880703810">
      <w:bodyDiv w:val="1"/>
      <w:marLeft w:val="0"/>
      <w:marRight w:val="0"/>
      <w:marTop w:val="0"/>
      <w:marBottom w:val="0"/>
      <w:divBdr>
        <w:top w:val="none" w:sz="0" w:space="0" w:color="auto"/>
        <w:left w:val="none" w:sz="0" w:space="0" w:color="auto"/>
        <w:bottom w:val="none" w:sz="0" w:space="0" w:color="auto"/>
        <w:right w:val="none" w:sz="0" w:space="0" w:color="auto"/>
      </w:divBdr>
      <w:divsChild>
        <w:div w:id="254215131">
          <w:marLeft w:val="0"/>
          <w:marRight w:val="0"/>
          <w:marTop w:val="0"/>
          <w:marBottom w:val="0"/>
          <w:divBdr>
            <w:top w:val="none" w:sz="0" w:space="0" w:color="auto"/>
            <w:left w:val="none" w:sz="0" w:space="0" w:color="auto"/>
            <w:bottom w:val="none" w:sz="0" w:space="0" w:color="auto"/>
            <w:right w:val="none" w:sz="0" w:space="0" w:color="auto"/>
          </w:divBdr>
        </w:div>
      </w:divsChild>
    </w:div>
    <w:div w:id="1926956216">
      <w:bodyDiv w:val="1"/>
      <w:marLeft w:val="0"/>
      <w:marRight w:val="0"/>
      <w:marTop w:val="0"/>
      <w:marBottom w:val="0"/>
      <w:divBdr>
        <w:top w:val="none" w:sz="0" w:space="0" w:color="auto"/>
        <w:left w:val="none" w:sz="0" w:space="0" w:color="auto"/>
        <w:bottom w:val="none" w:sz="0" w:space="0" w:color="auto"/>
        <w:right w:val="none" w:sz="0" w:space="0" w:color="auto"/>
      </w:divBdr>
    </w:div>
    <w:div w:id="1934704598">
      <w:bodyDiv w:val="1"/>
      <w:marLeft w:val="0"/>
      <w:marRight w:val="0"/>
      <w:marTop w:val="0"/>
      <w:marBottom w:val="0"/>
      <w:divBdr>
        <w:top w:val="none" w:sz="0" w:space="0" w:color="auto"/>
        <w:left w:val="none" w:sz="0" w:space="0" w:color="auto"/>
        <w:bottom w:val="none" w:sz="0" w:space="0" w:color="auto"/>
        <w:right w:val="none" w:sz="0" w:space="0" w:color="auto"/>
      </w:divBdr>
      <w:divsChild>
        <w:div w:id="1265306744">
          <w:marLeft w:val="0"/>
          <w:marRight w:val="0"/>
          <w:marTop w:val="0"/>
          <w:marBottom w:val="0"/>
          <w:divBdr>
            <w:top w:val="none" w:sz="0" w:space="0" w:color="auto"/>
            <w:left w:val="none" w:sz="0" w:space="0" w:color="auto"/>
            <w:bottom w:val="none" w:sz="0" w:space="0" w:color="auto"/>
            <w:right w:val="none" w:sz="0" w:space="0" w:color="auto"/>
          </w:divBdr>
        </w:div>
      </w:divsChild>
    </w:div>
    <w:div w:id="1936085422">
      <w:bodyDiv w:val="1"/>
      <w:marLeft w:val="0"/>
      <w:marRight w:val="0"/>
      <w:marTop w:val="0"/>
      <w:marBottom w:val="0"/>
      <w:divBdr>
        <w:top w:val="none" w:sz="0" w:space="0" w:color="auto"/>
        <w:left w:val="none" w:sz="0" w:space="0" w:color="auto"/>
        <w:bottom w:val="none" w:sz="0" w:space="0" w:color="auto"/>
        <w:right w:val="none" w:sz="0" w:space="0" w:color="auto"/>
      </w:divBdr>
      <w:divsChild>
        <w:div w:id="367074245">
          <w:marLeft w:val="0"/>
          <w:marRight w:val="0"/>
          <w:marTop w:val="0"/>
          <w:marBottom w:val="0"/>
          <w:divBdr>
            <w:top w:val="none" w:sz="0" w:space="0" w:color="auto"/>
            <w:left w:val="none" w:sz="0" w:space="0" w:color="auto"/>
            <w:bottom w:val="none" w:sz="0" w:space="0" w:color="auto"/>
            <w:right w:val="none" w:sz="0" w:space="0" w:color="auto"/>
          </w:divBdr>
        </w:div>
      </w:divsChild>
    </w:div>
    <w:div w:id="1951667753">
      <w:bodyDiv w:val="1"/>
      <w:marLeft w:val="0"/>
      <w:marRight w:val="0"/>
      <w:marTop w:val="0"/>
      <w:marBottom w:val="0"/>
      <w:divBdr>
        <w:top w:val="none" w:sz="0" w:space="0" w:color="auto"/>
        <w:left w:val="none" w:sz="0" w:space="0" w:color="auto"/>
        <w:bottom w:val="none" w:sz="0" w:space="0" w:color="auto"/>
        <w:right w:val="none" w:sz="0" w:space="0" w:color="auto"/>
      </w:divBdr>
      <w:divsChild>
        <w:div w:id="814954583">
          <w:marLeft w:val="0"/>
          <w:marRight w:val="0"/>
          <w:marTop w:val="0"/>
          <w:marBottom w:val="0"/>
          <w:divBdr>
            <w:top w:val="none" w:sz="0" w:space="0" w:color="auto"/>
            <w:left w:val="none" w:sz="0" w:space="0" w:color="auto"/>
            <w:bottom w:val="none" w:sz="0" w:space="0" w:color="auto"/>
            <w:right w:val="none" w:sz="0" w:space="0" w:color="auto"/>
          </w:divBdr>
        </w:div>
      </w:divsChild>
    </w:div>
    <w:div w:id="1967001005">
      <w:bodyDiv w:val="1"/>
      <w:marLeft w:val="0"/>
      <w:marRight w:val="0"/>
      <w:marTop w:val="0"/>
      <w:marBottom w:val="0"/>
      <w:divBdr>
        <w:top w:val="none" w:sz="0" w:space="0" w:color="auto"/>
        <w:left w:val="none" w:sz="0" w:space="0" w:color="auto"/>
        <w:bottom w:val="none" w:sz="0" w:space="0" w:color="auto"/>
        <w:right w:val="none" w:sz="0" w:space="0" w:color="auto"/>
      </w:divBdr>
    </w:div>
    <w:div w:id="1968001422">
      <w:bodyDiv w:val="1"/>
      <w:marLeft w:val="0"/>
      <w:marRight w:val="0"/>
      <w:marTop w:val="0"/>
      <w:marBottom w:val="0"/>
      <w:divBdr>
        <w:top w:val="none" w:sz="0" w:space="0" w:color="auto"/>
        <w:left w:val="none" w:sz="0" w:space="0" w:color="auto"/>
        <w:bottom w:val="none" w:sz="0" w:space="0" w:color="auto"/>
        <w:right w:val="none" w:sz="0" w:space="0" w:color="auto"/>
      </w:divBdr>
      <w:divsChild>
        <w:div w:id="221018784">
          <w:marLeft w:val="0"/>
          <w:marRight w:val="0"/>
          <w:marTop w:val="0"/>
          <w:marBottom w:val="0"/>
          <w:divBdr>
            <w:top w:val="none" w:sz="0" w:space="0" w:color="auto"/>
            <w:left w:val="none" w:sz="0" w:space="0" w:color="auto"/>
            <w:bottom w:val="none" w:sz="0" w:space="0" w:color="auto"/>
            <w:right w:val="none" w:sz="0" w:space="0" w:color="auto"/>
          </w:divBdr>
        </w:div>
      </w:divsChild>
    </w:div>
    <w:div w:id="2023890888">
      <w:bodyDiv w:val="1"/>
      <w:marLeft w:val="0"/>
      <w:marRight w:val="0"/>
      <w:marTop w:val="0"/>
      <w:marBottom w:val="0"/>
      <w:divBdr>
        <w:top w:val="none" w:sz="0" w:space="0" w:color="auto"/>
        <w:left w:val="none" w:sz="0" w:space="0" w:color="auto"/>
        <w:bottom w:val="none" w:sz="0" w:space="0" w:color="auto"/>
        <w:right w:val="none" w:sz="0" w:space="0" w:color="auto"/>
      </w:divBdr>
      <w:divsChild>
        <w:div w:id="49960666">
          <w:marLeft w:val="0"/>
          <w:marRight w:val="0"/>
          <w:marTop w:val="0"/>
          <w:marBottom w:val="0"/>
          <w:divBdr>
            <w:top w:val="none" w:sz="0" w:space="0" w:color="auto"/>
            <w:left w:val="none" w:sz="0" w:space="0" w:color="auto"/>
            <w:bottom w:val="none" w:sz="0" w:space="0" w:color="auto"/>
            <w:right w:val="none" w:sz="0" w:space="0" w:color="auto"/>
          </w:divBdr>
        </w:div>
      </w:divsChild>
    </w:div>
    <w:div w:id="2041471363">
      <w:bodyDiv w:val="1"/>
      <w:marLeft w:val="0"/>
      <w:marRight w:val="0"/>
      <w:marTop w:val="0"/>
      <w:marBottom w:val="0"/>
      <w:divBdr>
        <w:top w:val="none" w:sz="0" w:space="0" w:color="auto"/>
        <w:left w:val="none" w:sz="0" w:space="0" w:color="auto"/>
        <w:bottom w:val="none" w:sz="0" w:space="0" w:color="auto"/>
        <w:right w:val="none" w:sz="0" w:space="0" w:color="auto"/>
      </w:divBdr>
      <w:divsChild>
        <w:div w:id="545026309">
          <w:marLeft w:val="0"/>
          <w:marRight w:val="0"/>
          <w:marTop w:val="0"/>
          <w:marBottom w:val="0"/>
          <w:divBdr>
            <w:top w:val="none" w:sz="0" w:space="0" w:color="auto"/>
            <w:left w:val="none" w:sz="0" w:space="0" w:color="auto"/>
            <w:bottom w:val="none" w:sz="0" w:space="0" w:color="auto"/>
            <w:right w:val="none" w:sz="0" w:space="0" w:color="auto"/>
          </w:divBdr>
        </w:div>
      </w:divsChild>
    </w:div>
    <w:div w:id="2098596862">
      <w:bodyDiv w:val="1"/>
      <w:marLeft w:val="0"/>
      <w:marRight w:val="0"/>
      <w:marTop w:val="0"/>
      <w:marBottom w:val="0"/>
      <w:divBdr>
        <w:top w:val="none" w:sz="0" w:space="0" w:color="auto"/>
        <w:left w:val="none" w:sz="0" w:space="0" w:color="auto"/>
        <w:bottom w:val="none" w:sz="0" w:space="0" w:color="auto"/>
        <w:right w:val="none" w:sz="0" w:space="0" w:color="auto"/>
      </w:divBdr>
      <w:divsChild>
        <w:div w:id="1904559399">
          <w:marLeft w:val="0"/>
          <w:marRight w:val="0"/>
          <w:marTop w:val="0"/>
          <w:marBottom w:val="0"/>
          <w:divBdr>
            <w:top w:val="none" w:sz="0" w:space="0" w:color="auto"/>
            <w:left w:val="none" w:sz="0" w:space="0" w:color="auto"/>
            <w:bottom w:val="none" w:sz="0" w:space="0" w:color="auto"/>
            <w:right w:val="none" w:sz="0" w:space="0" w:color="auto"/>
          </w:divBdr>
        </w:div>
      </w:divsChild>
    </w:div>
    <w:div w:id="2104179416">
      <w:bodyDiv w:val="1"/>
      <w:marLeft w:val="0"/>
      <w:marRight w:val="0"/>
      <w:marTop w:val="0"/>
      <w:marBottom w:val="0"/>
      <w:divBdr>
        <w:top w:val="none" w:sz="0" w:space="0" w:color="auto"/>
        <w:left w:val="none" w:sz="0" w:space="0" w:color="auto"/>
        <w:bottom w:val="none" w:sz="0" w:space="0" w:color="auto"/>
        <w:right w:val="none" w:sz="0" w:space="0" w:color="auto"/>
      </w:divBdr>
      <w:divsChild>
        <w:div w:id="158859844">
          <w:marLeft w:val="0"/>
          <w:marRight w:val="0"/>
          <w:marTop w:val="0"/>
          <w:marBottom w:val="0"/>
          <w:divBdr>
            <w:top w:val="none" w:sz="0" w:space="0" w:color="auto"/>
            <w:left w:val="none" w:sz="0" w:space="0" w:color="auto"/>
            <w:bottom w:val="none" w:sz="0" w:space="0" w:color="auto"/>
            <w:right w:val="none" w:sz="0" w:space="0" w:color="auto"/>
          </w:divBdr>
        </w:div>
      </w:divsChild>
    </w:div>
    <w:div w:id="2115665022">
      <w:bodyDiv w:val="1"/>
      <w:marLeft w:val="0"/>
      <w:marRight w:val="0"/>
      <w:marTop w:val="0"/>
      <w:marBottom w:val="0"/>
      <w:divBdr>
        <w:top w:val="none" w:sz="0" w:space="0" w:color="auto"/>
        <w:left w:val="none" w:sz="0" w:space="0" w:color="auto"/>
        <w:bottom w:val="none" w:sz="0" w:space="0" w:color="auto"/>
        <w:right w:val="none" w:sz="0" w:space="0" w:color="auto"/>
      </w:divBdr>
      <w:divsChild>
        <w:div w:id="1856768144">
          <w:marLeft w:val="0"/>
          <w:marRight w:val="0"/>
          <w:marTop w:val="0"/>
          <w:marBottom w:val="0"/>
          <w:divBdr>
            <w:top w:val="none" w:sz="0" w:space="0" w:color="auto"/>
            <w:left w:val="none" w:sz="0" w:space="0" w:color="auto"/>
            <w:bottom w:val="none" w:sz="0" w:space="0" w:color="auto"/>
            <w:right w:val="none" w:sz="0" w:space="0" w:color="auto"/>
          </w:divBdr>
        </w:div>
      </w:divsChild>
    </w:div>
    <w:div w:id="2124954006">
      <w:bodyDiv w:val="1"/>
      <w:marLeft w:val="0"/>
      <w:marRight w:val="0"/>
      <w:marTop w:val="0"/>
      <w:marBottom w:val="0"/>
      <w:divBdr>
        <w:top w:val="none" w:sz="0" w:space="0" w:color="auto"/>
        <w:left w:val="none" w:sz="0" w:space="0" w:color="auto"/>
        <w:bottom w:val="none" w:sz="0" w:space="0" w:color="auto"/>
        <w:right w:val="none" w:sz="0" w:space="0" w:color="auto"/>
      </w:divBdr>
      <w:divsChild>
        <w:div w:id="863976639">
          <w:marLeft w:val="0"/>
          <w:marRight w:val="0"/>
          <w:marTop w:val="0"/>
          <w:marBottom w:val="0"/>
          <w:divBdr>
            <w:top w:val="none" w:sz="0" w:space="0" w:color="auto"/>
            <w:left w:val="none" w:sz="0" w:space="0" w:color="auto"/>
            <w:bottom w:val="none" w:sz="0" w:space="0" w:color="auto"/>
            <w:right w:val="none" w:sz="0" w:space="0" w:color="auto"/>
          </w:divBdr>
        </w:div>
      </w:divsChild>
    </w:div>
    <w:div w:id="2135899296">
      <w:bodyDiv w:val="1"/>
      <w:marLeft w:val="0"/>
      <w:marRight w:val="0"/>
      <w:marTop w:val="0"/>
      <w:marBottom w:val="0"/>
      <w:divBdr>
        <w:top w:val="none" w:sz="0" w:space="0" w:color="auto"/>
        <w:left w:val="none" w:sz="0" w:space="0" w:color="auto"/>
        <w:bottom w:val="none" w:sz="0" w:space="0" w:color="auto"/>
        <w:right w:val="none" w:sz="0" w:space="0" w:color="auto"/>
      </w:divBdr>
      <w:divsChild>
        <w:div w:id="518205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skat/dms-public/tree/master/Transit%20XSDs"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tree/master/Onboarding%20Documen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cureftpgatewaytest.skat.dk:6384/exchange/CVR_30808460_UID_25351738"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yperlink" Target="https://secureftpgatewaytest.skat.dk:6384/exchange/CVR_30808460_UID_25351738" TargetMode="External"/><Relationship Id="rId28"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ecureftpgatewaytest.skat.dk:6384/exchange/CVR_30808460_UID_25351738" TargetMode="External"/><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8FEB070E2B449A911FF49E20F01C90"/>
        <w:category>
          <w:name w:val="General"/>
          <w:gallery w:val="placeholder"/>
        </w:category>
        <w:types>
          <w:type w:val="bbPlcHdr"/>
        </w:types>
        <w:behaviors>
          <w:behavior w:val="content"/>
        </w:behaviors>
        <w:guid w:val="{B3A098BE-AAD8-44FF-8578-17B6262542D8}"/>
      </w:docPartPr>
      <w:docPartBody>
        <w:p w:rsidR="009B39D9" w:rsidRDefault="00CC4748">
          <w:pPr>
            <w:pStyle w:val="768FEB070E2B449A911FF49E20F01C90"/>
          </w:pPr>
          <w:r w:rsidRPr="00265ED9">
            <w:rPr>
              <w:rStyle w:val="PlaceholderText"/>
            </w:rPr>
            <w:t>[Title]</w:t>
          </w:r>
        </w:p>
      </w:docPartBody>
    </w:docPart>
    <w:docPart>
      <w:docPartPr>
        <w:name w:val="0616D089A022410E9497619975656F89"/>
        <w:category>
          <w:name w:val="General"/>
          <w:gallery w:val="placeholder"/>
        </w:category>
        <w:types>
          <w:type w:val="bbPlcHdr"/>
        </w:types>
        <w:behaviors>
          <w:behavior w:val="content"/>
        </w:behaviors>
        <w:guid w:val="{DF4F51E2-556B-470A-8CC2-CE3FE5B0C231}"/>
      </w:docPartPr>
      <w:docPartBody>
        <w:p w:rsidR="009B39D9" w:rsidRDefault="00CC4748">
          <w:pPr>
            <w:pStyle w:val="0616D089A022410E9497619975656F89"/>
          </w:pPr>
          <w:r w:rsidRPr="00E82353">
            <w:rPr>
              <w:rStyle w:val="PlaceholderText"/>
            </w:rPr>
            <w:t>[Document version]</w:t>
          </w:r>
        </w:p>
      </w:docPartBody>
    </w:docPart>
    <w:docPart>
      <w:docPartPr>
        <w:name w:val="3914AAE5D25A4456B9FAC6F81586F9B3"/>
        <w:category>
          <w:name w:val="General"/>
          <w:gallery w:val="placeholder"/>
        </w:category>
        <w:types>
          <w:type w:val="bbPlcHdr"/>
        </w:types>
        <w:behaviors>
          <w:behavior w:val="content"/>
        </w:behaviors>
        <w:guid w:val="{819ACDD0-C1D3-4FED-B0EC-D68FD4D45D3D}"/>
      </w:docPartPr>
      <w:docPartBody>
        <w:p w:rsidR="009B39D9" w:rsidRDefault="00CC4748">
          <w:pPr>
            <w:pStyle w:val="3914AAE5D25A4456B9FAC6F81586F9B3"/>
          </w:pPr>
          <w:r w:rsidRPr="00E82353">
            <w:rPr>
              <w:rStyle w:val="PlaceholderText"/>
            </w:rPr>
            <w:t>[Document status]</w:t>
          </w:r>
        </w:p>
      </w:docPartBody>
    </w:docPart>
    <w:docPart>
      <w:docPartPr>
        <w:name w:val="8E5CA76061E941BDB0F099C60CC315ED"/>
        <w:category>
          <w:name w:val="General"/>
          <w:gallery w:val="placeholder"/>
        </w:category>
        <w:types>
          <w:type w:val="bbPlcHdr"/>
        </w:types>
        <w:behaviors>
          <w:behavior w:val="content"/>
        </w:behaviors>
        <w:guid w:val="{B3543746-8F7C-4A34-A959-D2DC708BED5F}"/>
      </w:docPartPr>
      <w:docPartBody>
        <w:p w:rsidR="009B39D9" w:rsidRDefault="00CC4748">
          <w:pPr>
            <w:pStyle w:val="8E5CA76061E941BDB0F099C60CC315ED"/>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D9"/>
    <w:rsid w:val="00346229"/>
    <w:rsid w:val="00721C1D"/>
    <w:rsid w:val="00877B6C"/>
    <w:rsid w:val="009B39D9"/>
    <w:rsid w:val="00A95A88"/>
    <w:rsid w:val="00AA6364"/>
    <w:rsid w:val="00B63D7A"/>
    <w:rsid w:val="00B72F99"/>
    <w:rsid w:val="00C06147"/>
    <w:rsid w:val="00CC4748"/>
    <w:rsid w:val="00D61886"/>
    <w:rsid w:val="00E93ECA"/>
    <w:rsid w:val="00F7310E"/>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8FEB070E2B449A911FF49E20F01C90">
    <w:name w:val="768FEB070E2B449A911FF49E20F01C90"/>
  </w:style>
  <w:style w:type="paragraph" w:customStyle="1" w:styleId="0616D089A022410E9497619975656F89">
    <w:name w:val="0616D089A022410E9497619975656F89"/>
  </w:style>
  <w:style w:type="paragraph" w:customStyle="1" w:styleId="3914AAE5D25A4456B9FAC6F81586F9B3">
    <w:name w:val="3914AAE5D25A4456B9FAC6F81586F9B3"/>
  </w:style>
  <w:style w:type="paragraph" w:customStyle="1" w:styleId="8E5CA76061E941BDB0F099C60CC315ED">
    <w:name w:val="8E5CA76061E941BDB0F099C60CC31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64E32-C21B-4BE3-BDBD-D399ACC4F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A5564EB6-F2F0-468C-B6E8-028D5A521A08}">
  <ds:schemaRefs>
    <ds:schemaRef ds:uri="7fe23f6f-9365-4c76-8087-cf904d432e8f"/>
    <ds:schemaRef ds:uri="http://schemas.microsoft.com/office/infopath/2007/PartnerControls"/>
    <ds:schemaRef ds:uri="http://purl.org/dc/elements/1.1/"/>
    <ds:schemaRef ds:uri="http://purl.org/dc/dcmitype/"/>
    <ds:schemaRef ds:uri="http://schemas.microsoft.com/office/2006/documentManagement/types"/>
    <ds:schemaRef ds:uri="90ae24ef-e62f-4b8d-80dc-c40f0d5bc41f"/>
    <ds:schemaRef ds:uri="http://purl.org/dc/terms/"/>
    <ds:schemaRef ds:uri="http://www.w3.org/XML/1998/namespac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7529</TotalTime>
  <Pages>10</Pages>
  <Words>2609</Words>
  <Characters>16354</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Test Scenarios – Transit</vt:lpstr>
    </vt:vector>
  </TitlesOfParts>
  <Company>Netcompany</Company>
  <LinksUpToDate>false</LinksUpToDate>
  <CharactersWithSpaces>18926</CharactersWithSpaces>
  <SharedDoc>false</SharedDoc>
  <HLinks>
    <vt:vector size="144" baseType="variant">
      <vt:variant>
        <vt:i4>7209041</vt:i4>
      </vt:variant>
      <vt:variant>
        <vt:i4>114</vt:i4>
      </vt:variant>
      <vt:variant>
        <vt:i4>0</vt:i4>
      </vt:variant>
      <vt:variant>
        <vt:i4>5</vt:i4>
      </vt:variant>
      <vt:variant>
        <vt:lpwstr>https://secureftpgatewaytest.skat.dk:6384/exchange/CVR_{CVR}_UID_{UID}</vt:lpwstr>
      </vt:variant>
      <vt:variant>
        <vt:lpwstr/>
      </vt:variant>
      <vt:variant>
        <vt:i4>196654</vt:i4>
      </vt:variant>
      <vt:variant>
        <vt:i4>111</vt:i4>
      </vt:variant>
      <vt:variant>
        <vt:i4>0</vt:i4>
      </vt:variant>
      <vt:variant>
        <vt:i4>5</vt:i4>
      </vt:variant>
      <vt:variant>
        <vt:lpwstr>https://secureftpgatewaytest.skat.dk:6384/exchange/CVR_30808460_UID_25351738</vt:lpwstr>
      </vt:variant>
      <vt:variant>
        <vt:lpwstr/>
      </vt:variant>
      <vt:variant>
        <vt:i4>196654</vt:i4>
      </vt:variant>
      <vt:variant>
        <vt:i4>108</vt:i4>
      </vt:variant>
      <vt:variant>
        <vt:i4>0</vt:i4>
      </vt:variant>
      <vt:variant>
        <vt:i4>5</vt:i4>
      </vt:variant>
      <vt:variant>
        <vt:lpwstr>https://secureftpgatewaytest.skat.dk:6384/exchange/CVR_30808460_UID_25351738</vt:lpwstr>
      </vt:variant>
      <vt:variant>
        <vt:lpwstr/>
      </vt:variant>
      <vt:variant>
        <vt:i4>196654</vt:i4>
      </vt:variant>
      <vt:variant>
        <vt:i4>105</vt:i4>
      </vt:variant>
      <vt:variant>
        <vt:i4>0</vt:i4>
      </vt:variant>
      <vt:variant>
        <vt:i4>5</vt:i4>
      </vt:variant>
      <vt:variant>
        <vt:lpwstr>https://secureftpgatewaytest.skat.dk:6384/exchange/CVR_30808460_UID_25351738</vt:lpwstr>
      </vt:variant>
      <vt:variant>
        <vt:lpwstr/>
      </vt:variant>
      <vt:variant>
        <vt:i4>2883697</vt:i4>
      </vt:variant>
      <vt:variant>
        <vt:i4>102</vt:i4>
      </vt:variant>
      <vt:variant>
        <vt:i4>0</vt:i4>
      </vt:variant>
      <vt:variant>
        <vt:i4>5</vt:i4>
      </vt:variant>
      <vt:variant>
        <vt:lpwstr>https://github.com/skat/dms-public/tree/master/Transit XSDs</vt:lpwstr>
      </vt:variant>
      <vt:variant>
        <vt:lpwstr/>
      </vt:variant>
      <vt:variant>
        <vt:i4>7274542</vt:i4>
      </vt:variant>
      <vt:variant>
        <vt:i4>99</vt:i4>
      </vt:variant>
      <vt:variant>
        <vt:i4>0</vt:i4>
      </vt:variant>
      <vt:variant>
        <vt:i4>5</vt:i4>
      </vt:variant>
      <vt:variant>
        <vt:lpwstr>https://github.com/skat/dms-public/tree/master/Onboarding Documents</vt:lpwstr>
      </vt:variant>
      <vt:variant>
        <vt:lpwstr/>
      </vt:variant>
      <vt:variant>
        <vt:i4>1835064</vt:i4>
      </vt:variant>
      <vt:variant>
        <vt:i4>92</vt:i4>
      </vt:variant>
      <vt:variant>
        <vt:i4>0</vt:i4>
      </vt:variant>
      <vt:variant>
        <vt:i4>5</vt:i4>
      </vt:variant>
      <vt:variant>
        <vt:lpwstr/>
      </vt:variant>
      <vt:variant>
        <vt:lpwstr>_Toc129853525</vt:lpwstr>
      </vt:variant>
      <vt:variant>
        <vt:i4>1835064</vt:i4>
      </vt:variant>
      <vt:variant>
        <vt:i4>86</vt:i4>
      </vt:variant>
      <vt:variant>
        <vt:i4>0</vt:i4>
      </vt:variant>
      <vt:variant>
        <vt:i4>5</vt:i4>
      </vt:variant>
      <vt:variant>
        <vt:lpwstr/>
      </vt:variant>
      <vt:variant>
        <vt:lpwstr>_Toc129853524</vt:lpwstr>
      </vt:variant>
      <vt:variant>
        <vt:i4>1835064</vt:i4>
      </vt:variant>
      <vt:variant>
        <vt:i4>80</vt:i4>
      </vt:variant>
      <vt:variant>
        <vt:i4>0</vt:i4>
      </vt:variant>
      <vt:variant>
        <vt:i4>5</vt:i4>
      </vt:variant>
      <vt:variant>
        <vt:lpwstr/>
      </vt:variant>
      <vt:variant>
        <vt:lpwstr>_Toc129853523</vt:lpwstr>
      </vt:variant>
      <vt:variant>
        <vt:i4>1835064</vt:i4>
      </vt:variant>
      <vt:variant>
        <vt:i4>74</vt:i4>
      </vt:variant>
      <vt:variant>
        <vt:i4>0</vt:i4>
      </vt:variant>
      <vt:variant>
        <vt:i4>5</vt:i4>
      </vt:variant>
      <vt:variant>
        <vt:lpwstr/>
      </vt:variant>
      <vt:variant>
        <vt:lpwstr>_Toc129853522</vt:lpwstr>
      </vt:variant>
      <vt:variant>
        <vt:i4>1835064</vt:i4>
      </vt:variant>
      <vt:variant>
        <vt:i4>68</vt:i4>
      </vt:variant>
      <vt:variant>
        <vt:i4>0</vt:i4>
      </vt:variant>
      <vt:variant>
        <vt:i4>5</vt:i4>
      </vt:variant>
      <vt:variant>
        <vt:lpwstr/>
      </vt:variant>
      <vt:variant>
        <vt:lpwstr>_Toc129853521</vt:lpwstr>
      </vt:variant>
      <vt:variant>
        <vt:i4>1835064</vt:i4>
      </vt:variant>
      <vt:variant>
        <vt:i4>62</vt:i4>
      </vt:variant>
      <vt:variant>
        <vt:i4>0</vt:i4>
      </vt:variant>
      <vt:variant>
        <vt:i4>5</vt:i4>
      </vt:variant>
      <vt:variant>
        <vt:lpwstr/>
      </vt:variant>
      <vt:variant>
        <vt:lpwstr>_Toc129853520</vt:lpwstr>
      </vt:variant>
      <vt:variant>
        <vt:i4>2031672</vt:i4>
      </vt:variant>
      <vt:variant>
        <vt:i4>56</vt:i4>
      </vt:variant>
      <vt:variant>
        <vt:i4>0</vt:i4>
      </vt:variant>
      <vt:variant>
        <vt:i4>5</vt:i4>
      </vt:variant>
      <vt:variant>
        <vt:lpwstr/>
      </vt:variant>
      <vt:variant>
        <vt:lpwstr>_Toc129853519</vt:lpwstr>
      </vt:variant>
      <vt:variant>
        <vt:i4>2031672</vt:i4>
      </vt:variant>
      <vt:variant>
        <vt:i4>50</vt:i4>
      </vt:variant>
      <vt:variant>
        <vt:i4>0</vt:i4>
      </vt:variant>
      <vt:variant>
        <vt:i4>5</vt:i4>
      </vt:variant>
      <vt:variant>
        <vt:lpwstr/>
      </vt:variant>
      <vt:variant>
        <vt:lpwstr>_Toc129853518</vt:lpwstr>
      </vt:variant>
      <vt:variant>
        <vt:i4>2031672</vt:i4>
      </vt:variant>
      <vt:variant>
        <vt:i4>44</vt:i4>
      </vt:variant>
      <vt:variant>
        <vt:i4>0</vt:i4>
      </vt:variant>
      <vt:variant>
        <vt:i4>5</vt:i4>
      </vt:variant>
      <vt:variant>
        <vt:lpwstr/>
      </vt:variant>
      <vt:variant>
        <vt:lpwstr>_Toc129853517</vt:lpwstr>
      </vt:variant>
      <vt:variant>
        <vt:i4>2031672</vt:i4>
      </vt:variant>
      <vt:variant>
        <vt:i4>38</vt:i4>
      </vt:variant>
      <vt:variant>
        <vt:i4>0</vt:i4>
      </vt:variant>
      <vt:variant>
        <vt:i4>5</vt:i4>
      </vt:variant>
      <vt:variant>
        <vt:lpwstr/>
      </vt:variant>
      <vt:variant>
        <vt:lpwstr>_Toc129853516</vt:lpwstr>
      </vt:variant>
      <vt:variant>
        <vt:i4>2031672</vt:i4>
      </vt:variant>
      <vt:variant>
        <vt:i4>32</vt:i4>
      </vt:variant>
      <vt:variant>
        <vt:i4>0</vt:i4>
      </vt:variant>
      <vt:variant>
        <vt:i4>5</vt:i4>
      </vt:variant>
      <vt:variant>
        <vt:lpwstr/>
      </vt:variant>
      <vt:variant>
        <vt:lpwstr>_Toc129853515</vt:lpwstr>
      </vt:variant>
      <vt:variant>
        <vt:i4>2031672</vt:i4>
      </vt:variant>
      <vt:variant>
        <vt:i4>26</vt:i4>
      </vt:variant>
      <vt:variant>
        <vt:i4>0</vt:i4>
      </vt:variant>
      <vt:variant>
        <vt:i4>5</vt:i4>
      </vt:variant>
      <vt:variant>
        <vt:lpwstr/>
      </vt:variant>
      <vt:variant>
        <vt:lpwstr>_Toc129853514</vt:lpwstr>
      </vt:variant>
      <vt:variant>
        <vt:i4>2031672</vt:i4>
      </vt:variant>
      <vt:variant>
        <vt:i4>20</vt:i4>
      </vt:variant>
      <vt:variant>
        <vt:i4>0</vt:i4>
      </vt:variant>
      <vt:variant>
        <vt:i4>5</vt:i4>
      </vt:variant>
      <vt:variant>
        <vt:lpwstr/>
      </vt:variant>
      <vt:variant>
        <vt:lpwstr>_Toc129853513</vt:lpwstr>
      </vt:variant>
      <vt:variant>
        <vt:i4>2031672</vt:i4>
      </vt:variant>
      <vt:variant>
        <vt:i4>14</vt:i4>
      </vt:variant>
      <vt:variant>
        <vt:i4>0</vt:i4>
      </vt:variant>
      <vt:variant>
        <vt:i4>5</vt:i4>
      </vt:variant>
      <vt:variant>
        <vt:lpwstr/>
      </vt:variant>
      <vt:variant>
        <vt:lpwstr>_Toc129853512</vt:lpwstr>
      </vt:variant>
      <vt:variant>
        <vt:i4>2031672</vt:i4>
      </vt:variant>
      <vt:variant>
        <vt:i4>8</vt:i4>
      </vt:variant>
      <vt:variant>
        <vt:i4>0</vt:i4>
      </vt:variant>
      <vt:variant>
        <vt:i4>5</vt:i4>
      </vt:variant>
      <vt:variant>
        <vt:lpwstr/>
      </vt:variant>
      <vt:variant>
        <vt:lpwstr>_Toc129853511</vt:lpwstr>
      </vt:variant>
      <vt:variant>
        <vt:i4>2031672</vt:i4>
      </vt:variant>
      <vt:variant>
        <vt:i4>2</vt:i4>
      </vt:variant>
      <vt:variant>
        <vt:i4>0</vt:i4>
      </vt:variant>
      <vt:variant>
        <vt:i4>5</vt:i4>
      </vt:variant>
      <vt:variant>
        <vt:lpwstr/>
      </vt:variant>
      <vt:variant>
        <vt:lpwstr>_Toc129853510</vt:lpwstr>
      </vt:variant>
      <vt:variant>
        <vt:i4>1769572</vt:i4>
      </vt:variant>
      <vt:variant>
        <vt:i4>3</vt:i4>
      </vt:variant>
      <vt:variant>
        <vt:i4>0</vt:i4>
      </vt:variant>
      <vt:variant>
        <vt:i4>5</vt:i4>
      </vt:variant>
      <vt:variant>
        <vt:lpwstr>mailto:Tobias.Kaihoj@ufst.dk</vt:lpwstr>
      </vt:variant>
      <vt:variant>
        <vt:lpwstr/>
      </vt:variant>
      <vt:variant>
        <vt:i4>1769572</vt:i4>
      </vt:variant>
      <vt:variant>
        <vt:i4>0</vt:i4>
      </vt:variant>
      <vt:variant>
        <vt:i4>0</vt:i4>
      </vt:variant>
      <vt:variant>
        <vt:i4>5</vt:i4>
      </vt:variant>
      <vt:variant>
        <vt:lpwstr>mailto:Tobias.Kaihoj@ufst.dk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Scenarios – Transit</dc:title>
  <dc:subject/>
  <dc:creator>Alexander Vejling Sennefelder</dc:creator>
  <cp:keywords/>
  <cp:lastModifiedBy>Lukas Martin Wick</cp:lastModifiedBy>
  <cp:revision>399</cp:revision>
  <cp:lastPrinted>2018-08-23T03:13:00Z</cp:lastPrinted>
  <dcterms:created xsi:type="dcterms:W3CDTF">2022-11-02T02:02:00Z</dcterms:created>
  <dcterms:modified xsi:type="dcterms:W3CDTF">2023-03-19T20:15:00Z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