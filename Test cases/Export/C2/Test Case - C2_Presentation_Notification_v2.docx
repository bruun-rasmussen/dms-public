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17FD7" w:rsidRPr="00CD2536" w:rsidRDefault="00D42123" w:rsidP="009A2F31">
      <w:pPr>
        <w:pStyle w:val="BodyText"/>
        <w:ind w:left="284"/>
        <w:rPr>
          <w:lang w:val="en-GB"/>
        </w:rPr>
      </w:pPr>
    </w:p>
    <w:p w14:paraId="37FB3374" w14:textId="77777777" w:rsidR="00EF29EC" w:rsidRPr="00CD2536" w:rsidRDefault="00D42123" w:rsidP="009A2F31">
      <w:pPr>
        <w:pStyle w:val="BodyText"/>
        <w:ind w:left="284"/>
        <w:rPr>
          <w:lang w:val="en-GB"/>
        </w:rPr>
      </w:pPr>
    </w:p>
    <w:p w14:paraId="3AF1C3E1" w14:textId="77777777" w:rsidR="00EF29EC" w:rsidRPr="00CD2536" w:rsidRDefault="00D42123"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5DD0A63C"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69918615" w:rsidR="00FC33AB" w:rsidRPr="00CD2536" w:rsidRDefault="00D42123"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94795">
            <w:rPr>
              <w:b/>
              <w:caps/>
              <w:color w:val="0F2147" w:themeColor="text1"/>
              <w:sz w:val="72"/>
              <w:szCs w:val="72"/>
              <w:lang w:val="en-GB"/>
            </w:rPr>
            <w:t xml:space="preserve">Test Case – </w:t>
          </w:r>
          <w:r w:rsidR="001C54D9">
            <w:rPr>
              <w:b/>
              <w:caps/>
              <w:color w:val="0F2147" w:themeColor="text1"/>
              <w:sz w:val="72"/>
              <w:szCs w:val="72"/>
              <w:lang w:val="en-GB"/>
            </w:rPr>
            <w:t>C2</w:t>
          </w:r>
          <w:r w:rsidR="00094795">
            <w:rPr>
              <w:b/>
              <w:caps/>
              <w:color w:val="0F2147" w:themeColor="text1"/>
              <w:sz w:val="72"/>
              <w:szCs w:val="72"/>
              <w:lang w:val="en-GB"/>
            </w:rPr>
            <w:t xml:space="preserve"> </w:t>
          </w:r>
          <w:r w:rsidR="001C54D9">
            <w:rPr>
              <w:b/>
              <w:caps/>
              <w:color w:val="0F2147" w:themeColor="text1"/>
              <w:sz w:val="72"/>
              <w:szCs w:val="72"/>
              <w:lang w:val="en-GB"/>
            </w:rPr>
            <w:t>-PresenTation Notification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586FF822" w:rsidR="00FC33AB" w:rsidRPr="00CD2536" w:rsidRDefault="001C54D9" w:rsidP="008815BA">
                <w:pPr>
                  <w:pStyle w:val="BodyText"/>
                  <w:spacing w:before="40" w:after="0" w:line="240" w:lineRule="auto"/>
                  <w:ind w:left="284"/>
                  <w:rPr>
                    <w:color w:val="0F2147" w:themeColor="text1"/>
                    <w:szCs w:val="16"/>
                    <w:lang w:val="en-GB"/>
                  </w:rPr>
                </w:pPr>
                <w:r>
                  <w:rPr>
                    <w:color w:val="0F2147" w:themeColor="text1"/>
                    <w:szCs w:val="16"/>
                    <w:lang w:val="en-GB"/>
                  </w:rPr>
                  <w:t>2.0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781615A1" w14:textId="77777777" w:rsidR="00AC34F8" w:rsidRPr="00CD2536" w:rsidRDefault="000F2926" w:rsidP="00AC34F8">
      <w:pPr>
        <w:pStyle w:val="BodyText"/>
        <w:rPr>
          <w:b/>
          <w:sz w:val="24"/>
          <w:szCs w:val="24"/>
          <w:lang w:val="en-GB"/>
        </w:rPr>
      </w:pPr>
      <w:r w:rsidRPr="00CD2536">
        <w:rPr>
          <w:lang w:val="en-GB"/>
        </w:rPr>
        <w:br w:type="page"/>
      </w:r>
      <w:r w:rsidR="00AC34F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AC34F8" w:rsidRPr="00CD2536" w14:paraId="24A44AA5" w14:textId="77777777" w:rsidTr="00AB6EB5">
        <w:trPr>
          <w:cnfStyle w:val="100000000000" w:firstRow="1" w:lastRow="0" w:firstColumn="0" w:lastColumn="0" w:oddVBand="0" w:evenVBand="0" w:oddHBand="0" w:evenHBand="0" w:firstRowFirstColumn="0" w:firstRowLastColumn="0" w:lastRowFirstColumn="0" w:lastRowLastColumn="0"/>
        </w:trPr>
        <w:tc>
          <w:tcPr>
            <w:tcW w:w="988" w:type="dxa"/>
          </w:tcPr>
          <w:p w14:paraId="0248B28F" w14:textId="77777777" w:rsidR="00AC34F8" w:rsidRPr="00CD2536" w:rsidRDefault="00AC34F8" w:rsidP="00AB6EB5">
            <w:pPr>
              <w:rPr>
                <w:lang w:val="en-GB"/>
              </w:rPr>
            </w:pPr>
            <w:r w:rsidRPr="00CD2536">
              <w:rPr>
                <w:lang w:val="en-GB"/>
              </w:rPr>
              <w:t>Version</w:t>
            </w:r>
          </w:p>
        </w:tc>
        <w:tc>
          <w:tcPr>
            <w:tcW w:w="1275" w:type="dxa"/>
          </w:tcPr>
          <w:p w14:paraId="39F6CF2C" w14:textId="77777777" w:rsidR="00AC34F8" w:rsidRPr="00CD2536" w:rsidRDefault="00AC34F8" w:rsidP="00AB6EB5">
            <w:pPr>
              <w:rPr>
                <w:lang w:val="en-GB"/>
              </w:rPr>
            </w:pPr>
            <w:r w:rsidRPr="00CD2536">
              <w:rPr>
                <w:lang w:val="en-GB"/>
              </w:rPr>
              <w:t>Date</w:t>
            </w:r>
          </w:p>
        </w:tc>
        <w:tc>
          <w:tcPr>
            <w:tcW w:w="3119" w:type="dxa"/>
          </w:tcPr>
          <w:p w14:paraId="4C769FCE" w14:textId="77777777" w:rsidR="00AC34F8" w:rsidRPr="00CD2536" w:rsidRDefault="00AC34F8" w:rsidP="00AB6EB5">
            <w:pPr>
              <w:rPr>
                <w:lang w:val="en-GB"/>
              </w:rPr>
            </w:pPr>
            <w:r w:rsidRPr="00CD2536">
              <w:rPr>
                <w:lang w:val="en-GB"/>
              </w:rPr>
              <w:t>Author</w:t>
            </w:r>
          </w:p>
        </w:tc>
        <w:tc>
          <w:tcPr>
            <w:tcW w:w="1134" w:type="dxa"/>
          </w:tcPr>
          <w:p w14:paraId="7DDD83FD" w14:textId="77777777" w:rsidR="00AC34F8" w:rsidRPr="00CD2536" w:rsidRDefault="00AC34F8" w:rsidP="00AB6EB5">
            <w:pPr>
              <w:rPr>
                <w:lang w:val="en-GB"/>
              </w:rPr>
            </w:pPr>
            <w:r w:rsidRPr="00CD2536">
              <w:rPr>
                <w:lang w:val="en-GB"/>
              </w:rPr>
              <w:t>Status</w:t>
            </w:r>
          </w:p>
        </w:tc>
        <w:tc>
          <w:tcPr>
            <w:tcW w:w="2932" w:type="dxa"/>
          </w:tcPr>
          <w:p w14:paraId="361D7F2A" w14:textId="77777777" w:rsidR="00AC34F8" w:rsidRPr="00CD2536" w:rsidRDefault="00AC34F8" w:rsidP="00AB6EB5">
            <w:pPr>
              <w:rPr>
                <w:lang w:val="en-GB"/>
              </w:rPr>
            </w:pPr>
            <w:r w:rsidRPr="00CD2536">
              <w:rPr>
                <w:lang w:val="en-GB"/>
              </w:rPr>
              <w:t>Comments</w:t>
            </w:r>
          </w:p>
        </w:tc>
      </w:tr>
      <w:tr w:rsidR="00AC34F8" w:rsidRPr="00CD2536" w14:paraId="7433C7E2" w14:textId="77777777" w:rsidTr="00AB6EB5">
        <w:tc>
          <w:tcPr>
            <w:tcW w:w="988" w:type="dxa"/>
          </w:tcPr>
          <w:p w14:paraId="4DD0745B" w14:textId="77777777" w:rsidR="00AC34F8" w:rsidRPr="00CD2536" w:rsidRDefault="00AC34F8" w:rsidP="00AB6EB5">
            <w:pPr>
              <w:rPr>
                <w:lang w:val="en-GB"/>
              </w:rPr>
            </w:pPr>
            <w:r w:rsidRPr="00CD2536">
              <w:rPr>
                <w:lang w:val="en-GB"/>
              </w:rPr>
              <w:t>0.1</w:t>
            </w:r>
          </w:p>
        </w:tc>
        <w:tc>
          <w:tcPr>
            <w:tcW w:w="1275" w:type="dxa"/>
          </w:tcPr>
          <w:p w14:paraId="510CADC9" w14:textId="77777777" w:rsidR="00AC34F8" w:rsidRPr="00CD2536" w:rsidRDefault="00AC34F8" w:rsidP="00AB6EB5">
            <w:pPr>
              <w:rPr>
                <w:lang w:val="en-GB"/>
              </w:rPr>
            </w:pPr>
            <w:r>
              <w:rPr>
                <w:lang w:val="en-GB"/>
              </w:rPr>
              <w:t>10-10-2022</w:t>
            </w:r>
          </w:p>
        </w:tc>
        <w:tc>
          <w:tcPr>
            <w:tcW w:w="3119" w:type="dxa"/>
          </w:tcPr>
          <w:p w14:paraId="6E73D2FB" w14:textId="77777777" w:rsidR="00AC34F8" w:rsidRPr="00CD2536" w:rsidRDefault="00AC34F8" w:rsidP="00AB6EB5">
            <w:pPr>
              <w:rPr>
                <w:lang w:val="en-GB"/>
              </w:rPr>
            </w:pPr>
            <w:r>
              <w:rPr>
                <w:lang w:val="en-GB"/>
              </w:rPr>
              <w:t>Alexander Vejling Sennefelder</w:t>
            </w:r>
          </w:p>
        </w:tc>
        <w:tc>
          <w:tcPr>
            <w:tcW w:w="1134" w:type="dxa"/>
          </w:tcPr>
          <w:p w14:paraId="6C71D4A7" w14:textId="77777777" w:rsidR="00AC34F8" w:rsidRPr="00CD2536" w:rsidRDefault="00AC34F8" w:rsidP="00AB6EB5">
            <w:pPr>
              <w:rPr>
                <w:lang w:val="en-GB"/>
              </w:rPr>
            </w:pPr>
            <w:r w:rsidRPr="00CD2536">
              <w:rPr>
                <w:lang w:val="en-GB"/>
              </w:rPr>
              <w:t>Draft</w:t>
            </w:r>
          </w:p>
        </w:tc>
        <w:tc>
          <w:tcPr>
            <w:tcW w:w="2932" w:type="dxa"/>
          </w:tcPr>
          <w:p w14:paraId="65F7F30B" w14:textId="77777777" w:rsidR="00AC34F8" w:rsidRPr="00CD2536" w:rsidRDefault="00AC34F8" w:rsidP="00AB6EB5">
            <w:pPr>
              <w:rPr>
                <w:lang w:val="en-GB"/>
              </w:rPr>
            </w:pPr>
            <w:r>
              <w:rPr>
                <w:lang w:val="en-GB"/>
              </w:rPr>
              <w:t>Original Draft</w:t>
            </w:r>
          </w:p>
        </w:tc>
      </w:tr>
      <w:tr w:rsidR="00AC34F8" w:rsidRPr="00CD2536" w14:paraId="0ED51E95" w14:textId="77777777" w:rsidTr="00AB6EB5">
        <w:tc>
          <w:tcPr>
            <w:tcW w:w="988" w:type="dxa"/>
          </w:tcPr>
          <w:p w14:paraId="01880F9C" w14:textId="77777777" w:rsidR="00AC34F8" w:rsidRPr="00CD2536" w:rsidRDefault="00AC34F8" w:rsidP="00AB6EB5">
            <w:pPr>
              <w:rPr>
                <w:lang w:val="en-GB"/>
              </w:rPr>
            </w:pPr>
            <w:r>
              <w:rPr>
                <w:lang w:val="en-GB"/>
              </w:rPr>
              <w:t>0.2</w:t>
            </w:r>
          </w:p>
        </w:tc>
        <w:tc>
          <w:tcPr>
            <w:tcW w:w="1275" w:type="dxa"/>
          </w:tcPr>
          <w:p w14:paraId="5BCB735D" w14:textId="77777777" w:rsidR="00AC34F8" w:rsidRPr="00CD2536" w:rsidRDefault="00AC34F8" w:rsidP="00AB6EB5">
            <w:pPr>
              <w:rPr>
                <w:lang w:val="en-GB"/>
              </w:rPr>
            </w:pPr>
            <w:r>
              <w:rPr>
                <w:lang w:val="en-GB"/>
              </w:rPr>
              <w:t>11-10-2022</w:t>
            </w:r>
          </w:p>
        </w:tc>
        <w:tc>
          <w:tcPr>
            <w:tcW w:w="3119" w:type="dxa"/>
          </w:tcPr>
          <w:p w14:paraId="2715B09F" w14:textId="77777777" w:rsidR="00AC34F8" w:rsidRPr="00CD2536" w:rsidRDefault="00AC34F8" w:rsidP="00AB6EB5">
            <w:pPr>
              <w:rPr>
                <w:lang w:val="en-GB"/>
              </w:rPr>
            </w:pPr>
            <w:r>
              <w:rPr>
                <w:lang w:val="en-GB"/>
              </w:rPr>
              <w:t>Alexander Vejling Sennefelder</w:t>
            </w:r>
          </w:p>
        </w:tc>
        <w:tc>
          <w:tcPr>
            <w:tcW w:w="1134" w:type="dxa"/>
          </w:tcPr>
          <w:p w14:paraId="0625900B" w14:textId="77777777" w:rsidR="00AC34F8" w:rsidRPr="00CD2536" w:rsidRDefault="00AC34F8" w:rsidP="00AB6EB5">
            <w:pPr>
              <w:rPr>
                <w:lang w:val="en-GB"/>
              </w:rPr>
            </w:pPr>
            <w:r>
              <w:rPr>
                <w:lang w:val="en-GB"/>
              </w:rPr>
              <w:t>Draft</w:t>
            </w:r>
          </w:p>
        </w:tc>
        <w:tc>
          <w:tcPr>
            <w:tcW w:w="2932" w:type="dxa"/>
          </w:tcPr>
          <w:p w14:paraId="6A13A606" w14:textId="77777777" w:rsidR="00AC34F8" w:rsidRPr="00CD2536" w:rsidRDefault="00AC34F8" w:rsidP="00AB6EB5">
            <w:pPr>
              <w:rPr>
                <w:lang w:val="en-GB"/>
              </w:rPr>
            </w:pPr>
            <w:r>
              <w:rPr>
                <w:lang w:val="en-GB"/>
              </w:rPr>
              <w:t>Improved</w:t>
            </w:r>
          </w:p>
        </w:tc>
      </w:tr>
      <w:tr w:rsidR="00AC34F8" w:rsidRPr="00CD2536" w14:paraId="3F8858DF" w14:textId="77777777" w:rsidTr="00AB6EB5">
        <w:trPr>
          <w:trHeight w:val="345"/>
        </w:trPr>
        <w:tc>
          <w:tcPr>
            <w:tcW w:w="988" w:type="dxa"/>
          </w:tcPr>
          <w:p w14:paraId="2102EAE9" w14:textId="77777777" w:rsidR="00AC34F8" w:rsidRDefault="00AC34F8" w:rsidP="00AB6EB5">
            <w:pPr>
              <w:rPr>
                <w:lang w:val="en-GB"/>
              </w:rPr>
            </w:pPr>
            <w:r>
              <w:rPr>
                <w:lang w:val="en-GB"/>
              </w:rPr>
              <w:t>0.3</w:t>
            </w:r>
          </w:p>
        </w:tc>
        <w:tc>
          <w:tcPr>
            <w:tcW w:w="1275" w:type="dxa"/>
          </w:tcPr>
          <w:p w14:paraId="07FAA9A4" w14:textId="77777777" w:rsidR="00AC34F8" w:rsidRDefault="00AC34F8" w:rsidP="00AB6EB5">
            <w:pPr>
              <w:rPr>
                <w:lang w:val="en-GB"/>
              </w:rPr>
            </w:pPr>
            <w:r>
              <w:rPr>
                <w:lang w:val="en-GB"/>
              </w:rPr>
              <w:t>11-10-2022</w:t>
            </w:r>
          </w:p>
        </w:tc>
        <w:tc>
          <w:tcPr>
            <w:tcW w:w="3119" w:type="dxa"/>
          </w:tcPr>
          <w:p w14:paraId="364AA683" w14:textId="77777777" w:rsidR="00AC34F8" w:rsidRDefault="00AC34F8" w:rsidP="00AB6EB5">
            <w:pPr>
              <w:rPr>
                <w:lang w:val="en-GB"/>
              </w:rPr>
            </w:pPr>
            <w:r>
              <w:rPr>
                <w:lang w:val="en-GB"/>
              </w:rPr>
              <w:t>Tobias Heide Kaihøj</w:t>
            </w:r>
          </w:p>
        </w:tc>
        <w:tc>
          <w:tcPr>
            <w:tcW w:w="1134" w:type="dxa"/>
          </w:tcPr>
          <w:p w14:paraId="68E2B053" w14:textId="77777777" w:rsidR="00AC34F8" w:rsidRDefault="00AC34F8" w:rsidP="00AB6EB5">
            <w:pPr>
              <w:rPr>
                <w:lang w:val="en-GB"/>
              </w:rPr>
            </w:pPr>
            <w:r>
              <w:rPr>
                <w:lang w:val="en-GB"/>
              </w:rPr>
              <w:t>Review</w:t>
            </w:r>
          </w:p>
        </w:tc>
        <w:tc>
          <w:tcPr>
            <w:tcW w:w="2932" w:type="dxa"/>
          </w:tcPr>
          <w:p w14:paraId="5B935DF5" w14:textId="77777777" w:rsidR="00AC34F8" w:rsidRDefault="00AC34F8" w:rsidP="00AB6EB5">
            <w:pPr>
              <w:rPr>
                <w:lang w:val="en-GB"/>
              </w:rPr>
            </w:pPr>
            <w:r>
              <w:rPr>
                <w:lang w:val="en-GB"/>
              </w:rPr>
              <w:t>Comments and grammatical</w:t>
            </w:r>
          </w:p>
        </w:tc>
      </w:tr>
      <w:tr w:rsidR="00AC34F8" w:rsidRPr="00CD2536" w14:paraId="364D8C68" w14:textId="77777777" w:rsidTr="00AB6EB5">
        <w:tc>
          <w:tcPr>
            <w:tcW w:w="988" w:type="dxa"/>
          </w:tcPr>
          <w:p w14:paraId="6CC626D2" w14:textId="77777777" w:rsidR="00AC34F8" w:rsidRDefault="00AC34F8" w:rsidP="00AB6EB5">
            <w:pPr>
              <w:rPr>
                <w:lang w:val="en-GB"/>
              </w:rPr>
            </w:pPr>
            <w:r>
              <w:rPr>
                <w:lang w:val="en-GB"/>
              </w:rPr>
              <w:t>1.0</w:t>
            </w:r>
          </w:p>
        </w:tc>
        <w:tc>
          <w:tcPr>
            <w:tcW w:w="1275" w:type="dxa"/>
          </w:tcPr>
          <w:p w14:paraId="08CC2EE5" w14:textId="77777777" w:rsidR="00AC34F8" w:rsidRDefault="00AC34F8" w:rsidP="00AB6EB5">
            <w:pPr>
              <w:rPr>
                <w:lang w:val="en-GB"/>
              </w:rPr>
            </w:pPr>
          </w:p>
        </w:tc>
        <w:tc>
          <w:tcPr>
            <w:tcW w:w="3119" w:type="dxa"/>
          </w:tcPr>
          <w:p w14:paraId="1C2FAA2F" w14:textId="77777777" w:rsidR="00AC34F8" w:rsidRDefault="00AC34F8" w:rsidP="00AB6EB5">
            <w:pPr>
              <w:rPr>
                <w:lang w:val="en-GB"/>
              </w:rPr>
            </w:pPr>
            <w:r>
              <w:rPr>
                <w:lang w:val="en-GB"/>
              </w:rPr>
              <w:t>Alexander Vejling Sennefelder</w:t>
            </w:r>
          </w:p>
        </w:tc>
        <w:tc>
          <w:tcPr>
            <w:tcW w:w="1134" w:type="dxa"/>
          </w:tcPr>
          <w:p w14:paraId="6BA0A03E" w14:textId="581E0F65" w:rsidR="00AC34F8" w:rsidRDefault="00AC34F8" w:rsidP="00AB6EB5">
            <w:pPr>
              <w:rPr>
                <w:lang w:val="en-GB"/>
              </w:rPr>
            </w:pPr>
            <w:r>
              <w:rPr>
                <w:lang w:val="en-GB"/>
              </w:rPr>
              <w:t>D</w:t>
            </w:r>
            <w:r w:rsidR="001C54D9">
              <w:rPr>
                <w:lang w:val="en-GB"/>
              </w:rPr>
              <w:t>raft</w:t>
            </w:r>
          </w:p>
        </w:tc>
        <w:tc>
          <w:tcPr>
            <w:tcW w:w="2932" w:type="dxa"/>
          </w:tcPr>
          <w:p w14:paraId="0C305C31" w14:textId="77777777" w:rsidR="00AC34F8" w:rsidRDefault="00AC34F8" w:rsidP="00AB6EB5">
            <w:pPr>
              <w:rPr>
                <w:lang w:val="en-GB"/>
              </w:rPr>
            </w:pPr>
          </w:p>
        </w:tc>
      </w:tr>
      <w:tr w:rsidR="00F85C43" w:rsidRPr="001C1C2A" w14:paraId="4CD034A6" w14:textId="77777777" w:rsidTr="00F85C4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4CC0A7DD" w14:textId="77777777" w:rsidR="00F85C43" w:rsidRPr="00F85C43" w:rsidRDefault="00F85C43" w:rsidP="00A27627">
            <w:pPr>
              <w:rPr>
                <w:b w:val="0"/>
                <w:bCs/>
                <w:lang w:val="en-GB"/>
              </w:rPr>
            </w:pPr>
            <w:r w:rsidRPr="00F85C43">
              <w:rPr>
                <w:b w:val="0"/>
                <w:bCs/>
                <w:lang w:val="en-GB"/>
              </w:rPr>
              <w:t>2.0</w:t>
            </w:r>
          </w:p>
        </w:tc>
        <w:tc>
          <w:tcPr>
            <w:tcW w:w="1275" w:type="dxa"/>
          </w:tcPr>
          <w:p w14:paraId="15F49FFC"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22-10-2022</w:t>
            </w:r>
          </w:p>
        </w:tc>
        <w:tc>
          <w:tcPr>
            <w:tcW w:w="3119" w:type="dxa"/>
          </w:tcPr>
          <w:p w14:paraId="64AA30BB"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Emma Hagerup</w:t>
            </w:r>
          </w:p>
        </w:tc>
        <w:tc>
          <w:tcPr>
            <w:tcW w:w="1134" w:type="dxa"/>
          </w:tcPr>
          <w:p w14:paraId="701C59E3"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Preliminary approval</w:t>
            </w:r>
          </w:p>
        </w:tc>
        <w:tc>
          <w:tcPr>
            <w:tcW w:w="2932" w:type="dxa"/>
          </w:tcPr>
          <w:p w14:paraId="0AB13F25"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Document might be subject to change</w:t>
            </w:r>
          </w:p>
        </w:tc>
      </w:tr>
    </w:tbl>
    <w:p w14:paraId="58104BFE" w14:textId="77777777" w:rsidR="00AC34F8" w:rsidRPr="00CD2536" w:rsidRDefault="00AC34F8" w:rsidP="00AC34F8">
      <w:pPr>
        <w:rPr>
          <w:lang w:val="en-GB"/>
        </w:rPr>
      </w:pPr>
    </w:p>
    <w:p w14:paraId="044043CA" w14:textId="77777777" w:rsidR="00AC34F8" w:rsidRPr="00CD2536" w:rsidRDefault="00AC34F8" w:rsidP="00AC34F8">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3075612B" w14:textId="77777777" w:rsidR="00AC34F8" w:rsidRPr="00CD2536" w:rsidRDefault="00AC34F8" w:rsidP="00AC34F8">
          <w:pPr>
            <w:pStyle w:val="TOCHeading"/>
            <w:rPr>
              <w:sz w:val="44"/>
              <w:szCs w:val="44"/>
              <w:lang w:val="en-GB"/>
            </w:rPr>
          </w:pPr>
          <w:r w:rsidRPr="00CD2536">
            <w:rPr>
              <w:sz w:val="44"/>
              <w:szCs w:val="44"/>
              <w:lang w:val="en-GB"/>
            </w:rPr>
            <w:t>Table of contents</w:t>
          </w:r>
        </w:p>
        <w:p w14:paraId="221D7EB9" w14:textId="77777777" w:rsidR="00AC34F8" w:rsidRDefault="00AC34F8" w:rsidP="00AC34F8">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380225" w:history="1">
            <w:r w:rsidRPr="000A697B">
              <w:rPr>
                <w:rStyle w:val="Hyperlink"/>
                <w:noProof/>
                <w:lang w:val="en-GB"/>
              </w:rPr>
              <w:t>1</w:t>
            </w:r>
            <w:r>
              <w:rPr>
                <w:rFonts w:asciiTheme="minorHAnsi" w:eastAsiaTheme="minorEastAsia" w:hAnsiTheme="minorHAnsi" w:cstheme="minorBidi"/>
                <w:b w:val="0"/>
                <w:bCs w:val="0"/>
                <w:noProof/>
                <w:sz w:val="22"/>
                <w:szCs w:val="22"/>
                <w:lang w:eastAsia="da-DK"/>
              </w:rPr>
              <w:tab/>
            </w:r>
            <w:r w:rsidRPr="000A697B">
              <w:rPr>
                <w:rStyle w:val="Hyperlink"/>
                <w:noProof/>
                <w:lang w:val="en-GB"/>
              </w:rPr>
              <w:t>Preconditions</w:t>
            </w:r>
            <w:r>
              <w:rPr>
                <w:noProof/>
                <w:webHidden/>
              </w:rPr>
              <w:tab/>
            </w:r>
            <w:r>
              <w:rPr>
                <w:noProof/>
                <w:webHidden/>
              </w:rPr>
              <w:fldChar w:fldCharType="begin"/>
            </w:r>
            <w:r>
              <w:rPr>
                <w:noProof/>
                <w:webHidden/>
              </w:rPr>
              <w:instrText xml:space="preserve"> PAGEREF _Toc116380225 \h </w:instrText>
            </w:r>
            <w:r>
              <w:rPr>
                <w:noProof/>
                <w:webHidden/>
              </w:rPr>
            </w:r>
            <w:r>
              <w:rPr>
                <w:noProof/>
                <w:webHidden/>
              </w:rPr>
              <w:fldChar w:fldCharType="separate"/>
            </w:r>
            <w:r>
              <w:rPr>
                <w:noProof/>
                <w:webHidden/>
              </w:rPr>
              <w:t>3</w:t>
            </w:r>
            <w:r>
              <w:rPr>
                <w:noProof/>
                <w:webHidden/>
              </w:rPr>
              <w:fldChar w:fldCharType="end"/>
            </w:r>
          </w:hyperlink>
        </w:p>
        <w:p w14:paraId="6093395A" w14:textId="77777777" w:rsidR="00AC34F8" w:rsidRDefault="00D42123" w:rsidP="00AC34F8">
          <w:pPr>
            <w:pStyle w:val="TOC2"/>
            <w:rPr>
              <w:rFonts w:asciiTheme="minorHAnsi" w:eastAsiaTheme="minorEastAsia" w:hAnsiTheme="minorHAnsi" w:cstheme="minorBidi"/>
              <w:b w:val="0"/>
              <w:bCs w:val="0"/>
              <w:noProof/>
              <w:sz w:val="22"/>
              <w:szCs w:val="22"/>
              <w:lang w:eastAsia="da-DK"/>
            </w:rPr>
          </w:pPr>
          <w:hyperlink w:anchor="_Toc116380226" w:history="1">
            <w:r w:rsidR="00AC34F8" w:rsidRPr="000A697B">
              <w:rPr>
                <w:rStyle w:val="Hyperlink"/>
                <w:noProof/>
                <w:lang w:val="en-GB"/>
              </w:rPr>
              <w:t>1.1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Process flow</w:t>
            </w:r>
            <w:r w:rsidR="00AC34F8">
              <w:rPr>
                <w:noProof/>
                <w:webHidden/>
              </w:rPr>
              <w:tab/>
            </w:r>
            <w:r w:rsidR="00AC34F8">
              <w:rPr>
                <w:noProof/>
                <w:webHidden/>
              </w:rPr>
              <w:fldChar w:fldCharType="begin"/>
            </w:r>
            <w:r w:rsidR="00AC34F8">
              <w:rPr>
                <w:noProof/>
                <w:webHidden/>
              </w:rPr>
              <w:instrText xml:space="preserve"> PAGEREF _Toc116380226 \h </w:instrText>
            </w:r>
            <w:r w:rsidR="00AC34F8">
              <w:rPr>
                <w:noProof/>
                <w:webHidden/>
              </w:rPr>
            </w:r>
            <w:r w:rsidR="00AC34F8">
              <w:rPr>
                <w:noProof/>
                <w:webHidden/>
              </w:rPr>
              <w:fldChar w:fldCharType="separate"/>
            </w:r>
            <w:r w:rsidR="00AC34F8">
              <w:rPr>
                <w:noProof/>
                <w:webHidden/>
              </w:rPr>
              <w:t>3</w:t>
            </w:r>
            <w:r w:rsidR="00AC34F8">
              <w:rPr>
                <w:noProof/>
                <w:webHidden/>
              </w:rPr>
              <w:fldChar w:fldCharType="end"/>
            </w:r>
          </w:hyperlink>
        </w:p>
        <w:p w14:paraId="0B0C09BD" w14:textId="77777777" w:rsidR="00AC34F8" w:rsidRDefault="00D42123" w:rsidP="00AC34F8">
          <w:pPr>
            <w:pStyle w:val="TOC1"/>
            <w:rPr>
              <w:rFonts w:asciiTheme="minorHAnsi" w:eastAsiaTheme="minorEastAsia" w:hAnsiTheme="minorHAnsi" w:cstheme="minorBidi"/>
              <w:b w:val="0"/>
              <w:bCs w:val="0"/>
              <w:noProof/>
              <w:sz w:val="22"/>
              <w:szCs w:val="22"/>
              <w:lang w:eastAsia="da-DK"/>
            </w:rPr>
          </w:pPr>
          <w:hyperlink w:anchor="_Toc116380227" w:history="1">
            <w:r w:rsidR="00AC34F8" w:rsidRPr="000A697B">
              <w:rPr>
                <w:rStyle w:val="Hyperlink"/>
                <w:noProof/>
                <w:lang w:val="en-GB"/>
              </w:rPr>
              <w:t>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Description</w:t>
            </w:r>
            <w:r w:rsidR="00AC34F8">
              <w:rPr>
                <w:noProof/>
                <w:webHidden/>
              </w:rPr>
              <w:tab/>
            </w:r>
            <w:r w:rsidR="00AC34F8">
              <w:rPr>
                <w:noProof/>
                <w:webHidden/>
              </w:rPr>
              <w:fldChar w:fldCharType="begin"/>
            </w:r>
            <w:r w:rsidR="00AC34F8">
              <w:rPr>
                <w:noProof/>
                <w:webHidden/>
              </w:rPr>
              <w:instrText xml:space="preserve"> PAGEREF _Toc116380227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67DE5B8B" w14:textId="77777777" w:rsidR="00AC34F8" w:rsidRDefault="00D42123" w:rsidP="00AC34F8">
          <w:pPr>
            <w:pStyle w:val="TOC2"/>
            <w:rPr>
              <w:rFonts w:asciiTheme="minorHAnsi" w:eastAsiaTheme="minorEastAsia" w:hAnsiTheme="minorHAnsi" w:cstheme="minorBidi"/>
              <w:b w:val="0"/>
              <w:bCs w:val="0"/>
              <w:noProof/>
              <w:sz w:val="22"/>
              <w:szCs w:val="22"/>
              <w:lang w:eastAsia="da-DK"/>
            </w:rPr>
          </w:pPr>
          <w:hyperlink w:anchor="_Toc116380228" w:history="1">
            <w:r w:rsidR="00AC34F8" w:rsidRPr="000A697B">
              <w:rPr>
                <w:rStyle w:val="Hyperlink"/>
                <w:noProof/>
                <w:lang w:val="en-GB"/>
              </w:rPr>
              <w:t>2.1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1 – Acceptance</w:t>
            </w:r>
            <w:r w:rsidR="00AC34F8">
              <w:rPr>
                <w:noProof/>
                <w:webHidden/>
              </w:rPr>
              <w:tab/>
            </w:r>
            <w:r w:rsidR="00AC34F8">
              <w:rPr>
                <w:noProof/>
                <w:webHidden/>
              </w:rPr>
              <w:fldChar w:fldCharType="begin"/>
            </w:r>
            <w:r w:rsidR="00AC34F8">
              <w:rPr>
                <w:noProof/>
                <w:webHidden/>
              </w:rPr>
              <w:instrText xml:space="preserve"> PAGEREF _Toc116380228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586AD310" w14:textId="77777777" w:rsidR="00AC34F8" w:rsidRDefault="00D42123" w:rsidP="00AC34F8">
          <w:pPr>
            <w:pStyle w:val="TOC3"/>
            <w:rPr>
              <w:rFonts w:asciiTheme="minorHAnsi" w:eastAsiaTheme="minorEastAsia" w:hAnsiTheme="minorHAnsi" w:cstheme="minorBidi"/>
              <w:noProof/>
              <w:sz w:val="22"/>
              <w:szCs w:val="22"/>
              <w:lang w:eastAsia="da-DK"/>
            </w:rPr>
          </w:pPr>
          <w:hyperlink w:anchor="_Toc116380229" w:history="1">
            <w:r w:rsidR="00AC34F8" w:rsidRPr="000A697B">
              <w:rPr>
                <w:rStyle w:val="Hyperlink"/>
                <w:noProof/>
                <w:lang w:val="en-GB"/>
              </w:rPr>
              <w:t>2.1.1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_Toc116380229 \h </w:instrText>
            </w:r>
            <w:r w:rsidR="00AC34F8">
              <w:rPr>
                <w:noProof/>
                <w:webHidden/>
              </w:rPr>
            </w:r>
            <w:r w:rsidR="00AC34F8">
              <w:rPr>
                <w:noProof/>
                <w:webHidden/>
              </w:rPr>
              <w:fldChar w:fldCharType="separate"/>
            </w:r>
            <w:r w:rsidR="00AC34F8">
              <w:rPr>
                <w:noProof/>
                <w:webHidden/>
              </w:rPr>
              <w:t>5</w:t>
            </w:r>
            <w:r w:rsidR="00AC34F8">
              <w:rPr>
                <w:noProof/>
                <w:webHidden/>
              </w:rPr>
              <w:fldChar w:fldCharType="end"/>
            </w:r>
          </w:hyperlink>
        </w:p>
        <w:p w14:paraId="152FF86A" w14:textId="77777777" w:rsidR="00AC34F8" w:rsidRDefault="00D42123" w:rsidP="00AC34F8">
          <w:pPr>
            <w:pStyle w:val="TOC2"/>
            <w:rPr>
              <w:rFonts w:asciiTheme="minorHAnsi" w:eastAsiaTheme="minorEastAsia" w:hAnsiTheme="minorHAnsi" w:cstheme="minorBidi"/>
              <w:b w:val="0"/>
              <w:bCs w:val="0"/>
              <w:noProof/>
              <w:sz w:val="22"/>
              <w:szCs w:val="22"/>
              <w:lang w:eastAsia="da-DK"/>
            </w:rPr>
          </w:pPr>
          <w:hyperlink w:anchor="_Toc116380230" w:history="1">
            <w:r w:rsidR="00AC34F8" w:rsidRPr="000A697B">
              <w:rPr>
                <w:rStyle w:val="Hyperlink"/>
                <w:noProof/>
                <w:lang w:val="en-GB"/>
              </w:rPr>
              <w:t>2.2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2 – Rejection</w:t>
            </w:r>
            <w:r w:rsidR="00AC34F8">
              <w:rPr>
                <w:noProof/>
                <w:webHidden/>
              </w:rPr>
              <w:tab/>
            </w:r>
            <w:r w:rsidR="00AC34F8">
              <w:rPr>
                <w:noProof/>
                <w:webHidden/>
              </w:rPr>
              <w:fldChar w:fldCharType="begin"/>
            </w:r>
            <w:r w:rsidR="00AC34F8">
              <w:rPr>
                <w:noProof/>
                <w:webHidden/>
              </w:rPr>
              <w:instrText xml:space="preserve"> PAGEREF _Toc116380230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6C59A7B0" w14:textId="77777777" w:rsidR="00AC34F8" w:rsidRDefault="00D42123" w:rsidP="00AC34F8">
          <w:pPr>
            <w:pStyle w:val="TOC3"/>
            <w:rPr>
              <w:rFonts w:asciiTheme="minorHAnsi" w:eastAsiaTheme="minorEastAsia" w:hAnsiTheme="minorHAnsi" w:cstheme="minorBidi"/>
              <w:noProof/>
              <w:sz w:val="22"/>
              <w:szCs w:val="22"/>
              <w:lang w:eastAsia="da-DK"/>
            </w:rPr>
          </w:pPr>
          <w:hyperlink w:anchor="_Toc116380231" w:history="1">
            <w:r w:rsidR="00AC34F8" w:rsidRPr="000A697B">
              <w:rPr>
                <w:rStyle w:val="Hyperlink"/>
                <w:noProof/>
                <w:lang w:val="en-GB"/>
              </w:rPr>
              <w:t>2.2.1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_Toc116380231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4682F915" w14:textId="77777777" w:rsidR="00AC34F8" w:rsidRPr="00CD2536" w:rsidRDefault="00AC34F8" w:rsidP="00AC34F8">
          <w:pPr>
            <w:rPr>
              <w:lang w:val="en-GB"/>
            </w:rPr>
          </w:pPr>
          <w:r w:rsidRPr="00CD2536">
            <w:rPr>
              <w:rFonts w:cs="Arial"/>
              <w:color w:val="2B579A"/>
              <w:szCs w:val="24"/>
              <w:shd w:val="clear" w:color="auto" w:fill="E6E6E6"/>
              <w:lang w:val="en-GB"/>
            </w:rPr>
            <w:fldChar w:fldCharType="end"/>
          </w:r>
        </w:p>
      </w:sdtContent>
    </w:sdt>
    <w:p w14:paraId="299A7512" w14:textId="77777777" w:rsidR="00AC34F8" w:rsidRPr="00CD2536" w:rsidRDefault="00AC34F8" w:rsidP="00AC34F8">
      <w:pPr>
        <w:pStyle w:val="BodyText"/>
        <w:rPr>
          <w:lang w:val="en-GB"/>
        </w:rPr>
      </w:pPr>
    </w:p>
    <w:p w14:paraId="2589F03C" w14:textId="77777777" w:rsidR="00AC34F8" w:rsidRPr="00CD2536" w:rsidRDefault="00AC34F8" w:rsidP="00AC34F8">
      <w:pPr>
        <w:pStyle w:val="TOC5"/>
        <w:framePr w:wrap="around"/>
        <w:rPr>
          <w:lang w:val="en-GB"/>
        </w:rPr>
      </w:pPr>
      <w:r w:rsidRPr="00CD2536">
        <w:rPr>
          <w:lang w:val="en-GB"/>
        </w:rPr>
        <w:br w:type="page"/>
      </w:r>
    </w:p>
    <w:p w14:paraId="37D1E638" w14:textId="579AAC15" w:rsidR="00AC34F8" w:rsidRDefault="00AC34F8" w:rsidP="00AC34F8">
      <w:pPr>
        <w:pStyle w:val="Heading1"/>
        <w:rPr>
          <w:color w:val="0F2147" w:themeColor="accent1"/>
          <w:szCs w:val="44"/>
          <w:lang w:val="en-GB"/>
        </w:rPr>
      </w:pPr>
      <w:bookmarkStart w:id="2" w:name="_Toc522531966"/>
      <w:r w:rsidRPr="00CD2536">
        <w:rPr>
          <w:lang w:val="en-GB"/>
        </w:rPr>
        <w:br w:type="page"/>
      </w:r>
      <w:bookmarkStart w:id="3" w:name="_Toc116380225"/>
      <w:r>
        <w:rPr>
          <w:lang w:val="en-GB"/>
        </w:rPr>
        <w:lastRenderedPageBreak/>
        <w:t>Pre</w:t>
      </w:r>
      <w:r w:rsidR="00114CC1">
        <w:rPr>
          <w:lang w:val="en-GB"/>
        </w:rPr>
        <w:t>-</w:t>
      </w:r>
      <w:r>
        <w:rPr>
          <w:lang w:val="en-GB"/>
        </w:rPr>
        <w:t>conditions</w:t>
      </w:r>
      <w:bookmarkEnd w:id="3"/>
    </w:p>
    <w:p w14:paraId="039BC0BE" w14:textId="1CF2F033" w:rsidR="00D1707E" w:rsidRDefault="00D1707E" w:rsidP="00A27627">
      <w:pPr>
        <w:pStyle w:val="BodyText"/>
        <w:rPr>
          <w:lang w:val="en-GB"/>
        </w:rPr>
      </w:pPr>
      <w:r w:rsidRPr="425B5E5E">
        <w:rPr>
          <w:lang w:val="en-GB"/>
        </w:rPr>
        <w:t>To complete the functional test case for “</w:t>
      </w:r>
      <w:r>
        <w:rPr>
          <w:lang w:val="en-GB"/>
        </w:rPr>
        <w:t>C2 Presentation Notification</w:t>
      </w:r>
      <w:commentRangeStart w:id="4"/>
      <w:r>
        <w:rPr>
          <w:lang w:val="en-GB"/>
        </w:rPr>
        <w:t>”</w:t>
      </w:r>
      <w:commentRangeEnd w:id="4"/>
      <w:r>
        <w:rPr>
          <w:rStyle w:val="CommentReference"/>
        </w:rPr>
        <w:commentReference w:id="4"/>
      </w:r>
      <w:r w:rsidRPr="425B5E5E">
        <w:rPr>
          <w:lang w:val="en-GB"/>
        </w:rPr>
        <w:t>, the company must have an established connection to the AS4</w:t>
      </w:r>
      <w:r>
        <w:rPr>
          <w:lang w:val="en-GB"/>
        </w:rPr>
        <w:t>-g</w:t>
      </w:r>
      <w:r w:rsidRPr="425B5E5E">
        <w:rPr>
          <w:lang w:val="en-GB"/>
        </w:rPr>
        <w:t xml:space="preserve">ateway, </w:t>
      </w:r>
      <w:r>
        <w:rPr>
          <w:lang w:val="en-GB"/>
        </w:rPr>
        <w:t xml:space="preserve">and have a </w:t>
      </w:r>
      <w:r w:rsidRPr="425B5E5E">
        <w:rPr>
          <w:lang w:val="en-GB"/>
        </w:rPr>
        <w:t xml:space="preserve">functioning system user to DMS Export, see </w:t>
      </w:r>
      <w:hyperlink r:id="rId20">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commentRangeStart w:id="5"/>
      <w:commentRangeEnd w:id="5"/>
      <w:r>
        <w:rPr>
          <w:rStyle w:val="CommentReference"/>
        </w:rPr>
        <w:commentReference w:id="5"/>
      </w:r>
    </w:p>
    <w:p w14:paraId="093DDF8A" w14:textId="77777777" w:rsidR="00D1707E" w:rsidRDefault="00D1707E" w:rsidP="00A27627">
      <w:pPr>
        <w:pStyle w:val="BodyText"/>
        <w:rPr>
          <w:lang w:val="en-GB"/>
        </w:rPr>
      </w:pPr>
      <w:r w:rsidRPr="62A18E61">
        <w:rPr>
          <w:lang w:val="en-GB"/>
        </w:rPr>
        <w:t>Furthermore, ensure that you for this test case have the correct URL</w:t>
      </w:r>
      <w:r>
        <w:rPr>
          <w:lang w:val="en-GB"/>
        </w:rPr>
        <w:t>s</w:t>
      </w:r>
      <w:r w:rsidRPr="62A18E61">
        <w:rPr>
          <w:lang w:val="en-GB"/>
        </w:rPr>
        <w:t>, Service</w:t>
      </w:r>
      <w:r>
        <w:rPr>
          <w:lang w:val="en-GB"/>
        </w:rPr>
        <w:t>s</w:t>
      </w:r>
      <w:r w:rsidRPr="62A18E61">
        <w:rPr>
          <w:lang w:val="en-GB"/>
        </w:rPr>
        <w:t>, and Action</w:t>
      </w:r>
      <w:r>
        <w:rPr>
          <w:lang w:val="en-GB"/>
        </w:rPr>
        <w:t>s</w:t>
      </w:r>
      <w:r w:rsidRPr="62A18E61">
        <w:rPr>
          <w:lang w:val="en-GB"/>
        </w:rPr>
        <w:t xml:space="preserve">, as seen below. In place of </w:t>
      </w:r>
      <w:r>
        <w:rPr>
          <w:lang w:val="en-GB"/>
        </w:rPr>
        <w:t>{</w:t>
      </w:r>
      <w:r w:rsidRPr="62A18E61">
        <w:rPr>
          <w:lang w:val="en-GB"/>
        </w:rPr>
        <w:t>CVR</w:t>
      </w:r>
      <w:r>
        <w:rPr>
          <w:lang w:val="en-GB"/>
        </w:rPr>
        <w:t>}</w:t>
      </w:r>
      <w:r w:rsidRPr="62A18E61">
        <w:rPr>
          <w:lang w:val="en-GB"/>
        </w:rPr>
        <w:t xml:space="preserve"> and </w:t>
      </w:r>
      <w:r>
        <w:rPr>
          <w:lang w:val="en-GB"/>
        </w:rPr>
        <w:t>{</w:t>
      </w:r>
      <w:r w:rsidRPr="62A18E61">
        <w:rPr>
          <w:lang w:val="en-GB"/>
        </w:rPr>
        <w:t>UID</w:t>
      </w:r>
      <w:r>
        <w:rPr>
          <w:lang w:val="en-GB"/>
        </w:rPr>
        <w:t>}</w:t>
      </w:r>
      <w:r w:rsidRPr="62A18E61">
        <w:rPr>
          <w:lang w:val="en-GB"/>
        </w:rPr>
        <w:t>, fill out your own CVR and UID in the URL</w:t>
      </w:r>
      <w:r>
        <w:rPr>
          <w:lang w:val="en-GB"/>
        </w:rPr>
        <w:t>s</w:t>
      </w:r>
      <w:r w:rsidRPr="62A18E61">
        <w:rPr>
          <w:lang w:val="en-GB"/>
        </w:rPr>
        <w:t xml:space="preserve"> below. While the URL</w:t>
      </w:r>
      <w:r>
        <w:rPr>
          <w:lang w:val="en-GB"/>
        </w:rPr>
        <w:t>s</w:t>
      </w:r>
      <w:r w:rsidRPr="62A18E61">
        <w:rPr>
          <w:lang w:val="en-GB"/>
        </w:rPr>
        <w:t xml:space="preserve"> and Service</w:t>
      </w:r>
      <w:r>
        <w:rPr>
          <w:lang w:val="en-GB"/>
        </w:rPr>
        <w:t>s</w:t>
      </w:r>
      <w:r w:rsidRPr="62A18E61">
        <w:rPr>
          <w:lang w:val="en-GB"/>
        </w:rPr>
        <w:t xml:space="preserve"> </w:t>
      </w:r>
      <w:r>
        <w:rPr>
          <w:lang w:val="en-GB"/>
        </w:rPr>
        <w:t>are</w:t>
      </w:r>
      <w:r w:rsidRPr="62A18E61">
        <w:rPr>
          <w:lang w:val="en-GB"/>
        </w:rPr>
        <w:t xml:space="preserve"> the same for all the test cases, the Action</w:t>
      </w:r>
      <w:r>
        <w:rPr>
          <w:lang w:val="en-GB"/>
        </w:rPr>
        <w:t>s</w:t>
      </w:r>
      <w:r w:rsidRPr="62A18E61">
        <w:rPr>
          <w:lang w:val="en-GB"/>
        </w:rPr>
        <w:t xml:space="preserve"> however, will change depending on the test case you are performing, please keep an eye out that you have the correct Action</w:t>
      </w:r>
      <w:r>
        <w:rPr>
          <w:lang w:val="en-GB"/>
        </w:rPr>
        <w:t xml:space="preserve"> for the test case in hand</w:t>
      </w:r>
      <w:r w:rsidRPr="62A18E61">
        <w:rPr>
          <w:lang w:val="en-GB"/>
        </w:rPr>
        <w:t xml:space="preserve">. </w:t>
      </w:r>
    </w:p>
    <w:p w14:paraId="25B5728C" w14:textId="2EF5A30E" w:rsidR="00D1707E" w:rsidRDefault="00D1707E" w:rsidP="00D1707E">
      <w:pPr>
        <w:pStyle w:val="BodyText"/>
        <w:rPr>
          <w:lang w:val="en-GB"/>
        </w:rPr>
      </w:pPr>
      <w:r w:rsidRPr="238D7820">
        <w:rPr>
          <w:lang w:val="en-GB"/>
        </w:rPr>
        <w:t>To submit the XML</w:t>
      </w:r>
      <w:r>
        <w:rPr>
          <w:lang w:val="en-GB"/>
        </w:rPr>
        <w:t>s</w:t>
      </w:r>
      <w:r w:rsidRPr="238D7820">
        <w:rPr>
          <w:lang w:val="en-GB"/>
        </w:rPr>
        <w:t xml:space="preserve"> for this test case, use the following endpoint:</w:t>
      </w:r>
    </w:p>
    <w:tbl>
      <w:tblPr>
        <w:tblStyle w:val="Netcompany"/>
        <w:tblW w:w="9448" w:type="dxa"/>
        <w:tblLook w:val="04A0" w:firstRow="1" w:lastRow="0" w:firstColumn="1" w:lastColumn="0" w:noHBand="0" w:noVBand="1"/>
      </w:tblPr>
      <w:tblGrid>
        <w:gridCol w:w="5496"/>
        <w:gridCol w:w="1080"/>
        <w:gridCol w:w="37"/>
        <w:gridCol w:w="1014"/>
        <w:gridCol w:w="1821"/>
      </w:tblGrid>
      <w:tr w:rsidR="00C75B75" w14:paraId="6C4F777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14:paraId="3587E95A" w14:textId="77777777" w:rsidR="00BC3AD8" w:rsidRDefault="00BC3AD8" w:rsidP="00AB6EB5">
            <w:pPr>
              <w:pStyle w:val="BodyText"/>
              <w:rPr>
                <w:lang w:val="en-GB"/>
              </w:rPr>
            </w:pPr>
            <w:r>
              <w:rPr>
                <w:lang w:val="en-GB"/>
              </w:rPr>
              <w:t>URL</w:t>
            </w:r>
          </w:p>
        </w:tc>
        <w:tc>
          <w:tcPr>
            <w:tcW w:w="1161" w:type="dxa"/>
          </w:tcPr>
          <w:p w14:paraId="3A0FEA60" w14:textId="0152A6FF"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BC3AD8">
              <w:rPr>
                <w:lang w:val="en-GB"/>
              </w:rPr>
              <w:t>Service</w:t>
            </w:r>
          </w:p>
        </w:tc>
        <w:tc>
          <w:tcPr>
            <w:tcW w:w="969" w:type="dxa"/>
            <w:gridSpan w:val="2"/>
          </w:tcPr>
          <w:p w14:paraId="62735B56" w14:textId="6E395AEC"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TFE Service </w:t>
            </w:r>
          </w:p>
        </w:tc>
        <w:tc>
          <w:tcPr>
            <w:tcW w:w="1821" w:type="dxa"/>
          </w:tcPr>
          <w:p w14:paraId="0F9F460F" w14:textId="10B09C93" w:rsidR="00BC3AD8" w:rsidRDefault="00BC3AD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C75B75" w14:paraId="02A56F26" w14:textId="77777777" w:rsidTr="00C75B75">
        <w:trPr>
          <w:trHeight w:val="540"/>
        </w:trPr>
        <w:tc>
          <w:tcPr>
            <w:cnfStyle w:val="001000000000" w:firstRow="0" w:lastRow="0" w:firstColumn="1" w:lastColumn="0" w:oddVBand="0" w:evenVBand="0" w:oddHBand="0" w:evenHBand="0" w:firstRowFirstColumn="0" w:firstRowLastColumn="0" w:lastRowFirstColumn="0" w:lastRowLastColumn="0"/>
            <w:tcW w:w="5497" w:type="dxa"/>
          </w:tcPr>
          <w:p w14:paraId="3FA76ED8" w14:textId="0D98FC54" w:rsidR="00BC3AD8" w:rsidRPr="00A264C3" w:rsidRDefault="00D42123" w:rsidP="00AB6EB5">
            <w:pPr>
              <w:pStyle w:val="BodyText"/>
            </w:pPr>
            <w:hyperlink r:id="rId21" w:history="1">
              <w:r w:rsidR="00C75B75" w:rsidRPr="0076781D">
                <w:rPr>
                  <w:rStyle w:val="Hyperlink"/>
                </w:rPr>
                <w:t>https://secureftpgatewaytest.skat.dk:6384/exchange/CVR_{CVR}_UID_{UID}</w:t>
              </w:r>
            </w:hyperlink>
            <w:r w:rsidR="00BC3AD8" w:rsidRPr="00A264C3">
              <w:t xml:space="preserve"> </w:t>
            </w:r>
          </w:p>
        </w:tc>
        <w:tc>
          <w:tcPr>
            <w:tcW w:w="1291" w:type="dxa"/>
            <w:gridSpan w:val="2"/>
          </w:tcPr>
          <w:p w14:paraId="15542120" w14:textId="77777777"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839" w:type="dxa"/>
          </w:tcPr>
          <w:p w14:paraId="56D1246F" w14:textId="1A6C1286" w:rsidR="00BC3AD8" w:rsidRPr="238D7820"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1821" w:type="dxa"/>
          </w:tcPr>
          <w:p w14:paraId="57877522" w14:textId="4658C6D8"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commentRangeStart w:id="6"/>
            <w:r w:rsidRPr="238D7820">
              <w:rPr>
                <w:lang w:val="en-GB"/>
              </w:rPr>
              <w:t>Declaration.Submit</w:t>
            </w:r>
            <w:commentRangeEnd w:id="6"/>
            <w:r>
              <w:rPr>
                <w:rStyle w:val="CommentReference"/>
              </w:rPr>
              <w:commentReference w:id="6"/>
            </w:r>
          </w:p>
        </w:tc>
      </w:tr>
    </w:tbl>
    <w:p w14:paraId="1FA5B775" w14:textId="77777777" w:rsidR="00AC34F8" w:rsidRDefault="00AC34F8" w:rsidP="00AC34F8">
      <w:pPr>
        <w:pStyle w:val="BodyText"/>
        <w:rPr>
          <w:lang w:val="en-GB"/>
        </w:rPr>
      </w:pPr>
      <w:r w:rsidRPr="63F6884F">
        <w:rPr>
          <w:lang w:val="en-GB"/>
        </w:rPr>
        <w:t>For retrieving the notification, use the following endpoint:</w:t>
      </w:r>
    </w:p>
    <w:tbl>
      <w:tblPr>
        <w:tblStyle w:val="Netcompany"/>
        <w:tblW w:w="9448" w:type="dxa"/>
        <w:tblLook w:val="04A0" w:firstRow="1" w:lastRow="0" w:firstColumn="1" w:lastColumn="0" w:noHBand="0" w:noVBand="1"/>
      </w:tblPr>
      <w:tblGrid>
        <w:gridCol w:w="5249"/>
        <w:gridCol w:w="1056"/>
        <w:gridCol w:w="977"/>
        <w:gridCol w:w="2166"/>
      </w:tblGrid>
      <w:tr w:rsidR="00790C4E" w14:paraId="064C74DC"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37BD541" w14:textId="77777777" w:rsidR="00790C4E" w:rsidRDefault="00790C4E" w:rsidP="00AB6EB5">
            <w:pPr>
              <w:pStyle w:val="BodyText"/>
              <w:rPr>
                <w:lang w:val="en-GB"/>
              </w:rPr>
            </w:pPr>
            <w:r w:rsidRPr="63F6884F">
              <w:rPr>
                <w:lang w:val="en-GB"/>
              </w:rPr>
              <w:t>URL</w:t>
            </w:r>
          </w:p>
        </w:tc>
        <w:tc>
          <w:tcPr>
            <w:tcW w:w="1490" w:type="dxa"/>
          </w:tcPr>
          <w:p w14:paraId="30B0EF9D" w14:textId="17F04C4F"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77" w:type="dxa"/>
          </w:tcPr>
          <w:p w14:paraId="1E896A08" w14:textId="7770C616"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166" w:type="dxa"/>
          </w:tcPr>
          <w:p w14:paraId="0EE51B14" w14:textId="58826C81"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ACF958"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4815" w:type="dxa"/>
          </w:tcPr>
          <w:p w14:paraId="3E2BBDF1" w14:textId="77777777" w:rsidR="00790C4E" w:rsidRDefault="00790C4E" w:rsidP="00AB6EB5">
            <w:pPr>
              <w:pStyle w:val="BodyText"/>
            </w:pPr>
            <w:ins w:id="7"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8" w:author="Tobias Heide Kaihøj" w:date="2022-10-07T12:10:00Z">
              <w:r>
                <w:instrText>{CVR}</w:instrText>
              </w:r>
            </w:ins>
            <w:r>
              <w:instrText>_UID_</w:instrText>
            </w:r>
            <w:ins w:id="9"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490" w:type="dxa"/>
          </w:tcPr>
          <w:p w14:paraId="2F228BDC"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77" w:type="dxa"/>
          </w:tcPr>
          <w:p w14:paraId="2D4B4555" w14:textId="02A75FCA" w:rsidR="00790C4E" w:rsidRPr="46A7CFE1"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166" w:type="dxa"/>
          </w:tcPr>
          <w:p w14:paraId="5B5C516F" w14:textId="0EE61F4B"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commentRangeStart w:id="10"/>
            <w:r w:rsidRPr="46A7CFE1">
              <w:rPr>
                <w:lang w:val="en-GB"/>
              </w:rPr>
              <w:t>Notification</w:t>
            </w:r>
            <w:commentRangeStart w:id="11"/>
            <w:commentRangeStart w:id="12"/>
            <w:commentRangeStart w:id="13"/>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0"/>
            <w:r>
              <w:rPr>
                <w:rStyle w:val="CommentReference"/>
              </w:rPr>
              <w:commentReference w:id="10"/>
            </w:r>
          </w:p>
        </w:tc>
      </w:tr>
    </w:tbl>
    <w:p w14:paraId="29E6A5FF" w14:textId="6749B1D2" w:rsidR="00AC34F8" w:rsidRDefault="00065812" w:rsidP="00AC34F8">
      <w:pPr>
        <w:pStyle w:val="BodyText"/>
        <w:rPr>
          <w:lang w:val="en-GB"/>
        </w:rPr>
      </w:pPr>
      <w:r>
        <w:rPr>
          <w:lang w:val="en-GB"/>
        </w:rPr>
        <w:t>To submit a Goods Presentation XML, use the following endpoint:</w:t>
      </w:r>
    </w:p>
    <w:tbl>
      <w:tblPr>
        <w:tblStyle w:val="Netcompany"/>
        <w:tblW w:w="9448" w:type="dxa"/>
        <w:tblLook w:val="04A0" w:firstRow="1" w:lastRow="0" w:firstColumn="1" w:lastColumn="0" w:noHBand="0" w:noVBand="1"/>
      </w:tblPr>
      <w:tblGrid>
        <w:gridCol w:w="5034"/>
        <w:gridCol w:w="1020"/>
        <w:gridCol w:w="944"/>
        <w:gridCol w:w="2450"/>
      </w:tblGrid>
      <w:tr w:rsidR="00790C4E" w14:paraId="6D06B2D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3DE9BC0" w14:textId="77777777" w:rsidR="00790C4E" w:rsidRDefault="00790C4E" w:rsidP="00AB6EB5">
            <w:pPr>
              <w:pStyle w:val="BodyText"/>
              <w:rPr>
                <w:lang w:val="en-GB"/>
              </w:rPr>
            </w:pPr>
            <w:r w:rsidRPr="63F6884F">
              <w:rPr>
                <w:lang w:val="en-GB"/>
              </w:rPr>
              <w:t>URL</w:t>
            </w:r>
          </w:p>
        </w:tc>
        <w:tc>
          <w:tcPr>
            <w:tcW w:w="2373" w:type="dxa"/>
          </w:tcPr>
          <w:p w14:paraId="3E0A18B3" w14:textId="3FC80A42"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44" w:type="dxa"/>
          </w:tcPr>
          <w:p w14:paraId="185903E7" w14:textId="17ED8685"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450" w:type="dxa"/>
          </w:tcPr>
          <w:p w14:paraId="24625FEC" w14:textId="255711F7"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538897"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3681" w:type="dxa"/>
          </w:tcPr>
          <w:p w14:paraId="35085865" w14:textId="77777777" w:rsidR="00790C4E" w:rsidRPr="001C54D9" w:rsidRDefault="00790C4E" w:rsidP="00AB6EB5">
            <w:pPr>
              <w:pStyle w:val="BodyText"/>
            </w:pPr>
            <w:ins w:id="16" w:author="Tobias Heide Kaihøj" w:date="2022-10-07T12:10:00Z">
              <w:r>
                <w:rPr>
                  <w:color w:val="2B579A"/>
                  <w:shd w:val="clear" w:color="auto" w:fill="E6E6E6"/>
                </w:rPr>
                <w:fldChar w:fldCharType="begin"/>
              </w:r>
              <w:r w:rsidRPr="001C54D9">
                <w:instrText xml:space="preserve"> HYPERLINK "</w:instrText>
              </w:r>
            </w:ins>
            <w:r w:rsidRPr="001C54D9">
              <w:instrText>https://secureftpgatewaytest.skat.dk:6384/exchange/CVR_</w:instrText>
            </w:r>
            <w:ins w:id="17" w:author="Tobias Heide Kaihøj" w:date="2022-10-07T12:10:00Z">
              <w:r w:rsidRPr="001C54D9">
                <w:instrText>{CVR}</w:instrText>
              </w:r>
            </w:ins>
            <w:r w:rsidRPr="001C54D9">
              <w:instrText>_UID_</w:instrText>
            </w:r>
            <w:ins w:id="18" w:author="Tobias Heide Kaihøj" w:date="2022-10-07T12:10:00Z">
              <w:r w:rsidRPr="001C54D9">
                <w:instrText xml:space="preserve">{UID}" </w:instrText>
              </w:r>
              <w:r>
                <w:rPr>
                  <w:color w:val="2B579A"/>
                  <w:shd w:val="clear" w:color="auto" w:fill="E6E6E6"/>
                </w:rPr>
                <w:fldChar w:fldCharType="separate"/>
              </w:r>
            </w:ins>
            <w:r w:rsidRPr="001C54D9">
              <w:rPr>
                <w:rStyle w:val="Hyperlink"/>
              </w:rPr>
              <w:t>https://secureftpgatewaytest.skat.dk:6384/exchange/CVR_{CVR}_UID_{UID}</w:t>
            </w:r>
            <w:r>
              <w:rPr>
                <w:color w:val="2B579A"/>
                <w:shd w:val="clear" w:color="auto" w:fill="E6E6E6"/>
              </w:rPr>
              <w:fldChar w:fldCharType="end"/>
            </w:r>
          </w:p>
        </w:tc>
        <w:tc>
          <w:tcPr>
            <w:tcW w:w="2373" w:type="dxa"/>
          </w:tcPr>
          <w:p w14:paraId="1C33F6A2"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44" w:type="dxa"/>
          </w:tcPr>
          <w:p w14:paraId="519BCE0D" w14:textId="57DB8787"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2450" w:type="dxa"/>
          </w:tcPr>
          <w:p w14:paraId="10895376" w14:textId="48FA9E68"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proofErr w:type="spellStart"/>
            <w:proofErr w:type="gramStart"/>
            <w:r>
              <w:rPr>
                <w:lang w:val="en-GB"/>
              </w:rPr>
              <w:t>Declaration.Amend.GoodsPresented</w:t>
            </w:r>
            <w:proofErr w:type="spellEnd"/>
            <w:proofErr w:type="gramEnd"/>
          </w:p>
        </w:tc>
      </w:tr>
    </w:tbl>
    <w:p w14:paraId="38DC3B60" w14:textId="77777777" w:rsidR="00065812" w:rsidRDefault="00065812" w:rsidP="00AC34F8">
      <w:pPr>
        <w:pStyle w:val="BodyText"/>
        <w:rPr>
          <w:lang w:val="en-GB"/>
        </w:rPr>
      </w:pPr>
    </w:p>
    <w:p w14:paraId="107AF963" w14:textId="77777777" w:rsidR="00AC34F8" w:rsidRDefault="00AC34F8" w:rsidP="00AC34F8">
      <w:pPr>
        <w:pStyle w:val="Heading2"/>
        <w:rPr>
          <w:lang w:val="en-GB"/>
        </w:rPr>
      </w:pPr>
      <w:bookmarkStart w:id="19" w:name="_Toc116380226"/>
      <w:r>
        <w:rPr>
          <w:lang w:val="en-GB"/>
        </w:rPr>
        <w:t>Process flow</w:t>
      </w:r>
      <w:bookmarkEnd w:id="19"/>
    </w:p>
    <w:p w14:paraId="58BE04F5" w14:textId="47E17078" w:rsidR="00AC34F8" w:rsidRDefault="00AC34F8" w:rsidP="00AC34F8">
      <w:pPr>
        <w:pStyle w:val="BodyText"/>
        <w:rPr>
          <w:lang w:val="en-GB"/>
        </w:rPr>
      </w:pPr>
      <w:r>
        <w:rPr>
          <w:lang w:val="en-GB"/>
        </w:rPr>
        <w:t xml:space="preserve">The process flow for a </w:t>
      </w:r>
      <w:r w:rsidR="004946FB">
        <w:rPr>
          <w:lang w:val="en-GB"/>
        </w:rPr>
        <w:t>C2 Presentation Notification</w:t>
      </w:r>
      <w:r>
        <w:rPr>
          <w:lang w:val="en-GB"/>
        </w:rPr>
        <w:t xml:space="preserve"> can be seen in Figure 1 below: </w:t>
      </w:r>
    </w:p>
    <w:p w14:paraId="0CD11B7A" w14:textId="0E419716" w:rsidR="00AC34F8" w:rsidRPr="000E5CB0" w:rsidRDefault="0029277D" w:rsidP="00AC34F8">
      <w:pPr>
        <w:pStyle w:val="BodyText"/>
        <w:rPr>
          <w:lang w:val="en-GB"/>
        </w:rPr>
      </w:pPr>
      <w:r>
        <w:rPr>
          <w:noProof/>
          <w:lang w:val="en-GB"/>
        </w:rPr>
        <w:drawing>
          <wp:inline distT="0" distB="0" distL="0" distR="0" wp14:anchorId="054DD90C" wp14:editId="6FBC9B07">
            <wp:extent cx="6005830" cy="20351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05830" cy="2035175"/>
                    </a:xfrm>
                    <a:prstGeom prst="rect">
                      <a:avLst/>
                    </a:prstGeom>
                  </pic:spPr>
                </pic:pic>
              </a:graphicData>
            </a:graphic>
          </wp:inline>
        </w:drawing>
      </w:r>
    </w:p>
    <w:p w14:paraId="4D17BD15" w14:textId="77777777" w:rsidR="00AC34F8" w:rsidRDefault="00AC34F8" w:rsidP="00AC34F8">
      <w:pPr>
        <w:rPr>
          <w:lang w:val="en-GB"/>
        </w:rPr>
      </w:pPr>
    </w:p>
    <w:p w14:paraId="6B5484A5" w14:textId="77777777" w:rsidR="00E94751" w:rsidRDefault="00AC34F8" w:rsidP="00AC34F8">
      <w:pPr>
        <w:rPr>
          <w:lang w:val="en-GB"/>
        </w:rPr>
      </w:pPr>
      <w:r w:rsidRPr="425B5E5E">
        <w:rPr>
          <w:lang w:val="en-GB"/>
        </w:rPr>
        <w:br w:type="page"/>
      </w:r>
    </w:p>
    <w:p w14:paraId="377A9B77" w14:textId="12DF3627" w:rsidR="00E94751" w:rsidRDefault="00E94751" w:rsidP="00E94751">
      <w:pPr>
        <w:pStyle w:val="Heading1"/>
        <w:rPr>
          <w:lang w:val="en-GB"/>
        </w:rPr>
      </w:pPr>
      <w:r>
        <w:rPr>
          <w:lang w:val="en-GB"/>
        </w:rPr>
        <w:lastRenderedPageBreak/>
        <w:t>Test Scenarios</w:t>
      </w:r>
    </w:p>
    <w:p w14:paraId="6419B10D" w14:textId="2471A95A" w:rsidR="00AC34F8" w:rsidRDefault="00AC34F8" w:rsidP="00AC34F8">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AC34F8" w14:paraId="781239E6" w14:textId="77777777" w:rsidTr="00AB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AA3C7A" w14:textId="77777777" w:rsidR="00AC34F8" w:rsidRDefault="00AC34F8" w:rsidP="00AB6EB5">
            <w:pPr>
              <w:pStyle w:val="BodyText"/>
              <w:rPr>
                <w:lang w:val="en-GB"/>
              </w:rPr>
            </w:pPr>
            <w:r>
              <w:rPr>
                <w:lang w:val="en-GB"/>
              </w:rPr>
              <w:t>Test no</w:t>
            </w:r>
            <w:r w:rsidRPr="63F6884F">
              <w:rPr>
                <w:lang w:val="en-GB"/>
              </w:rPr>
              <w:t>.</w:t>
            </w:r>
          </w:p>
        </w:tc>
        <w:tc>
          <w:tcPr>
            <w:tcW w:w="6988" w:type="dxa"/>
          </w:tcPr>
          <w:p w14:paraId="45DEFEB8"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20"/>
            <w:r w:rsidRPr="558D0630">
              <w:rPr>
                <w:lang w:val="en-GB"/>
              </w:rPr>
              <w:t>Test scenario</w:t>
            </w:r>
            <w:commentRangeEnd w:id="20"/>
            <w:r>
              <w:rPr>
                <w:rStyle w:val="CommentReference"/>
              </w:rPr>
              <w:commentReference w:id="20"/>
            </w:r>
          </w:p>
        </w:tc>
        <w:tc>
          <w:tcPr>
            <w:tcW w:w="1560" w:type="dxa"/>
          </w:tcPr>
          <w:p w14:paraId="16DEAFFD" w14:textId="77777777" w:rsidR="00AC34F8" w:rsidRDefault="00AC34F8" w:rsidP="00AB6EB5">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AC34F8" w14:paraId="3699C626"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6E442736" w14:textId="77777777" w:rsidR="00AC34F8" w:rsidRDefault="00AC34F8" w:rsidP="00AB6EB5">
            <w:pPr>
              <w:pStyle w:val="BodyText"/>
              <w:jc w:val="center"/>
              <w:rPr>
                <w:lang w:val="en-GB"/>
              </w:rPr>
            </w:pPr>
            <w:r>
              <w:rPr>
                <w:lang w:val="en-GB"/>
              </w:rPr>
              <w:t>1</w:t>
            </w:r>
          </w:p>
        </w:tc>
        <w:tc>
          <w:tcPr>
            <w:tcW w:w="6988" w:type="dxa"/>
          </w:tcPr>
          <w:p w14:paraId="47A129CB" w14:textId="2EB2E3EE"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946FB">
              <w:rPr>
                <w:lang w:val="en-GB"/>
              </w:rPr>
              <w:t>C2</w:t>
            </w:r>
            <w:r>
              <w:rPr>
                <w:lang w:val="en-GB"/>
              </w:rPr>
              <w:t xml:space="preserve"> – </w:t>
            </w:r>
            <w:r w:rsidR="004946FB">
              <w:rPr>
                <w:lang w:val="en-GB"/>
              </w:rPr>
              <w:t>Presentation Notification</w:t>
            </w:r>
            <w:r>
              <w:rPr>
                <w:lang w:val="en-GB"/>
              </w:rPr>
              <w:t>, which is accepted</w:t>
            </w:r>
          </w:p>
        </w:tc>
        <w:tc>
          <w:tcPr>
            <w:tcW w:w="1560" w:type="dxa"/>
          </w:tcPr>
          <w:p w14:paraId="0CCD2F3C"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34ABE11"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44535FDE" w14:textId="77777777" w:rsidR="00AC34F8" w:rsidRDefault="00AC34F8" w:rsidP="00AB6EB5">
            <w:pPr>
              <w:pStyle w:val="BodyText"/>
              <w:jc w:val="center"/>
              <w:rPr>
                <w:lang w:val="en-GB"/>
              </w:rPr>
            </w:pPr>
            <w:r>
              <w:rPr>
                <w:lang w:val="en-GB"/>
              </w:rPr>
              <w:t>2</w:t>
            </w:r>
          </w:p>
        </w:tc>
        <w:tc>
          <w:tcPr>
            <w:tcW w:w="6988" w:type="dxa"/>
          </w:tcPr>
          <w:p w14:paraId="4D91AD1A" w14:textId="6AF967CF"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946FB">
              <w:rPr>
                <w:lang w:val="en-GB"/>
              </w:rPr>
              <w:t>C2 – Presentation Notification</w:t>
            </w:r>
            <w:r>
              <w:rPr>
                <w:lang w:val="en-GB"/>
              </w:rPr>
              <w:t>, which is rejected</w:t>
            </w:r>
          </w:p>
        </w:tc>
        <w:tc>
          <w:tcPr>
            <w:tcW w:w="1560" w:type="dxa"/>
          </w:tcPr>
          <w:p w14:paraId="68AA9609"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156A9A79" w14:textId="7056371A" w:rsidR="00AC34F8" w:rsidRPr="00E94751" w:rsidRDefault="00AC34F8" w:rsidP="00E94751">
      <w:pPr>
        <w:pStyle w:val="Heading2"/>
        <w:rPr>
          <w:sz w:val="28"/>
          <w:szCs w:val="16"/>
          <w:lang w:val="en-GB"/>
        </w:rPr>
      </w:pPr>
      <w:bookmarkStart w:id="21" w:name="_Toc116380227"/>
      <w:bookmarkEnd w:id="2"/>
      <w:r w:rsidRPr="00E94751">
        <w:rPr>
          <w:sz w:val="28"/>
          <w:szCs w:val="16"/>
          <w:lang w:val="en-GB"/>
        </w:rPr>
        <w:t>Description</w:t>
      </w:r>
      <w:bookmarkEnd w:id="21"/>
      <w:r w:rsidR="00E94751" w:rsidRPr="00E94751">
        <w:rPr>
          <w:sz w:val="28"/>
          <w:szCs w:val="16"/>
          <w:lang w:val="en-GB"/>
        </w:rPr>
        <w:t xml:space="preserve"> of test scenarios</w:t>
      </w:r>
    </w:p>
    <w:p w14:paraId="35B4D705" w14:textId="77777777" w:rsidR="00AC34F8" w:rsidRDefault="00AC34F8" w:rsidP="00AC34F8">
      <w:pPr>
        <w:pStyle w:val="BodyText"/>
        <w:rPr>
          <w:lang w:val="en-GB"/>
        </w:rPr>
      </w:pPr>
      <w:r>
        <w:rPr>
          <w:lang w:val="en-GB"/>
        </w:rPr>
        <w:t xml:space="preserve">The following sections will describe the aim of each specific scenario and provide the desired result of that test. It is worth noting that there can be changes in the notifications provided by </w:t>
      </w:r>
      <w:r w:rsidRPr="256C4AB0">
        <w:rPr>
          <w:lang w:val="en-GB"/>
        </w:rPr>
        <w:t>DMS Export</w:t>
      </w:r>
      <w:r>
        <w:rPr>
          <w:lang w:val="en-GB"/>
        </w:rPr>
        <w:t xml:space="preserve"> as the solution is still in development.</w:t>
      </w:r>
    </w:p>
    <w:p w14:paraId="75A9A418" w14:textId="77777777" w:rsidR="00AC34F8" w:rsidRDefault="00AC34F8" w:rsidP="00AC34F8">
      <w:pPr>
        <w:pStyle w:val="BodyText"/>
        <w:rPr>
          <w:lang w:val="en-GB"/>
        </w:rPr>
      </w:pPr>
      <w:r w:rsidRPr="425B5E5E">
        <w:rPr>
          <w:lang w:val="en-GB"/>
        </w:rPr>
        <w:t xml:space="preserve">The purpose of the test scenarios is to ensure your connection to the system, and that you as a company can receive the correct notifications when sending in XML's. Each step describes what you need to do to go through the test case. For each case there will be an XML available in the same folder where you found this test case document. </w:t>
      </w:r>
    </w:p>
    <w:p w14:paraId="08091F4A" w14:textId="77777777" w:rsidR="00AC34F8" w:rsidRPr="00C4568E" w:rsidRDefault="00AC34F8" w:rsidP="00AC34F8">
      <w:pPr>
        <w:pStyle w:val="Heading2"/>
        <w:rPr>
          <w:sz w:val="28"/>
          <w:szCs w:val="28"/>
          <w:lang w:val="en-GB"/>
        </w:rPr>
      </w:pPr>
      <w:bookmarkStart w:id="22" w:name="_Toc116380228"/>
      <w:r w:rsidRPr="63F6884F">
        <w:rPr>
          <w:sz w:val="28"/>
          <w:szCs w:val="28"/>
          <w:lang w:val="en-GB"/>
        </w:rPr>
        <w:t>Test scenario 1 – Acceptance</w:t>
      </w:r>
      <w:bookmarkEnd w:id="22"/>
    </w:p>
    <w:p w14:paraId="61020304" w14:textId="6FF9930A" w:rsidR="00AC34F8" w:rsidRDefault="00AC34F8" w:rsidP="00AC34F8">
      <w:pPr>
        <w:pStyle w:val="BodyText"/>
        <w:rPr>
          <w:lang w:val="en-GB"/>
        </w:rPr>
      </w:pPr>
      <w:r w:rsidRPr="558D0630">
        <w:rPr>
          <w:lang w:val="en-GB"/>
        </w:rPr>
        <w:t xml:space="preserve">The aim of this scenario is to get a notification that the </w:t>
      </w:r>
      <w:r w:rsidR="003A1E96">
        <w:rPr>
          <w:lang w:val="en-GB"/>
        </w:rPr>
        <w:t xml:space="preserve">C2 Presentation Notification </w:t>
      </w:r>
      <w:r w:rsidR="00B8785F">
        <w:rPr>
          <w:lang w:val="en-GB"/>
        </w:rPr>
        <w:t>X</w:t>
      </w:r>
      <w:r w:rsidRPr="558D0630">
        <w:rPr>
          <w:lang w:val="en-GB"/>
        </w:rPr>
        <w:t>ML has been accepted.</w:t>
      </w:r>
    </w:p>
    <w:p w14:paraId="253AA5F1" w14:textId="71A9F966" w:rsidR="00AC34F8" w:rsidRDefault="00AC34F8" w:rsidP="00AC34F8">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3A1E96">
        <w:rPr>
          <w:lang w:val="en-GB"/>
        </w:rPr>
        <w:t xml:space="preserve"> (this is done by putting your CVR in the </w:t>
      </w:r>
      <w:r w:rsidR="003A1E96" w:rsidRPr="007440E2">
        <w:rPr>
          <w:b/>
          <w:bCs/>
          <w:lang w:val="en-GB"/>
        </w:rPr>
        <w:t>Submitter/Name</w:t>
      </w:r>
      <w:r w:rsidR="003A1E96">
        <w:rPr>
          <w:lang w:val="en-GB"/>
        </w:rPr>
        <w:t xml:space="preserve"> and </w:t>
      </w:r>
      <w:r w:rsidR="003A1E96" w:rsidRPr="007440E2">
        <w:rPr>
          <w:b/>
          <w:bCs/>
          <w:lang w:val="en-GB"/>
        </w:rPr>
        <w:t>Submitter/ID</w:t>
      </w:r>
      <w:r w:rsidR="003A1E96">
        <w:rPr>
          <w:lang w:val="en-GB"/>
        </w:rPr>
        <w:t xml:space="preserve"> fields</w:t>
      </w:r>
      <w:proofErr w:type="gramStart"/>
      <w:r w:rsidR="003A1E96">
        <w:rPr>
          <w:lang w:val="en-GB"/>
        </w:rPr>
        <w:t>).</w:t>
      </w:r>
      <w:r w:rsidRPr="425B5E5E">
        <w:rPr>
          <w:lang w:val="en-GB"/>
        </w:rPr>
        <w:t>.</w:t>
      </w:r>
      <w:proofErr w:type="gramEnd"/>
      <w:r w:rsidRPr="425B5E5E">
        <w:rPr>
          <w:lang w:val="en-GB"/>
        </w:rPr>
        <w:t xml:space="preserve"> Then go to the “</w:t>
      </w:r>
      <w:r w:rsidRPr="425B5E5E">
        <w:rPr>
          <w:b/>
          <w:bCs/>
          <w:lang w:val="en-GB"/>
        </w:rPr>
        <w:t>GoodsLocation</w:t>
      </w:r>
      <w:r w:rsidRPr="425B5E5E">
        <w:rPr>
          <w:lang w:val="en-GB"/>
        </w:rPr>
        <w:t xml:space="preserve">” (16 15 000 000) element in the XML and ensure that it is as described in step no. 2. </w:t>
      </w:r>
    </w:p>
    <w:tbl>
      <w:tblPr>
        <w:tblStyle w:val="TableGrid"/>
        <w:tblW w:w="0" w:type="auto"/>
        <w:tblLayout w:type="fixed"/>
        <w:tblLook w:val="0000" w:firstRow="0" w:lastRow="0" w:firstColumn="0" w:lastColumn="0" w:noHBand="0" w:noVBand="0"/>
      </w:tblPr>
      <w:tblGrid>
        <w:gridCol w:w="675"/>
        <w:gridCol w:w="4987"/>
        <w:gridCol w:w="2963"/>
        <w:gridCol w:w="810"/>
      </w:tblGrid>
      <w:tr w:rsidR="00837E7A" w:rsidRPr="00B40764" w14:paraId="2857C0D5" w14:textId="77777777" w:rsidTr="00A27627">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329FF3D0" w14:textId="77777777" w:rsidR="00837E7A" w:rsidRPr="00B40764" w:rsidRDefault="00837E7A" w:rsidP="00A27627">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3D592FC8"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218ACE7F"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Expected result</w:t>
            </w:r>
          </w:p>
          <w:p w14:paraId="65209282" w14:textId="77777777" w:rsidR="00837E7A" w:rsidRPr="00B40764" w:rsidRDefault="00837E7A" w:rsidP="00A27627">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2DA18428"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Passed</w:t>
            </w:r>
          </w:p>
        </w:tc>
      </w:tr>
      <w:tr w:rsidR="00837E7A" w:rsidRPr="00B40764" w14:paraId="495295BC"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498D7E19" w14:textId="77777777" w:rsidR="00837E7A" w:rsidRPr="00B40764" w:rsidRDefault="00837E7A" w:rsidP="00A27627">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542B734D"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 xml:space="preserve">Submit a </w:t>
            </w:r>
            <w:r w:rsidRPr="00D81374">
              <w:rPr>
                <w:rFonts w:eastAsia="Calibri" w:cs="Calibri"/>
                <w:b/>
                <w:bCs/>
                <w:szCs w:val="18"/>
                <w:lang w:val="en-US"/>
              </w:rPr>
              <w:t>B1 Pre-lodged Registered XML</w:t>
            </w:r>
            <w:r>
              <w:rPr>
                <w:rFonts w:eastAsia="Calibri" w:cs="Calibri"/>
                <w:szCs w:val="18"/>
                <w:lang w:val="en-US"/>
              </w:rPr>
              <w:t xml:space="preserve"> (you can use the </w:t>
            </w:r>
            <w:r w:rsidRPr="00B40764">
              <w:rPr>
                <w:rFonts w:eastAsia="Calibri" w:cs="Calibri"/>
                <w:szCs w:val="18"/>
                <w:lang w:val="en-US"/>
              </w:rPr>
              <w:t xml:space="preserve">B1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B1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21F3323B" w14:textId="77777777" w:rsidR="00837E7A" w:rsidRPr="007D22F7" w:rsidRDefault="00837E7A" w:rsidP="00A27627">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09DAD26F" w14:textId="77777777" w:rsidR="00837E7A" w:rsidRPr="00B40764" w:rsidRDefault="00837E7A" w:rsidP="00A27627">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2AC7AD5D"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1C1C2A" w14:paraId="747CF66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00473C0C" w14:textId="77777777" w:rsidR="00837E7A" w:rsidRDefault="00837E7A" w:rsidP="00A27627">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47D7374E" w14:textId="77777777" w:rsidR="00837E7A" w:rsidRDefault="00837E7A" w:rsidP="00A27627">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267185DA" w14:textId="77777777" w:rsidR="00837E7A" w:rsidRDefault="00837E7A" w:rsidP="00A27627">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6C28CE3D" w14:textId="77777777" w:rsidR="00837E7A" w:rsidRDefault="00837E7A" w:rsidP="00A27627">
            <w:pPr>
              <w:pStyle w:val="BodyText"/>
              <w:jc w:val="center"/>
              <w:rPr>
                <w:rFonts w:ascii="Segoe UI Symbol" w:hAnsi="Segoe UI Symbol" w:cs="Segoe UI Symbol"/>
                <w:sz w:val="24"/>
                <w:szCs w:val="24"/>
                <w:lang w:val="en-US"/>
              </w:rPr>
            </w:pPr>
          </w:p>
        </w:tc>
      </w:tr>
      <w:tr w:rsidR="00837E7A" w:rsidRPr="00B40764" w14:paraId="46CA97E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79053A75"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58A09C81" w14:textId="77777777" w:rsidR="00837E7A" w:rsidRPr="00B40764" w:rsidRDefault="00837E7A" w:rsidP="00A27627">
            <w:pPr>
              <w:pStyle w:val="BodyText"/>
              <w:rPr>
                <w:rFonts w:eastAsia="Calibri" w:cs="Calibri"/>
                <w:szCs w:val="18"/>
                <w:lang w:val="en-US"/>
              </w:rPr>
            </w:pPr>
            <w:r w:rsidRPr="00B40764">
              <w:rPr>
                <w:rFonts w:eastAsia="Calibri" w:cs="Calibri"/>
                <w:lang w:val="en-US"/>
              </w:rPr>
              <w:t>Pull</w:t>
            </w:r>
            <w:r>
              <w:rPr>
                <w:rFonts w:eastAsia="Calibri" w:cs="Calibri"/>
                <w:lang w:val="en-US"/>
              </w:rPr>
              <w:t xml:space="preserve"> </w:t>
            </w:r>
            <w:r w:rsidRPr="00B40764">
              <w:rPr>
                <w:rFonts w:eastAsia="Calibri" w:cs="Calibri"/>
                <w:lang w:val="en-US"/>
              </w:rPr>
              <w:t>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24A0E066" w14:textId="77777777" w:rsidR="00837E7A" w:rsidRPr="00B40764" w:rsidRDefault="00837E7A" w:rsidP="00A27627">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4ACD733C"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7547005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6531F086"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47E537B2" w14:textId="77777777" w:rsidR="00837E7A" w:rsidRPr="00B40764" w:rsidRDefault="00837E7A" w:rsidP="00A27627">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3F967A89" w14:textId="77777777" w:rsidR="00837E7A" w:rsidRPr="00B40764" w:rsidRDefault="00837E7A" w:rsidP="00A27627">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0AE7AF91"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2B5A1A58"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3FE46843"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3880B2C6" w14:textId="3295D88B" w:rsidR="00837E7A" w:rsidRPr="00B40764" w:rsidRDefault="00837E7A" w:rsidP="00A27627">
            <w:pPr>
              <w:pStyle w:val="BodyText"/>
              <w:rPr>
                <w:lang w:val="en-US"/>
              </w:rPr>
            </w:pPr>
            <w:r w:rsidRPr="200EB01E">
              <w:rPr>
                <w:rFonts w:eastAsia="Calibri" w:cs="Calibri"/>
                <w:lang w:val="en-US"/>
              </w:rPr>
              <w:t xml:space="preserve">Use your own correction XML or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Acceptance</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Pr="00D81374">
              <w:rPr>
                <w:rFonts w:eastAsia="Calibri" w:cs="Calibri"/>
                <w:color w:val="000000"/>
                <w:lang w:val="en-GB"/>
              </w:rPr>
              <w:t>B1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3C572701" w14:textId="7379E33E" w:rsidR="00837E7A" w:rsidRPr="00B40764" w:rsidRDefault="00837E7A" w:rsidP="00A27627">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3A1E96">
              <w:rPr>
                <w:rFonts w:eastAsia="Calibri" w:cs="Calibri"/>
                <w:b/>
                <w:bCs/>
                <w:lang w:val="en-US"/>
              </w:rPr>
              <w:t xml:space="preserve">C2 </w:t>
            </w:r>
            <w:r w:rsidR="005E77B6">
              <w:rPr>
                <w:rFonts w:eastAsia="Calibri" w:cs="Calibri"/>
                <w:b/>
                <w:bCs/>
                <w:lang w:val="en-US"/>
              </w:rPr>
              <w:t>Presentation</w:t>
            </w:r>
            <w:r w:rsidR="003A1E96">
              <w:rPr>
                <w:rFonts w:eastAsia="Calibri" w:cs="Calibri"/>
                <w:b/>
                <w:bCs/>
                <w:lang w:val="en-US"/>
              </w:rPr>
              <w:t xml:space="preserve"> Notification Acceptance</w:t>
            </w:r>
            <w:r w:rsidR="003A1E96" w:rsidRPr="200EB01E">
              <w:rPr>
                <w:rFonts w:eastAsia="Calibri" w:cs="Calibri"/>
                <w:b/>
                <w:bCs/>
                <w:lang w:val="en-US"/>
              </w:rPr>
              <w:t xml:space="preserve"> XML</w:t>
            </w:r>
            <w:r w:rsidR="003A1E96" w:rsidRPr="00B40764">
              <w:rPr>
                <w:rFonts w:eastAsia="Calibri" w:cs="Calibri"/>
                <w:szCs w:val="18"/>
                <w:lang w:val="en-US"/>
              </w:rPr>
              <w:t xml:space="preserve"> </w:t>
            </w:r>
            <w:r w:rsidRPr="00B40764">
              <w:rPr>
                <w:rFonts w:eastAsia="Calibri" w:cs="Calibri"/>
                <w:szCs w:val="18"/>
                <w:lang w:val="en-US"/>
              </w:rPr>
              <w:t xml:space="preserve">in the </w:t>
            </w:r>
            <w:r w:rsidR="003A1E96">
              <w:rPr>
                <w:rFonts w:eastAsia="Calibri" w:cs="Calibri"/>
                <w:szCs w:val="18"/>
                <w:lang w:val="en-US"/>
              </w:rPr>
              <w:t xml:space="preserve">C2 </w:t>
            </w:r>
            <w:r w:rsidRPr="00B40764">
              <w:rPr>
                <w:rFonts w:eastAsia="Calibri" w:cs="Calibri"/>
                <w:szCs w:val="18"/>
                <w:lang w:val="en-US"/>
              </w:rPr>
              <w:t>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7680195E"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562ADB90" w14:textId="77777777" w:rsidTr="00A27627">
        <w:tc>
          <w:tcPr>
            <w:tcW w:w="675" w:type="dxa"/>
            <w:tcBorders>
              <w:top w:val="single" w:sz="6" w:space="0" w:color="auto"/>
              <w:left w:val="single" w:sz="6" w:space="0" w:color="auto"/>
              <w:bottom w:val="single" w:sz="6" w:space="0" w:color="auto"/>
              <w:right w:val="single" w:sz="6" w:space="0" w:color="auto"/>
            </w:tcBorders>
          </w:tcPr>
          <w:p w14:paraId="3AB16ABA"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lastRenderedPageBreak/>
              <w:t>5</w:t>
            </w:r>
          </w:p>
        </w:tc>
        <w:tc>
          <w:tcPr>
            <w:tcW w:w="4987" w:type="dxa"/>
            <w:tcBorders>
              <w:top w:val="single" w:sz="6" w:space="0" w:color="auto"/>
              <w:left w:val="single" w:sz="6" w:space="0" w:color="auto"/>
              <w:bottom w:val="single" w:sz="6" w:space="0" w:color="auto"/>
              <w:right w:val="single" w:sz="6" w:space="0" w:color="auto"/>
            </w:tcBorders>
          </w:tcPr>
          <w:p w14:paraId="4358235C" w14:textId="44A1D8AA" w:rsidR="00837E7A" w:rsidRPr="00B40764" w:rsidRDefault="00837E7A" w:rsidP="00A27627">
            <w:pPr>
              <w:pStyle w:val="BodyText"/>
              <w:rPr>
                <w:rFonts w:eastAsia="Calibri" w:cs="Calibri"/>
                <w:lang w:val="en-US"/>
              </w:rPr>
            </w:pPr>
            <w:r w:rsidRPr="55BB1950">
              <w:rPr>
                <w:rFonts w:eastAsia="Calibri" w:cs="Calibri"/>
                <w:lang w:val="en-US"/>
              </w:rPr>
              <w:t xml:space="preserve">Submit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Acceptance</w:t>
            </w:r>
            <w:r w:rsidRPr="200EB01E">
              <w:rPr>
                <w:rFonts w:eastAsia="Calibri" w:cs="Calibri"/>
                <w:b/>
                <w:bCs/>
                <w:lang w:val="en-US"/>
              </w:rPr>
              <w:t xml:space="preserve"> XML</w:t>
            </w:r>
            <w:r w:rsidRPr="55BB1950">
              <w:rPr>
                <w:rFonts w:eastAsia="Calibri" w:cs="Calibri"/>
                <w:lang w:val="en-US"/>
              </w:rPr>
              <w:t xml:space="preserve"> with the information with the invalid data in the element </w:t>
            </w:r>
            <w:r w:rsidR="004C6609" w:rsidRPr="256C4AB0">
              <w:rPr>
                <w:b/>
                <w:bCs/>
                <w:lang w:val="en-GB"/>
              </w:rPr>
              <w:t>GoodsLocation</w:t>
            </w:r>
            <w:r w:rsidR="004C6609" w:rsidRPr="256C4AB0">
              <w:rPr>
                <w:lang w:val="en-GB"/>
              </w:rPr>
              <w:t xml:space="preserve"> (16 15 000 000</w:t>
            </w:r>
            <w:proofErr w:type="gramStart"/>
            <w:r w:rsidR="004C6609" w:rsidRPr="256C4AB0">
              <w:rPr>
                <w:lang w:val="en-GB"/>
              </w:rPr>
              <w:t>)</w:t>
            </w:r>
            <w:r w:rsidR="004C6609" w:rsidRPr="256C4AB0">
              <w:rPr>
                <w:b/>
                <w:bCs/>
                <w:lang w:val="en-GB"/>
              </w:rPr>
              <w:t xml:space="preserve"> </w:t>
            </w:r>
            <w:r w:rsidRPr="55BB1950">
              <w:rPr>
                <w:rFonts w:eastAsia="Calibri" w:cs="Calibri"/>
                <w:lang w:val="en-US"/>
              </w:rPr>
              <w:t xml:space="preserve"> as</w:t>
            </w:r>
            <w:proofErr w:type="gramEnd"/>
            <w:r w:rsidRPr="55BB1950">
              <w:rPr>
                <w:rFonts w:eastAsia="Calibri" w:cs="Calibri"/>
                <w:lang w:val="en-US"/>
              </w:rPr>
              <w:t xml:space="preserve">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 xml:space="preserve">to ensure rejection of the XML. Remember to add the </w:t>
            </w:r>
            <w:r w:rsidRPr="55BB1950">
              <w:rPr>
                <w:rFonts w:eastAsia="Calibri" w:cs="Calibri"/>
                <w:b/>
                <w:bCs/>
                <w:lang w:val="en-US"/>
              </w:rPr>
              <w:t xml:space="preserve">LRN </w:t>
            </w:r>
            <w:r w:rsidRPr="55BB1950">
              <w:rPr>
                <w:rFonts w:eastAsia="Calibri" w:cs="Calibri"/>
                <w:lang w:val="en-US"/>
              </w:rPr>
              <w:t xml:space="preserve">and </w:t>
            </w:r>
            <w:r w:rsidRPr="55BB1950">
              <w:rPr>
                <w:rFonts w:eastAsia="Calibri" w:cs="Calibri"/>
                <w:b/>
                <w:bCs/>
                <w:lang w:val="en-US"/>
              </w:rPr>
              <w:t xml:space="preserve">MRN </w:t>
            </w:r>
            <w:r w:rsidRPr="55BB1950">
              <w:rPr>
                <w:rFonts w:eastAsia="Calibri" w:cs="Calibri"/>
                <w:lang w:val="en-US"/>
              </w:rPr>
              <w:t xml:space="preserve">from the initially submitted B1 Pre-lodged XML. </w:t>
            </w:r>
          </w:p>
        </w:tc>
        <w:tc>
          <w:tcPr>
            <w:tcW w:w="2963" w:type="dxa"/>
            <w:tcBorders>
              <w:top w:val="single" w:sz="6" w:space="0" w:color="auto"/>
              <w:left w:val="single" w:sz="6" w:space="0" w:color="auto"/>
              <w:bottom w:val="single" w:sz="6" w:space="0" w:color="auto"/>
              <w:right w:val="single" w:sz="6" w:space="0" w:color="auto"/>
            </w:tcBorders>
          </w:tcPr>
          <w:p w14:paraId="27514655" w14:textId="2E90ADE7" w:rsidR="00837E7A" w:rsidRPr="00B40764" w:rsidRDefault="00837E7A" w:rsidP="00A27627">
            <w:pPr>
              <w:pStyle w:val="BodyText"/>
              <w:rPr>
                <w:lang w:val="en-US"/>
              </w:rPr>
            </w:pPr>
            <w:r w:rsidRPr="55BB1950">
              <w:rPr>
                <w:rFonts w:eastAsia="Calibri" w:cs="Calibri"/>
                <w:color w:val="000000"/>
                <w:szCs w:val="18"/>
                <w:lang w:val="en-US"/>
              </w:rPr>
              <w:t xml:space="preserve">The </w:t>
            </w:r>
            <w:r w:rsidR="003A1E96">
              <w:rPr>
                <w:rFonts w:eastAsia="Calibri" w:cs="Calibri"/>
                <w:b/>
                <w:bCs/>
                <w:lang w:val="en-US"/>
              </w:rPr>
              <w:t xml:space="preserve">C2 </w:t>
            </w:r>
            <w:r w:rsidR="005E77B6">
              <w:rPr>
                <w:rFonts w:eastAsia="Calibri" w:cs="Calibri"/>
                <w:b/>
                <w:bCs/>
                <w:lang w:val="en-US"/>
              </w:rPr>
              <w:t>Presentation</w:t>
            </w:r>
            <w:r w:rsidR="003A1E96">
              <w:rPr>
                <w:rFonts w:eastAsia="Calibri" w:cs="Calibri"/>
                <w:b/>
                <w:bCs/>
                <w:lang w:val="en-US"/>
              </w:rPr>
              <w:t xml:space="preserve"> Notification </w:t>
            </w:r>
            <w:r w:rsidRPr="55BB1950">
              <w:rPr>
                <w:rFonts w:eastAsia="Calibri" w:cs="Calibri"/>
                <w:color w:val="000000"/>
                <w:szCs w:val="18"/>
                <w:lang w:val="en-US"/>
              </w:rPr>
              <w:t>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7403F069"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837E7A" w:rsidRPr="00B40764" w14:paraId="134E6BBA" w14:textId="77777777" w:rsidTr="00A27627">
        <w:tc>
          <w:tcPr>
            <w:tcW w:w="675" w:type="dxa"/>
            <w:tcBorders>
              <w:top w:val="single" w:sz="6" w:space="0" w:color="auto"/>
              <w:left w:val="single" w:sz="6" w:space="0" w:color="auto"/>
              <w:bottom w:val="single" w:sz="6" w:space="0" w:color="auto"/>
              <w:right w:val="single" w:sz="6" w:space="0" w:color="auto"/>
            </w:tcBorders>
          </w:tcPr>
          <w:p w14:paraId="4536010C"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43D30C1D"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Pull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12849DD0"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04A6EFE9"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837E7A" w:rsidRPr="00B40764" w14:paraId="3D5CA171" w14:textId="77777777" w:rsidTr="00A27627">
        <w:trPr>
          <w:trHeight w:val="441"/>
        </w:trPr>
        <w:tc>
          <w:tcPr>
            <w:tcW w:w="675" w:type="dxa"/>
            <w:tcBorders>
              <w:top w:val="single" w:sz="6" w:space="0" w:color="auto"/>
              <w:left w:val="single" w:sz="6" w:space="0" w:color="auto"/>
              <w:bottom w:val="single" w:sz="6" w:space="0" w:color="auto"/>
              <w:right w:val="single" w:sz="6" w:space="0" w:color="auto"/>
            </w:tcBorders>
          </w:tcPr>
          <w:p w14:paraId="42878D3F"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65427915" w14:textId="31944BB6" w:rsidR="00837E7A" w:rsidRPr="00B40764" w:rsidRDefault="00387A72" w:rsidP="00A27627">
            <w:pPr>
              <w:pStyle w:val="BodyText"/>
              <w:rPr>
                <w:rFonts w:eastAsia="Calibri" w:cs="Calibri"/>
                <w:szCs w:val="18"/>
                <w:lang w:val="en-US"/>
              </w:rPr>
            </w:pPr>
            <w:r w:rsidRPr="558D0630">
              <w:rPr>
                <w:lang w:val="en-GB"/>
              </w:rPr>
              <w:t xml:space="preserve">Acceptance of </w:t>
            </w:r>
            <w:r>
              <w:rPr>
                <w:lang w:val="en-GB"/>
              </w:rPr>
              <w:t>presen</w:t>
            </w:r>
            <w:r w:rsidR="0029277D">
              <w:rPr>
                <w:lang w:val="en-GB"/>
              </w:rPr>
              <w:t>t</w:t>
            </w:r>
            <w:r>
              <w:rPr>
                <w:lang w:val="en-GB"/>
              </w:rPr>
              <w:t>ation of B1 declaration</w:t>
            </w:r>
            <w:r w:rsidRPr="558D0630">
              <w:rPr>
                <w:lang w:val="en-GB"/>
              </w:rPr>
              <w:t xml:space="preserve"> by receiving the </w:t>
            </w:r>
            <w:commentRangeStart w:id="23"/>
            <w:r w:rsidRPr="558D0630">
              <w:rPr>
                <w:b/>
                <w:bCs/>
                <w:lang w:val="en-GB"/>
              </w:rPr>
              <w:t>CWMACC</w:t>
            </w:r>
            <w:commentRangeEnd w:id="23"/>
            <w:r>
              <w:rPr>
                <w:rStyle w:val="CommentReference"/>
              </w:rPr>
              <w:commentReference w:id="23"/>
            </w:r>
            <w:r w:rsidRPr="00850E8B">
              <w:rPr>
                <w:b/>
                <w:bCs/>
                <w:lang w:val="en-US"/>
              </w:rPr>
              <w:t>,</w:t>
            </w:r>
            <w:r>
              <w:rPr>
                <w:lang w:val="en-GB"/>
              </w:rPr>
              <w:t xml:space="preserve"> </w:t>
            </w:r>
            <w:r>
              <w:rPr>
                <w:b/>
                <w:lang w:val="en-GB"/>
              </w:rPr>
              <w:t xml:space="preserve">CWMCLE </w:t>
            </w:r>
            <w:r>
              <w:rPr>
                <w:bCs/>
                <w:lang w:val="en-GB"/>
              </w:rPr>
              <w:t xml:space="preserve">and </w:t>
            </w:r>
            <w:r>
              <w:rPr>
                <w:b/>
                <w:lang w:val="en-GB"/>
              </w:rPr>
              <w:t xml:space="preserve">CWMROG </w:t>
            </w:r>
            <w:r w:rsidRPr="558D0630">
              <w:rPr>
                <w:lang w:val="en-GB"/>
              </w:rPr>
              <w:t>notifications</w:t>
            </w:r>
          </w:p>
        </w:tc>
        <w:tc>
          <w:tcPr>
            <w:tcW w:w="2963" w:type="dxa"/>
            <w:tcBorders>
              <w:top w:val="single" w:sz="6" w:space="0" w:color="auto"/>
              <w:left w:val="single" w:sz="6" w:space="0" w:color="auto"/>
              <w:bottom w:val="single" w:sz="6" w:space="0" w:color="auto"/>
              <w:right w:val="single" w:sz="6" w:space="0" w:color="auto"/>
            </w:tcBorders>
          </w:tcPr>
          <w:p w14:paraId="422C1A9B" w14:textId="4C56D9E8" w:rsidR="00837E7A" w:rsidRPr="00B40764" w:rsidRDefault="00837E7A" w:rsidP="00A27627">
            <w:pPr>
              <w:pStyle w:val="BodyText"/>
              <w:rPr>
                <w:rFonts w:eastAsia="Calibri" w:cs="Calibri"/>
                <w:lang w:val="en-US"/>
              </w:rPr>
            </w:pPr>
            <w:r w:rsidRPr="55BB1950">
              <w:rPr>
                <w:rFonts w:eastAsia="Calibri" w:cs="Calibri"/>
                <w:lang w:val="en-US"/>
              </w:rPr>
              <w:t xml:space="preserve">Receive the </w:t>
            </w:r>
            <w:commentRangeStart w:id="24"/>
            <w:r w:rsidR="00387A72" w:rsidRPr="558D0630">
              <w:rPr>
                <w:b/>
                <w:bCs/>
                <w:lang w:val="en-GB"/>
              </w:rPr>
              <w:t>CWMACC</w:t>
            </w:r>
            <w:commentRangeEnd w:id="24"/>
            <w:r w:rsidR="00387A72">
              <w:rPr>
                <w:rStyle w:val="CommentReference"/>
              </w:rPr>
              <w:commentReference w:id="24"/>
            </w:r>
            <w:r w:rsidR="00387A72" w:rsidRPr="00850E8B">
              <w:rPr>
                <w:b/>
                <w:bCs/>
                <w:lang w:val="en-US"/>
              </w:rPr>
              <w:t>,</w:t>
            </w:r>
            <w:r w:rsidR="00387A72">
              <w:rPr>
                <w:lang w:val="en-GB"/>
              </w:rPr>
              <w:t xml:space="preserve"> </w:t>
            </w:r>
            <w:r w:rsidR="00387A72">
              <w:rPr>
                <w:b/>
                <w:lang w:val="en-GB"/>
              </w:rPr>
              <w:t xml:space="preserve">CWMCLE </w:t>
            </w:r>
            <w:r w:rsidR="00387A72">
              <w:rPr>
                <w:bCs/>
                <w:lang w:val="en-GB"/>
              </w:rPr>
              <w:t xml:space="preserve">and </w:t>
            </w:r>
            <w:r w:rsidR="00387A72">
              <w:rPr>
                <w:b/>
                <w:lang w:val="en-GB"/>
              </w:rPr>
              <w:t>CWMROG</w:t>
            </w:r>
            <w:r w:rsidRPr="55BB1950">
              <w:rPr>
                <w:rFonts w:eastAsia="Calibri" w:cs="Calibri"/>
                <w:b/>
                <w:bCs/>
                <w:lang w:val="en-US"/>
              </w:rPr>
              <w:t xml:space="preserve"> </w:t>
            </w:r>
            <w:r w:rsidRPr="55BB1950">
              <w:rPr>
                <w:rFonts w:eastAsia="Calibri" w:cs="Calibri"/>
                <w:lang w:val="en-US"/>
              </w:rPr>
              <w:t>notification and pass the test</w:t>
            </w:r>
          </w:p>
        </w:tc>
        <w:tc>
          <w:tcPr>
            <w:tcW w:w="810" w:type="dxa"/>
            <w:tcBorders>
              <w:top w:val="single" w:sz="6" w:space="0" w:color="auto"/>
              <w:left w:val="single" w:sz="6" w:space="0" w:color="auto"/>
              <w:bottom w:val="single" w:sz="6" w:space="0" w:color="auto"/>
              <w:right w:val="single" w:sz="6" w:space="0" w:color="auto"/>
            </w:tcBorders>
          </w:tcPr>
          <w:p w14:paraId="31058F71"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bl>
    <w:p w14:paraId="23BEC66A" w14:textId="77777777" w:rsidR="00AC34F8" w:rsidRDefault="00AC34F8" w:rsidP="00AC34F8">
      <w:pPr>
        <w:pStyle w:val="BodyText"/>
        <w:rPr>
          <w:lang w:val="en-GB"/>
        </w:rPr>
      </w:pPr>
    </w:p>
    <w:p w14:paraId="68CE8C26" w14:textId="77777777" w:rsidR="00AC34F8" w:rsidRDefault="00AC34F8" w:rsidP="00AC34F8">
      <w:pPr>
        <w:pStyle w:val="Heading3"/>
        <w:rPr>
          <w:lang w:val="en-GB"/>
        </w:rPr>
      </w:pPr>
      <w:bookmarkStart w:id="25" w:name="_XML_example"/>
      <w:bookmarkStart w:id="26" w:name="_Toc116380229"/>
      <w:commentRangeStart w:id="27"/>
      <w:r>
        <w:rPr>
          <w:lang w:val="en-GB"/>
        </w:rPr>
        <w:t>XML example</w:t>
      </w:r>
      <w:commentRangeEnd w:id="27"/>
      <w:r>
        <w:rPr>
          <w:rStyle w:val="CommentReference"/>
        </w:rPr>
        <w:commentReference w:id="27"/>
      </w:r>
      <w:bookmarkEnd w:id="25"/>
      <w:bookmarkEnd w:id="26"/>
    </w:p>
    <w:p w14:paraId="54FBA3B6" w14:textId="77777777" w:rsidR="00F81374" w:rsidRPr="00F81374" w:rsidRDefault="00F81374" w:rsidP="00F81374">
      <w:pPr>
        <w:shd w:val="clear" w:color="auto" w:fill="FFFFFE"/>
        <w:spacing w:after="0" w:line="270" w:lineRule="atLeast"/>
        <w:rPr>
          <w:rFonts w:ascii="Courier New" w:hAnsi="Courier New" w:cs="Courier New"/>
          <w:color w:val="000000"/>
          <w:szCs w:val="18"/>
          <w:lang w:eastAsia="da-DK"/>
        </w:rPr>
      </w:pPr>
      <w:bookmarkStart w:id="28" w:name="_Toc116380230"/>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54C459A7" w14:textId="1DC943ED"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3:Name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DKCPH-0493</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ns3:Name</w:t>
      </w:r>
      <w:r w:rsidRPr="00F81374">
        <w:rPr>
          <w:rFonts w:ascii="Courier New" w:hAnsi="Courier New" w:cs="Courier New"/>
          <w:color w:val="0000FF"/>
          <w:szCs w:val="18"/>
          <w:lang w:val="en-US" w:eastAsia="da-DK"/>
        </w:rPr>
        <w:t>&gt;</w:t>
      </w:r>
    </w:p>
    <w:p w14:paraId="0BB04206" w14:textId="5A38DCA5"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3:TypeCode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A</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ns3:TypeCode</w:t>
      </w:r>
      <w:r w:rsidRPr="00F81374">
        <w:rPr>
          <w:rFonts w:ascii="Courier New" w:hAnsi="Courier New" w:cs="Courier New"/>
          <w:color w:val="0000FF"/>
          <w:szCs w:val="18"/>
          <w:lang w:val="en-US" w:eastAsia="da-DK"/>
        </w:rPr>
        <w:t>&gt;</w:t>
      </w:r>
    </w:p>
    <w:p w14:paraId="76316F4D" w14:textId="77777777" w:rsid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3:IdentificationType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U</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ns3:IdentificationType</w:t>
      </w:r>
      <w:r w:rsidRPr="00F81374">
        <w:rPr>
          <w:rFonts w:ascii="Courier New" w:hAnsi="Courier New" w:cs="Courier New"/>
          <w:color w:val="0000FF"/>
          <w:szCs w:val="18"/>
          <w:lang w:val="en-US" w:eastAsia="da-DK"/>
        </w:rPr>
        <w:t>&gt;</w:t>
      </w:r>
    </w:p>
    <w:p w14:paraId="009C9DB0" w14:textId="105DB690"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5AC6719E" w14:textId="77777777" w:rsidR="00174D55" w:rsidRDefault="00174D55" w:rsidP="00174D55">
      <w:pPr>
        <w:pStyle w:val="BodyText"/>
        <w:rPr>
          <w:color w:val="0F2147"/>
          <w:lang w:val="en-GB"/>
        </w:rPr>
      </w:pPr>
      <w:r>
        <w:rPr>
          <w:lang w:val="en-GB"/>
        </w:rPr>
        <w:br w:type="page"/>
      </w:r>
    </w:p>
    <w:p w14:paraId="6B42E694" w14:textId="0BA8836C" w:rsidR="00AC34F8" w:rsidRDefault="00AC34F8" w:rsidP="00AC34F8">
      <w:pPr>
        <w:pStyle w:val="Heading2"/>
        <w:rPr>
          <w:sz w:val="28"/>
          <w:szCs w:val="28"/>
          <w:lang w:val="en-GB"/>
        </w:rPr>
      </w:pPr>
      <w:r w:rsidRPr="63F6884F">
        <w:rPr>
          <w:sz w:val="28"/>
          <w:szCs w:val="28"/>
          <w:lang w:val="en-GB"/>
        </w:rPr>
        <w:lastRenderedPageBreak/>
        <w:t>Test scenario 2 – Rejection</w:t>
      </w:r>
      <w:bookmarkEnd w:id="28"/>
    </w:p>
    <w:p w14:paraId="04219538" w14:textId="44B7AE19" w:rsidR="003A1E96" w:rsidRDefault="003A1E96" w:rsidP="003A1E96">
      <w:pPr>
        <w:pStyle w:val="BodyText"/>
        <w:rPr>
          <w:lang w:val="en-GB"/>
        </w:rPr>
      </w:pPr>
      <w:r w:rsidRPr="558D0630">
        <w:rPr>
          <w:lang w:val="en-GB"/>
        </w:rPr>
        <w:t xml:space="preserve">The aim of this scenario is to get a notification that the </w:t>
      </w:r>
      <w:r>
        <w:rPr>
          <w:lang w:val="en-GB"/>
        </w:rPr>
        <w:t xml:space="preserve">C2 </w:t>
      </w:r>
      <w:r w:rsidR="005E77B6">
        <w:rPr>
          <w:lang w:val="en-GB"/>
        </w:rPr>
        <w:t>Presentation</w:t>
      </w:r>
      <w:r>
        <w:rPr>
          <w:lang w:val="en-GB"/>
        </w:rPr>
        <w:t xml:space="preserve"> Notification X</w:t>
      </w:r>
      <w:r w:rsidRPr="558D0630">
        <w:rPr>
          <w:lang w:val="en-GB"/>
        </w:rPr>
        <w:t xml:space="preserve">ML has been </w:t>
      </w:r>
      <w:r>
        <w:rPr>
          <w:lang w:val="en-GB"/>
        </w:rPr>
        <w:t>rejected</w:t>
      </w:r>
      <w:r w:rsidRPr="558D0630">
        <w:rPr>
          <w:lang w:val="en-GB"/>
        </w:rPr>
        <w:t>.</w:t>
      </w:r>
    </w:p>
    <w:p w14:paraId="17662ABC" w14:textId="69C388ED" w:rsidR="003A1E96" w:rsidRDefault="003A1E96" w:rsidP="003A1E96">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Pr>
          <w:lang w:val="en-GB"/>
        </w:rPr>
        <w:t xml:space="preserve"> (this is done by putting your CVR in the </w:t>
      </w:r>
      <w:r w:rsidRPr="007440E2">
        <w:rPr>
          <w:b/>
          <w:bCs/>
          <w:lang w:val="en-GB"/>
        </w:rPr>
        <w:t>Submitter/Name</w:t>
      </w:r>
      <w:r>
        <w:rPr>
          <w:lang w:val="en-GB"/>
        </w:rPr>
        <w:t xml:space="preserve"> and </w:t>
      </w:r>
      <w:r w:rsidRPr="007440E2">
        <w:rPr>
          <w:b/>
          <w:bCs/>
          <w:lang w:val="en-GB"/>
        </w:rPr>
        <w:t>Submitter/ID</w:t>
      </w:r>
      <w:r>
        <w:rPr>
          <w:lang w:val="en-GB"/>
        </w:rPr>
        <w:t xml:space="preserve"> fields).</w:t>
      </w:r>
      <w:r w:rsidRPr="425B5E5E">
        <w:rPr>
          <w:lang w:val="en-GB"/>
        </w:rPr>
        <w:t xml:space="preserve"> Then go to the “</w:t>
      </w:r>
      <w:r w:rsidRPr="425B5E5E">
        <w:rPr>
          <w:b/>
          <w:bCs/>
          <w:lang w:val="en-GB"/>
        </w:rPr>
        <w:t>GoodsLocation</w:t>
      </w:r>
      <w:r w:rsidRPr="425B5E5E">
        <w:rPr>
          <w:lang w:val="en-GB"/>
        </w:rPr>
        <w:t xml:space="preserve">” (16 15 000 000) element in the XML and ensure that it is as described in step no. 2. </w:t>
      </w:r>
    </w:p>
    <w:tbl>
      <w:tblPr>
        <w:tblStyle w:val="TableGrid"/>
        <w:tblW w:w="0" w:type="auto"/>
        <w:tblLayout w:type="fixed"/>
        <w:tblLook w:val="0000" w:firstRow="0" w:lastRow="0" w:firstColumn="0" w:lastColumn="0" w:noHBand="0" w:noVBand="0"/>
      </w:tblPr>
      <w:tblGrid>
        <w:gridCol w:w="675"/>
        <w:gridCol w:w="4987"/>
        <w:gridCol w:w="2963"/>
        <w:gridCol w:w="810"/>
      </w:tblGrid>
      <w:tr w:rsidR="003A1E96" w:rsidRPr="00B40764" w14:paraId="5B930C40" w14:textId="77777777" w:rsidTr="00A27627">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6E8F381B" w14:textId="77777777" w:rsidR="003A1E96" w:rsidRPr="00B40764" w:rsidRDefault="003A1E96" w:rsidP="00A27627">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07684837"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46A728BE"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Expected result</w:t>
            </w:r>
          </w:p>
          <w:p w14:paraId="15D2D4CC" w14:textId="77777777" w:rsidR="003A1E96" w:rsidRPr="00B40764" w:rsidRDefault="003A1E96" w:rsidP="00A27627">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543A4C6E"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Passed</w:t>
            </w:r>
          </w:p>
        </w:tc>
      </w:tr>
      <w:tr w:rsidR="003A1E96" w:rsidRPr="00B40764" w14:paraId="34C12BDD"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3349C97E" w14:textId="77777777" w:rsidR="003A1E96" w:rsidRPr="00B40764" w:rsidRDefault="003A1E96" w:rsidP="00A27627">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30C3C33C"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 xml:space="preserve">Submit a </w:t>
            </w:r>
            <w:r w:rsidRPr="00FD05CC">
              <w:rPr>
                <w:rFonts w:eastAsia="Calibri" w:cs="Calibri"/>
                <w:b/>
                <w:bCs/>
                <w:szCs w:val="18"/>
                <w:lang w:val="en-US"/>
              </w:rPr>
              <w:t>B1 Pre-lodged Registered XML</w:t>
            </w:r>
            <w:r>
              <w:rPr>
                <w:rFonts w:eastAsia="Calibri" w:cs="Calibri"/>
                <w:szCs w:val="18"/>
                <w:lang w:val="en-US"/>
              </w:rPr>
              <w:t xml:space="preserve"> (you can use the </w:t>
            </w:r>
            <w:r w:rsidRPr="00B40764">
              <w:rPr>
                <w:rFonts w:eastAsia="Calibri" w:cs="Calibri"/>
                <w:szCs w:val="18"/>
                <w:lang w:val="en-US"/>
              </w:rPr>
              <w:t xml:space="preserve">B1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B1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6125B42E" w14:textId="77777777" w:rsidR="003A1E96" w:rsidRPr="007D22F7" w:rsidRDefault="003A1E96" w:rsidP="00A27627">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7E7E2B50" w14:textId="77777777" w:rsidR="003A1E96" w:rsidRPr="00B40764" w:rsidRDefault="003A1E96" w:rsidP="00A27627">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49509DC3"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1C1C2A" w14:paraId="074C1AB9"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71BC97F2" w14:textId="77777777" w:rsidR="003A1E96" w:rsidRDefault="003A1E96" w:rsidP="00A27627">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6B1E16DF" w14:textId="77777777" w:rsidR="003A1E96" w:rsidRDefault="003A1E96" w:rsidP="00A27627">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7C6061DE" w14:textId="77777777" w:rsidR="003A1E96" w:rsidRDefault="003A1E96" w:rsidP="00A27627">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18978167" w14:textId="77777777" w:rsidR="003A1E96" w:rsidRDefault="003A1E96" w:rsidP="00A27627">
            <w:pPr>
              <w:pStyle w:val="BodyText"/>
              <w:jc w:val="center"/>
              <w:rPr>
                <w:rFonts w:ascii="Segoe UI Symbol" w:hAnsi="Segoe UI Symbol" w:cs="Segoe UI Symbol"/>
                <w:sz w:val="24"/>
                <w:szCs w:val="24"/>
                <w:lang w:val="en-US"/>
              </w:rPr>
            </w:pPr>
          </w:p>
        </w:tc>
      </w:tr>
      <w:tr w:rsidR="003A1E96" w:rsidRPr="00B40764" w14:paraId="404B988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0DA9D791"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47BF9D88" w14:textId="77777777" w:rsidR="003A1E96" w:rsidRPr="00B40764" w:rsidRDefault="003A1E96" w:rsidP="00A27627">
            <w:pPr>
              <w:pStyle w:val="BodyText"/>
              <w:rPr>
                <w:rFonts w:eastAsia="Calibri" w:cs="Calibri"/>
                <w:szCs w:val="18"/>
                <w:lang w:val="en-US"/>
              </w:rPr>
            </w:pPr>
            <w:r w:rsidRPr="00B40764">
              <w:rPr>
                <w:rFonts w:eastAsia="Calibri" w:cs="Calibri"/>
                <w:lang w:val="en-US"/>
              </w:rPr>
              <w:t>Pull</w:t>
            </w:r>
            <w:r>
              <w:rPr>
                <w:rFonts w:eastAsia="Calibri" w:cs="Calibri"/>
                <w:lang w:val="en-US"/>
              </w:rPr>
              <w:t xml:space="preserve"> </w:t>
            </w:r>
            <w:r w:rsidRPr="00B40764">
              <w:rPr>
                <w:rFonts w:eastAsia="Calibri" w:cs="Calibri"/>
                <w:lang w:val="en-US"/>
              </w:rPr>
              <w:t>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1D0B4BAA" w14:textId="77777777" w:rsidR="003A1E96" w:rsidRPr="00B40764" w:rsidRDefault="003A1E96" w:rsidP="00A27627">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556289C1"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737EF6D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2F26CCE8"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7E8FA8A9" w14:textId="77777777" w:rsidR="003A1E96" w:rsidRPr="00B40764" w:rsidRDefault="003A1E96" w:rsidP="00A27627">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68464710" w14:textId="77777777" w:rsidR="003A1E96" w:rsidRPr="00B40764" w:rsidRDefault="003A1E96" w:rsidP="00A27627">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6B2131C3"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1313E36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68D01FEB"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136572C9" w14:textId="49079ECF" w:rsidR="003A1E96" w:rsidRPr="00B40764" w:rsidRDefault="003A1E96" w:rsidP="00A27627">
            <w:pPr>
              <w:pStyle w:val="BodyText"/>
              <w:rPr>
                <w:lang w:val="en-US"/>
              </w:rPr>
            </w:pPr>
            <w:r w:rsidRPr="200EB01E">
              <w:rPr>
                <w:rFonts w:eastAsia="Calibri" w:cs="Calibri"/>
                <w:lang w:val="en-US"/>
              </w:rPr>
              <w:t xml:space="preserve">Use your own correction XML or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Rejection</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Pr="00FD05CC">
              <w:rPr>
                <w:rFonts w:eastAsia="Calibri" w:cs="Calibri"/>
                <w:color w:val="000000"/>
                <w:lang w:val="en-GB"/>
              </w:rPr>
              <w:t>B1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35F13886" w14:textId="58A7A08D" w:rsidR="003A1E96" w:rsidRPr="00B40764" w:rsidRDefault="003A1E96" w:rsidP="00A27627">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Rejection</w:t>
            </w:r>
            <w:r w:rsidRPr="200EB01E">
              <w:rPr>
                <w:rFonts w:eastAsia="Calibri" w:cs="Calibri"/>
                <w:b/>
                <w:bCs/>
                <w:lang w:val="en-US"/>
              </w:rPr>
              <w:t xml:space="preserve"> XML</w:t>
            </w:r>
            <w:r w:rsidRPr="00B40764">
              <w:rPr>
                <w:rFonts w:eastAsia="Calibri" w:cs="Calibri"/>
                <w:szCs w:val="18"/>
                <w:lang w:val="en-US"/>
              </w:rPr>
              <w:t xml:space="preserve"> in the </w:t>
            </w:r>
            <w:r>
              <w:rPr>
                <w:rFonts w:eastAsia="Calibri" w:cs="Calibri"/>
                <w:szCs w:val="18"/>
                <w:lang w:val="en-US"/>
              </w:rPr>
              <w:t xml:space="preserve">C2 </w:t>
            </w:r>
            <w:r w:rsidRPr="00B40764">
              <w:rPr>
                <w:rFonts w:eastAsia="Calibri" w:cs="Calibri"/>
                <w:szCs w:val="18"/>
                <w:lang w:val="en-US"/>
              </w:rPr>
              <w:t>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02124CAB"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2771200B" w14:textId="77777777" w:rsidTr="00A27627">
        <w:tc>
          <w:tcPr>
            <w:tcW w:w="675" w:type="dxa"/>
            <w:tcBorders>
              <w:top w:val="single" w:sz="6" w:space="0" w:color="auto"/>
              <w:left w:val="single" w:sz="6" w:space="0" w:color="auto"/>
              <w:bottom w:val="single" w:sz="6" w:space="0" w:color="auto"/>
              <w:right w:val="single" w:sz="6" w:space="0" w:color="auto"/>
            </w:tcBorders>
          </w:tcPr>
          <w:p w14:paraId="7D070755"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5</w:t>
            </w:r>
          </w:p>
        </w:tc>
        <w:tc>
          <w:tcPr>
            <w:tcW w:w="4987" w:type="dxa"/>
            <w:tcBorders>
              <w:top w:val="single" w:sz="6" w:space="0" w:color="auto"/>
              <w:left w:val="single" w:sz="6" w:space="0" w:color="auto"/>
              <w:bottom w:val="single" w:sz="6" w:space="0" w:color="auto"/>
              <w:right w:val="single" w:sz="6" w:space="0" w:color="auto"/>
            </w:tcBorders>
          </w:tcPr>
          <w:p w14:paraId="11B14BD5" w14:textId="3F001864" w:rsidR="003A1E96" w:rsidRPr="00B40764" w:rsidRDefault="003A1E96" w:rsidP="00A27627">
            <w:pPr>
              <w:pStyle w:val="BodyText"/>
              <w:rPr>
                <w:rFonts w:eastAsia="Calibri" w:cs="Calibri"/>
                <w:lang w:val="en-US"/>
              </w:rPr>
            </w:pPr>
            <w:r w:rsidRPr="55BB1950">
              <w:rPr>
                <w:rFonts w:eastAsia="Calibri" w:cs="Calibri"/>
                <w:lang w:val="en-US"/>
              </w:rPr>
              <w:t xml:space="preserve">Submit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w:t>
            </w:r>
            <w:r w:rsidR="00D42123">
              <w:rPr>
                <w:rFonts w:eastAsia="Calibri" w:cs="Calibri"/>
                <w:b/>
                <w:bCs/>
                <w:lang w:val="en-US"/>
              </w:rPr>
              <w:t>Rejection</w:t>
            </w:r>
            <w:r w:rsidRPr="200EB01E">
              <w:rPr>
                <w:rFonts w:eastAsia="Calibri" w:cs="Calibri"/>
                <w:b/>
                <w:bCs/>
                <w:lang w:val="en-US"/>
              </w:rPr>
              <w:t xml:space="preserve"> XML</w:t>
            </w:r>
            <w:r w:rsidRPr="55BB1950">
              <w:rPr>
                <w:rFonts w:eastAsia="Calibri" w:cs="Calibri"/>
                <w:lang w:val="en-US"/>
              </w:rPr>
              <w:t xml:space="preserve"> with the information with the invalid data in the element </w:t>
            </w:r>
            <w:r w:rsidRPr="256C4AB0">
              <w:rPr>
                <w:b/>
                <w:bCs/>
                <w:lang w:val="en-GB"/>
              </w:rPr>
              <w:t>GoodsLocation</w:t>
            </w:r>
            <w:r w:rsidRPr="256C4AB0">
              <w:rPr>
                <w:lang w:val="en-GB"/>
              </w:rPr>
              <w:t xml:space="preserve"> (16 15 000 000)</w:t>
            </w:r>
            <w:r w:rsidRPr="256C4AB0">
              <w:rPr>
                <w:b/>
                <w:bCs/>
                <w:lang w:val="en-GB"/>
              </w:rPr>
              <w:t xml:space="preserve"> </w:t>
            </w:r>
            <w:r w:rsidRPr="55BB1950">
              <w:rPr>
                <w:rFonts w:eastAsia="Calibri" w:cs="Calibri"/>
                <w:lang w:val="en-US"/>
              </w:rPr>
              <w:t xml:space="preserve">as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 xml:space="preserve">to ensure rejection of the XML. Remember to add the </w:t>
            </w:r>
            <w:r w:rsidRPr="55BB1950">
              <w:rPr>
                <w:rFonts w:eastAsia="Calibri" w:cs="Calibri"/>
                <w:b/>
                <w:bCs/>
                <w:lang w:val="en-US"/>
              </w:rPr>
              <w:t xml:space="preserve">LRN </w:t>
            </w:r>
            <w:r w:rsidRPr="55BB1950">
              <w:rPr>
                <w:rFonts w:eastAsia="Calibri" w:cs="Calibri"/>
                <w:lang w:val="en-US"/>
              </w:rPr>
              <w:t xml:space="preserve">and </w:t>
            </w:r>
            <w:r w:rsidRPr="55BB1950">
              <w:rPr>
                <w:rFonts w:eastAsia="Calibri" w:cs="Calibri"/>
                <w:b/>
                <w:bCs/>
                <w:lang w:val="en-US"/>
              </w:rPr>
              <w:t xml:space="preserve">MRN </w:t>
            </w:r>
            <w:r w:rsidRPr="55BB1950">
              <w:rPr>
                <w:rFonts w:eastAsia="Calibri" w:cs="Calibri"/>
                <w:lang w:val="en-US"/>
              </w:rPr>
              <w:t xml:space="preserve">from the initially submitted B1 Pre-lodged XML. </w:t>
            </w:r>
          </w:p>
        </w:tc>
        <w:tc>
          <w:tcPr>
            <w:tcW w:w="2963" w:type="dxa"/>
            <w:tcBorders>
              <w:top w:val="single" w:sz="6" w:space="0" w:color="auto"/>
              <w:left w:val="single" w:sz="6" w:space="0" w:color="auto"/>
              <w:bottom w:val="single" w:sz="6" w:space="0" w:color="auto"/>
              <w:right w:val="single" w:sz="6" w:space="0" w:color="auto"/>
            </w:tcBorders>
          </w:tcPr>
          <w:p w14:paraId="59B6D8E8" w14:textId="17F16DD9" w:rsidR="003A1E96" w:rsidRPr="00B40764" w:rsidRDefault="003A1E96" w:rsidP="00A27627">
            <w:pPr>
              <w:pStyle w:val="BodyText"/>
              <w:rPr>
                <w:lang w:val="en-US"/>
              </w:rPr>
            </w:pPr>
            <w:r w:rsidRPr="55BB1950">
              <w:rPr>
                <w:rFonts w:eastAsia="Calibri" w:cs="Calibri"/>
                <w:color w:val="000000"/>
                <w:szCs w:val="18"/>
                <w:lang w:val="en-US"/>
              </w:rPr>
              <w:t xml:space="preserve">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w:t>
            </w:r>
            <w:r w:rsidRPr="55BB1950">
              <w:rPr>
                <w:rFonts w:eastAsia="Calibri" w:cs="Calibri"/>
                <w:color w:val="000000"/>
                <w:szCs w:val="18"/>
                <w:lang w:val="en-US"/>
              </w:rPr>
              <w:t>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56AC34C4"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3A1E96" w:rsidRPr="00B40764" w14:paraId="4ADC6085" w14:textId="77777777" w:rsidTr="00A27627">
        <w:tc>
          <w:tcPr>
            <w:tcW w:w="675" w:type="dxa"/>
            <w:tcBorders>
              <w:top w:val="single" w:sz="6" w:space="0" w:color="auto"/>
              <w:left w:val="single" w:sz="6" w:space="0" w:color="auto"/>
              <w:bottom w:val="single" w:sz="6" w:space="0" w:color="auto"/>
              <w:right w:val="single" w:sz="6" w:space="0" w:color="auto"/>
            </w:tcBorders>
          </w:tcPr>
          <w:p w14:paraId="39E6FB7F"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6D4B0522"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Pull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7210ECEC"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0E5E1871"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3A1E96" w:rsidRPr="00B40764" w14:paraId="6C8DD093" w14:textId="77777777" w:rsidTr="00A27627">
        <w:trPr>
          <w:trHeight w:val="441"/>
        </w:trPr>
        <w:tc>
          <w:tcPr>
            <w:tcW w:w="675" w:type="dxa"/>
            <w:tcBorders>
              <w:top w:val="single" w:sz="6" w:space="0" w:color="auto"/>
              <w:left w:val="single" w:sz="6" w:space="0" w:color="auto"/>
              <w:bottom w:val="single" w:sz="6" w:space="0" w:color="auto"/>
              <w:right w:val="single" w:sz="6" w:space="0" w:color="auto"/>
            </w:tcBorders>
          </w:tcPr>
          <w:p w14:paraId="036FB45F"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6F67631F" w14:textId="5F83987C" w:rsidR="003A1E96" w:rsidRPr="00B40764" w:rsidRDefault="003A1E96" w:rsidP="00A27627">
            <w:pPr>
              <w:pStyle w:val="BodyText"/>
              <w:rPr>
                <w:rFonts w:eastAsia="Calibri" w:cs="Calibri"/>
                <w:szCs w:val="18"/>
                <w:lang w:val="en-US"/>
              </w:rPr>
            </w:pPr>
            <w:r>
              <w:rPr>
                <w:lang w:val="en-GB"/>
              </w:rPr>
              <w:t>Rejection</w:t>
            </w:r>
            <w:r w:rsidRPr="558D0630">
              <w:rPr>
                <w:lang w:val="en-GB"/>
              </w:rPr>
              <w:t xml:space="preserve"> of </w:t>
            </w:r>
            <w:r>
              <w:rPr>
                <w:lang w:val="en-GB"/>
              </w:rPr>
              <w:t xml:space="preserve">C2 </w:t>
            </w:r>
            <w:r w:rsidR="005E77B6">
              <w:rPr>
                <w:lang w:val="en-GB"/>
              </w:rPr>
              <w:t>Presentation</w:t>
            </w:r>
            <w:r w:rsidR="001D74D9">
              <w:rPr>
                <w:lang w:val="en-GB"/>
              </w:rPr>
              <w:t xml:space="preserve"> Notification</w:t>
            </w:r>
            <w:r w:rsidRPr="558D0630">
              <w:rPr>
                <w:lang w:val="en-GB"/>
              </w:rPr>
              <w:t xml:space="preserve"> by receiving the </w:t>
            </w:r>
            <w:r w:rsidR="001C1C2A">
              <w:rPr>
                <w:b/>
                <w:bCs/>
                <w:lang w:val="en-GB"/>
              </w:rPr>
              <w:t>CWMREJ</w:t>
            </w:r>
            <w:r>
              <w:rPr>
                <w:b/>
                <w:lang w:val="en-GB"/>
              </w:rPr>
              <w:t xml:space="preserve"> </w:t>
            </w:r>
            <w:r w:rsidRPr="558D0630">
              <w:rPr>
                <w:lang w:val="en-GB"/>
              </w:rPr>
              <w:t>notification</w:t>
            </w:r>
          </w:p>
        </w:tc>
        <w:tc>
          <w:tcPr>
            <w:tcW w:w="2963" w:type="dxa"/>
            <w:tcBorders>
              <w:top w:val="single" w:sz="6" w:space="0" w:color="auto"/>
              <w:left w:val="single" w:sz="6" w:space="0" w:color="auto"/>
              <w:bottom w:val="single" w:sz="6" w:space="0" w:color="auto"/>
              <w:right w:val="single" w:sz="6" w:space="0" w:color="auto"/>
            </w:tcBorders>
          </w:tcPr>
          <w:p w14:paraId="6C528875" w14:textId="0B4A3926" w:rsidR="003A1E96" w:rsidRPr="00B40764" w:rsidRDefault="003A1E96" w:rsidP="00A27627">
            <w:pPr>
              <w:pStyle w:val="BodyText"/>
              <w:rPr>
                <w:rFonts w:eastAsia="Calibri" w:cs="Calibri"/>
                <w:lang w:val="en-US"/>
              </w:rPr>
            </w:pPr>
            <w:r w:rsidRPr="55BB1950">
              <w:rPr>
                <w:rFonts w:eastAsia="Calibri" w:cs="Calibri"/>
                <w:lang w:val="en-US"/>
              </w:rPr>
              <w:t xml:space="preserve">Receive the </w:t>
            </w:r>
            <w:r w:rsidR="001C1C2A">
              <w:rPr>
                <w:b/>
                <w:bCs/>
                <w:lang w:val="en-GB"/>
              </w:rPr>
              <w:t>CWMREJ</w:t>
            </w:r>
            <w:r w:rsidRPr="55BB1950">
              <w:rPr>
                <w:rFonts w:eastAsia="Calibri" w:cs="Calibri"/>
                <w:b/>
                <w:bCs/>
                <w:lang w:val="en-US"/>
              </w:rPr>
              <w:t xml:space="preserve"> </w:t>
            </w:r>
            <w:r w:rsidRPr="55BB1950">
              <w:rPr>
                <w:rFonts w:eastAsia="Calibri" w:cs="Calibri"/>
                <w:lang w:val="en-US"/>
              </w:rPr>
              <w:t>notification and pass the test</w:t>
            </w:r>
          </w:p>
        </w:tc>
        <w:tc>
          <w:tcPr>
            <w:tcW w:w="810" w:type="dxa"/>
            <w:tcBorders>
              <w:top w:val="single" w:sz="6" w:space="0" w:color="auto"/>
              <w:left w:val="single" w:sz="6" w:space="0" w:color="auto"/>
              <w:bottom w:val="single" w:sz="6" w:space="0" w:color="auto"/>
              <w:right w:val="single" w:sz="6" w:space="0" w:color="auto"/>
            </w:tcBorders>
          </w:tcPr>
          <w:p w14:paraId="3549D56F"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bl>
    <w:p w14:paraId="3B27F6A5" w14:textId="77777777" w:rsidR="003A1E96" w:rsidRDefault="003A1E96" w:rsidP="003A1E96">
      <w:pPr>
        <w:pStyle w:val="BodyText"/>
        <w:rPr>
          <w:lang w:val="en-GB"/>
        </w:rPr>
      </w:pPr>
    </w:p>
    <w:p w14:paraId="072DF289" w14:textId="77777777" w:rsidR="003A1E96" w:rsidRDefault="003A1E96" w:rsidP="003A1E96">
      <w:pPr>
        <w:pStyle w:val="Heading3"/>
        <w:rPr>
          <w:lang w:val="en-GB"/>
        </w:rPr>
      </w:pPr>
      <w:commentRangeStart w:id="29"/>
      <w:r>
        <w:rPr>
          <w:lang w:val="en-GB"/>
        </w:rPr>
        <w:t>XML example</w:t>
      </w:r>
      <w:commentRangeEnd w:id="29"/>
      <w:r>
        <w:rPr>
          <w:rStyle w:val="CommentReference"/>
        </w:rPr>
        <w:commentReference w:id="29"/>
      </w:r>
    </w:p>
    <w:p w14:paraId="08BE160A" w14:textId="77777777" w:rsidR="003A1E96" w:rsidRPr="00F81374" w:rsidRDefault="003A1E96" w:rsidP="003A1E96">
      <w:pPr>
        <w:shd w:val="clear" w:color="auto" w:fill="FFFFFE"/>
        <w:spacing w:after="0" w:line="270" w:lineRule="atLeast"/>
        <w:rPr>
          <w:rFonts w:ascii="Courier New" w:hAnsi="Courier New" w:cs="Courier New"/>
          <w:color w:val="000000"/>
          <w:szCs w:val="18"/>
          <w:lang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7F602DCF"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3:Name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DKCPH-0493</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ns3:Name</w:t>
      </w:r>
      <w:r w:rsidRPr="00F81374">
        <w:rPr>
          <w:rFonts w:ascii="Courier New" w:hAnsi="Courier New" w:cs="Courier New"/>
          <w:color w:val="0000FF"/>
          <w:szCs w:val="18"/>
          <w:lang w:val="en-US" w:eastAsia="da-DK"/>
        </w:rPr>
        <w:t>&gt;</w:t>
      </w:r>
    </w:p>
    <w:p w14:paraId="27CA5689"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3:TypeCode</w:t>
      </w:r>
      <w:proofErr w:type="gramEnd"/>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A</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ns3:TypeCode</w:t>
      </w:r>
      <w:r w:rsidRPr="00F81374">
        <w:rPr>
          <w:rFonts w:ascii="Courier New" w:hAnsi="Courier New" w:cs="Courier New"/>
          <w:color w:val="0000FF"/>
          <w:szCs w:val="18"/>
          <w:lang w:val="en-US" w:eastAsia="da-DK"/>
        </w:rPr>
        <w:t>&gt;</w:t>
      </w:r>
    </w:p>
    <w:p w14:paraId="186694D2" w14:textId="380ED158" w:rsidR="003A1E96"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w:t>
      </w:r>
      <w:proofErr w:type="gramStart"/>
      <w:r w:rsidRPr="00F81374">
        <w:rPr>
          <w:rFonts w:ascii="Courier New" w:hAnsi="Courier New" w:cs="Courier New"/>
          <w:color w:val="800000"/>
          <w:szCs w:val="18"/>
          <w:lang w:val="en-US" w:eastAsia="da-DK"/>
        </w:rPr>
        <w:t>3:IdentificationType</w:t>
      </w:r>
      <w:proofErr w:type="gramEnd"/>
      <w:r w:rsidRPr="00F81374">
        <w:rPr>
          <w:rFonts w:ascii="Courier New" w:hAnsi="Courier New" w:cs="Courier New"/>
          <w:color w:val="0000FF"/>
          <w:szCs w:val="18"/>
          <w:lang w:val="en-US" w:eastAsia="da-DK"/>
        </w:rPr>
        <w:t>&gt;</w:t>
      </w:r>
      <w:r w:rsidR="001D74D9">
        <w:rPr>
          <w:rFonts w:ascii="Courier New" w:hAnsi="Courier New" w:cs="Courier New"/>
          <w:color w:val="000000"/>
          <w:szCs w:val="18"/>
          <w:lang w:val="en-US" w:eastAsia="da-DK"/>
        </w:rPr>
        <w:t>Z</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ns3:IdentificationType</w:t>
      </w:r>
      <w:r w:rsidRPr="00F81374">
        <w:rPr>
          <w:rFonts w:ascii="Courier New" w:hAnsi="Courier New" w:cs="Courier New"/>
          <w:color w:val="0000FF"/>
          <w:szCs w:val="18"/>
          <w:lang w:val="en-US" w:eastAsia="da-DK"/>
        </w:rPr>
        <w:t>&gt;</w:t>
      </w:r>
    </w:p>
    <w:p w14:paraId="326807F8"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3E0CB109" w14:textId="700C33BF" w:rsidR="00C76394" w:rsidRPr="00C76394" w:rsidRDefault="00C76394" w:rsidP="00AC34F8">
      <w:pPr>
        <w:pStyle w:val="BodyText"/>
        <w:rPr>
          <w:lang w:val="en-GB"/>
        </w:rPr>
      </w:pPr>
    </w:p>
    <w:sectPr w:rsidR="00C76394" w:rsidRPr="00C76394" w:rsidSect="00CD1DC4">
      <w:headerReference w:type="default" r:id="rId23"/>
      <w:footerReference w:type="default" r:id="rId24"/>
      <w:headerReference w:type="first" r:id="rId25"/>
      <w:footerReference w:type="first" r:id="rId26"/>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exander Vejling Sennefelder" w:date="2022-10-11T12:16:00Z" w:initials="AS">
    <w:p w14:paraId="3CF82E4A" w14:textId="77777777" w:rsidR="00D1707E" w:rsidRDefault="00D1707E" w:rsidP="00D1707E">
      <w:pPr>
        <w:pStyle w:val="CommentText"/>
      </w:pPr>
      <w:r>
        <w:t>Change for each Test Case</w:t>
      </w:r>
      <w:r>
        <w:rPr>
          <w:rStyle w:val="CommentReference"/>
        </w:rPr>
        <w:annotationRef/>
      </w:r>
    </w:p>
  </w:comment>
  <w:comment w:id="5" w:author="Alexander Vejling Sennefelder" w:date="2022-10-10T13:09:00Z" w:initials="AS">
    <w:p w14:paraId="1814A706" w14:textId="77777777" w:rsidR="00D1707E" w:rsidRDefault="00D1707E" w:rsidP="00D1707E">
      <w:pPr>
        <w:pStyle w:val="CommentText"/>
      </w:pPr>
      <w:r>
        <w:t>Tobias kan du evt tilføje her</w:t>
      </w:r>
      <w:r>
        <w:rPr>
          <w:rStyle w:val="CommentReference"/>
        </w:rPr>
        <w:annotationRef/>
      </w:r>
    </w:p>
  </w:comment>
  <w:comment w:id="6" w:author="Alexander Vejling Sennefelder" w:date="2022-10-11T12:10:00Z" w:initials="AS">
    <w:p w14:paraId="56019C65" w14:textId="77777777" w:rsidR="00BC3AD8" w:rsidRDefault="00BC3AD8" w:rsidP="00AC34F8">
      <w:pPr>
        <w:pStyle w:val="CommentText"/>
      </w:pPr>
      <w:r>
        <w:t>Change for each Test Case</w:t>
      </w:r>
      <w:r>
        <w:rPr>
          <w:rStyle w:val="CommentReference"/>
        </w:rPr>
        <w:annotationRef/>
      </w:r>
    </w:p>
  </w:comment>
  <w:comment w:id="11" w:author="Alexander Vejling Sennefelder" w:date="2022-10-10T14:36:00Z" w:initials="AS">
    <w:p w14:paraId="16D9B8DE" w14:textId="77777777" w:rsidR="00790C4E" w:rsidRDefault="00790C4E" w:rsidP="00AC34F8">
      <w:pPr>
        <w:pStyle w:val="CommentText"/>
      </w:pPr>
      <w:r>
        <w:t>Skal den ændres til stort N? Eller er det lille n? Henviser til kommentar fra Emma Hagerup i SystemsGuide (v8)</w:t>
      </w:r>
      <w:r>
        <w:rPr>
          <w:rStyle w:val="CommentReference"/>
        </w:rPr>
        <w:annotationRef/>
      </w:r>
    </w:p>
  </w:comment>
  <w:comment w:id="12" w:author="Tobias Heide Kaihøj" w:date="2022-10-10T16:28:00Z" w:initials="TK">
    <w:p w14:paraId="3995DEE3" w14:textId="77777777" w:rsidR="00790C4E" w:rsidRDefault="00790C4E" w:rsidP="00AC34F8">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4" w:name="_@_DD79C4DF759242BDA32C993772A389E1Z"/>
      <w:r>
        <w:rPr>
          <w:color w:val="2B579A"/>
          <w:shd w:val="clear" w:color="auto" w:fill="E6E6E6"/>
        </w:rPr>
        <w:fldChar w:fldCharType="separate"/>
      </w:r>
      <w:bookmarkEnd w:id="14"/>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3" w:author="Alexander Vejling Sennefelder" w:date="2022-10-11T10:15:00Z" w:initials="AS">
    <w:p w14:paraId="459473D2" w14:textId="77777777" w:rsidR="00790C4E" w:rsidRDefault="00790C4E" w:rsidP="00AC34F8">
      <w:pPr>
        <w:pStyle w:val="CommentText"/>
      </w:pPr>
      <w:r>
        <w:t xml:space="preserve">Okay </w:t>
      </w:r>
      <w:r>
        <w:rPr>
          <w:color w:val="2B579A"/>
          <w:shd w:val="clear" w:color="auto" w:fill="E6E6E6"/>
        </w:rPr>
        <w:fldChar w:fldCharType="begin"/>
      </w:r>
      <w:r>
        <w:instrText xml:space="preserve"> HYPERLINK "mailto:Tobias.Kaihoj@ufst.dk"</w:instrText>
      </w:r>
      <w:bookmarkStart w:id="15" w:name="_@_B1353F8084ED420085AA71A392138F64Z"/>
      <w:r>
        <w:rPr>
          <w:color w:val="2B579A"/>
          <w:shd w:val="clear" w:color="auto" w:fill="E6E6E6"/>
        </w:rPr>
        <w:fldChar w:fldCharType="separate"/>
      </w:r>
      <w:bookmarkEnd w:id="15"/>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0" w:author="Tobias Heide Kaihøj" w:date="2022-10-11T11:20:00Z" w:initials="TK">
    <w:p w14:paraId="6B2C1275" w14:textId="77777777" w:rsidR="00790C4E" w:rsidRDefault="00790C4E" w:rsidP="00AC34F8">
      <w:pPr>
        <w:pStyle w:val="CommentText"/>
      </w:pPr>
      <w:r>
        <w:t>It has to be Notification</w:t>
      </w:r>
      <w:r>
        <w:rPr>
          <w:rStyle w:val="CommentReference"/>
        </w:rPr>
        <w:annotationRef/>
      </w:r>
    </w:p>
  </w:comment>
  <w:comment w:id="20" w:author="Alexander Vejling Sennefelder" w:date="2022-10-11T11:52:00Z" w:initials="AS">
    <w:p w14:paraId="3808FAC1" w14:textId="77777777" w:rsidR="00AC34F8" w:rsidRDefault="00AC34F8" w:rsidP="00AC34F8">
      <w:pPr>
        <w:pStyle w:val="CommentText"/>
      </w:pPr>
      <w:r>
        <w:t>Change for each Test Case</w:t>
      </w:r>
      <w:r>
        <w:rPr>
          <w:rStyle w:val="CommentReference"/>
        </w:rPr>
        <w:annotationRef/>
      </w:r>
    </w:p>
  </w:comment>
  <w:comment w:id="23" w:author="Alexander Vejling Sennefelder" w:date="2022-10-11T11:53:00Z" w:initials="AS">
    <w:p w14:paraId="73274547" w14:textId="77777777" w:rsidR="00387A72" w:rsidRDefault="00387A72" w:rsidP="00387A72">
      <w:pPr>
        <w:pStyle w:val="CommentText"/>
      </w:pPr>
      <w:r>
        <w:t>Change for each Test Case</w:t>
      </w:r>
      <w:r>
        <w:rPr>
          <w:rStyle w:val="CommentReference"/>
        </w:rPr>
        <w:annotationRef/>
      </w:r>
    </w:p>
  </w:comment>
  <w:comment w:id="24" w:author="Alexander Vejling Sennefelder" w:date="2022-10-11T11:53:00Z" w:initials="AS">
    <w:p w14:paraId="3AF2742B" w14:textId="77777777" w:rsidR="00387A72" w:rsidRDefault="00387A72" w:rsidP="00387A72">
      <w:pPr>
        <w:pStyle w:val="CommentText"/>
      </w:pPr>
      <w:r>
        <w:t>Change for each Test Case</w:t>
      </w:r>
      <w:r>
        <w:rPr>
          <w:rStyle w:val="CommentReference"/>
        </w:rPr>
        <w:annotationRef/>
      </w:r>
    </w:p>
  </w:comment>
  <w:comment w:id="27" w:author="Alexander Vejling Sennefelder [2]" w:date="2022-10-02T13:28:00Z" w:initials="AVS">
    <w:p w14:paraId="7600DF83" w14:textId="77777777" w:rsidR="00AC34F8" w:rsidRDefault="00AC34F8" w:rsidP="00AC34F8">
      <w:pPr>
        <w:pStyle w:val="CommentText"/>
      </w:pPr>
      <w:r>
        <w:rPr>
          <w:rStyle w:val="CommentReference"/>
        </w:rPr>
        <w:annotationRef/>
      </w:r>
      <w:r>
        <w:t>Gotta come back</w:t>
      </w:r>
    </w:p>
  </w:comment>
  <w:comment w:id="29" w:author="Alexander Vejling Sennefelder [2]" w:date="2022-10-02T13:28:00Z" w:initials="AVS">
    <w:p w14:paraId="3016A5FA" w14:textId="77777777" w:rsidR="003A1E96" w:rsidRDefault="003A1E96" w:rsidP="003A1E96">
      <w:pPr>
        <w:pStyle w:val="CommentText"/>
      </w:pPr>
      <w:r>
        <w:rPr>
          <w:rStyle w:val="CommentReference"/>
        </w:rPr>
        <w:annotationRef/>
      </w:r>
      <w:r>
        <w:t>Gotta come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82E4A" w15:done="0"/>
  <w15:commentEx w15:paraId="1814A706" w15:done="1"/>
  <w15:commentEx w15:paraId="56019C65" w15:done="1"/>
  <w15:commentEx w15:paraId="16D9B8DE" w15:done="1"/>
  <w15:commentEx w15:paraId="3995DEE3" w15:paraIdParent="16D9B8DE" w15:done="1"/>
  <w15:commentEx w15:paraId="459473D2" w15:paraIdParent="16D9B8DE" w15:done="1"/>
  <w15:commentEx w15:paraId="6B2C1275" w15:paraIdParent="16D9B8DE" w15:done="1"/>
  <w15:commentEx w15:paraId="3808FAC1" w15:done="0"/>
  <w15:commentEx w15:paraId="73274547" w15:done="0"/>
  <w15:commentEx w15:paraId="3AF2742B" w15:done="0"/>
  <w15:commentEx w15:paraId="7600DF83" w15:done="1"/>
  <w15:commentEx w15:paraId="3016A5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BFA9F5" w16cex:dateUtc="2022-10-11T10:16:00Z"/>
  <w16cex:commentExtensible w16cex:durableId="5587E743" w16cex:dateUtc="2022-10-10T11:09:00Z"/>
  <w16cex:commentExtensible w16cex:durableId="14EFB4EF" w16cex:dateUtc="2022-10-11T10:10: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0D664E05" w16cex:dateUtc="2022-10-11T09:52:00Z"/>
  <w16cex:commentExtensible w16cex:durableId="26FF0319" w16cex:dateUtc="2022-10-11T09:53:00Z"/>
  <w16cex:commentExtensible w16cex:durableId="26FF0326" w16cex:dateUtc="2022-10-11T09:53:00Z"/>
  <w16cex:commentExtensible w16cex:durableId="26E4108C" w16cex:dateUtc="2022-10-02T11:28:00Z"/>
  <w16cex:commentExtensible w16cex:durableId="26FF0389" w16cex:dateUtc="2022-10-02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82E4A" w16cid:durableId="5DBFA9F5"/>
  <w16cid:commentId w16cid:paraId="1814A706" w16cid:durableId="5587E743"/>
  <w16cid:commentId w16cid:paraId="56019C65" w16cid:durableId="14EFB4EF"/>
  <w16cid:commentId w16cid:paraId="16D9B8DE" w16cid:durableId="50FEA8C3"/>
  <w16cid:commentId w16cid:paraId="3995DEE3" w16cid:durableId="4632D8AE"/>
  <w16cid:commentId w16cid:paraId="459473D2" w16cid:durableId="3CC0CE63"/>
  <w16cid:commentId w16cid:paraId="6B2C1275" w16cid:durableId="7C294FD2"/>
  <w16cid:commentId w16cid:paraId="3808FAC1" w16cid:durableId="0D664E05"/>
  <w16cid:commentId w16cid:paraId="73274547" w16cid:durableId="26FF0319"/>
  <w16cid:commentId w16cid:paraId="3AF2742B" w16cid:durableId="26FF0326"/>
  <w16cid:commentId w16cid:paraId="7600DF83" w16cid:durableId="26E4108C"/>
  <w16cid:commentId w16cid:paraId="3016A5FA" w16cid:durableId="26FF03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2773B" w14:textId="77777777" w:rsidR="004C3AF4" w:rsidRDefault="004C3AF4">
      <w:pPr>
        <w:spacing w:after="0" w:line="240" w:lineRule="auto"/>
      </w:pPr>
      <w:r>
        <w:separator/>
      </w:r>
    </w:p>
  </w:endnote>
  <w:endnote w:type="continuationSeparator" w:id="0">
    <w:p w14:paraId="6AC4FC8F" w14:textId="77777777" w:rsidR="004C3AF4" w:rsidRDefault="004C3AF4">
      <w:pPr>
        <w:spacing w:after="0" w:line="240" w:lineRule="auto"/>
      </w:pPr>
      <w:r>
        <w:continuationSeparator/>
      </w:r>
    </w:p>
  </w:endnote>
  <w:endnote w:type="continuationNotice" w:id="1">
    <w:p w14:paraId="56B03DBE" w14:textId="77777777" w:rsidR="004C3AF4" w:rsidRDefault="004C3A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1960CFEE"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1C1C2A" w:rsidRPr="001C1C2A">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1C1C2A" w14:paraId="1B3997CC"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7A262EB8"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1C1C2A" w:rsidRPr="001C1C2A">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EF0E92" w:rsidRPr="00266B76" w:rsidRDefault="00D42123"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BF69" w14:textId="77777777" w:rsidR="004C3AF4" w:rsidRDefault="004C3AF4">
      <w:pPr>
        <w:spacing w:after="0" w:line="240" w:lineRule="auto"/>
      </w:pPr>
      <w:r>
        <w:separator/>
      </w:r>
    </w:p>
  </w:footnote>
  <w:footnote w:type="continuationSeparator" w:id="0">
    <w:p w14:paraId="172BFC14" w14:textId="77777777" w:rsidR="004C3AF4" w:rsidRDefault="004C3AF4">
      <w:pPr>
        <w:spacing w:after="0" w:line="240" w:lineRule="auto"/>
      </w:pPr>
      <w:r>
        <w:continuationSeparator/>
      </w:r>
    </w:p>
  </w:footnote>
  <w:footnote w:type="continuationNotice" w:id="1">
    <w:p w14:paraId="73DAC550" w14:textId="77777777" w:rsidR="004C3AF4" w:rsidRDefault="004C3A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21653350"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1C54D9">
          <w:rPr>
            <w:rFonts w:cs="Calibri"/>
            <w:color w:val="0F2147" w:themeColor="text1"/>
            <w:sz w:val="16"/>
          </w:rPr>
          <w:t>Test Case – C2 -</w:t>
        </w:r>
        <w:proofErr w:type="spellStart"/>
        <w:r w:rsidR="001C54D9">
          <w:rPr>
            <w:rFonts w:cs="Calibri"/>
            <w:color w:val="0F2147" w:themeColor="text1"/>
            <w:sz w:val="16"/>
          </w:rPr>
          <w:t>PresenTation</w:t>
        </w:r>
        <w:proofErr w:type="spellEnd"/>
        <w:r w:rsidR="001C54D9">
          <w:rPr>
            <w:rFonts w:cs="Calibri"/>
            <w:color w:val="0F2147" w:themeColor="text1"/>
            <w:sz w:val="16"/>
          </w:rPr>
          <w:t xml:space="preserve"> Notification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Alexander Vejling Sennefelder [2]">
    <w15:presenceInfo w15:providerId="None" w15:userId="Alexander Vejling Sennefel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60AF"/>
    <w:rsid w:val="00045CE7"/>
    <w:rsid w:val="000530EF"/>
    <w:rsid w:val="00060FF8"/>
    <w:rsid w:val="00062F0A"/>
    <w:rsid w:val="00065812"/>
    <w:rsid w:val="00071584"/>
    <w:rsid w:val="00075F38"/>
    <w:rsid w:val="00080335"/>
    <w:rsid w:val="0009449B"/>
    <w:rsid w:val="00094795"/>
    <w:rsid w:val="000B6A07"/>
    <w:rsid w:val="000D66A1"/>
    <w:rsid w:val="000E5CB0"/>
    <w:rsid w:val="000F2926"/>
    <w:rsid w:val="00114CC1"/>
    <w:rsid w:val="00120F0E"/>
    <w:rsid w:val="00141F1D"/>
    <w:rsid w:val="00152920"/>
    <w:rsid w:val="00163B7E"/>
    <w:rsid w:val="00174D55"/>
    <w:rsid w:val="00175955"/>
    <w:rsid w:val="001B3773"/>
    <w:rsid w:val="001C1C2A"/>
    <w:rsid w:val="001C54D9"/>
    <w:rsid w:val="001D49D4"/>
    <w:rsid w:val="001D74D9"/>
    <w:rsid w:val="002005CA"/>
    <w:rsid w:val="0020550A"/>
    <w:rsid w:val="00207BF9"/>
    <w:rsid w:val="00231FB7"/>
    <w:rsid w:val="00235502"/>
    <w:rsid w:val="0023662E"/>
    <w:rsid w:val="00254ED5"/>
    <w:rsid w:val="00261658"/>
    <w:rsid w:val="0026574E"/>
    <w:rsid w:val="00266B76"/>
    <w:rsid w:val="0029277D"/>
    <w:rsid w:val="0029526D"/>
    <w:rsid w:val="002B5EB0"/>
    <w:rsid w:val="002C1EE0"/>
    <w:rsid w:val="002C2E9D"/>
    <w:rsid w:val="002C5D0F"/>
    <w:rsid w:val="002D3BA9"/>
    <w:rsid w:val="002E3E8F"/>
    <w:rsid w:val="003010ED"/>
    <w:rsid w:val="00316299"/>
    <w:rsid w:val="0032464C"/>
    <w:rsid w:val="0032736A"/>
    <w:rsid w:val="00344213"/>
    <w:rsid w:val="003865B7"/>
    <w:rsid w:val="00387A72"/>
    <w:rsid w:val="003A1E96"/>
    <w:rsid w:val="003A6F68"/>
    <w:rsid w:val="003B56E3"/>
    <w:rsid w:val="003D0B4C"/>
    <w:rsid w:val="003D4738"/>
    <w:rsid w:val="003D6655"/>
    <w:rsid w:val="003E08CE"/>
    <w:rsid w:val="0045764E"/>
    <w:rsid w:val="00463E85"/>
    <w:rsid w:val="004946FB"/>
    <w:rsid w:val="004A5ABE"/>
    <w:rsid w:val="004B2C24"/>
    <w:rsid w:val="004C3AF4"/>
    <w:rsid w:val="004C6609"/>
    <w:rsid w:val="004E1F93"/>
    <w:rsid w:val="004F38F8"/>
    <w:rsid w:val="00514446"/>
    <w:rsid w:val="00515A5E"/>
    <w:rsid w:val="005431FE"/>
    <w:rsid w:val="0056239D"/>
    <w:rsid w:val="005821FC"/>
    <w:rsid w:val="0058536A"/>
    <w:rsid w:val="005939ED"/>
    <w:rsid w:val="005A1CC7"/>
    <w:rsid w:val="005E7639"/>
    <w:rsid w:val="005E77B6"/>
    <w:rsid w:val="006353DD"/>
    <w:rsid w:val="00643590"/>
    <w:rsid w:val="00682F2E"/>
    <w:rsid w:val="0068338A"/>
    <w:rsid w:val="006A1289"/>
    <w:rsid w:val="006A3611"/>
    <w:rsid w:val="006C4DE4"/>
    <w:rsid w:val="006D6F2C"/>
    <w:rsid w:val="006E028A"/>
    <w:rsid w:val="006F5E54"/>
    <w:rsid w:val="00711AAB"/>
    <w:rsid w:val="00723073"/>
    <w:rsid w:val="00732FD6"/>
    <w:rsid w:val="007747A1"/>
    <w:rsid w:val="00776C54"/>
    <w:rsid w:val="00790C4E"/>
    <w:rsid w:val="00793C1B"/>
    <w:rsid w:val="007E7527"/>
    <w:rsid w:val="007F2827"/>
    <w:rsid w:val="007F6189"/>
    <w:rsid w:val="00800867"/>
    <w:rsid w:val="00836C54"/>
    <w:rsid w:val="00837E7A"/>
    <w:rsid w:val="00841370"/>
    <w:rsid w:val="00842E6D"/>
    <w:rsid w:val="00851647"/>
    <w:rsid w:val="00857036"/>
    <w:rsid w:val="008A042D"/>
    <w:rsid w:val="008B06D0"/>
    <w:rsid w:val="008C324F"/>
    <w:rsid w:val="008D0655"/>
    <w:rsid w:val="008D10C5"/>
    <w:rsid w:val="008F10B0"/>
    <w:rsid w:val="00913022"/>
    <w:rsid w:val="00927484"/>
    <w:rsid w:val="00932870"/>
    <w:rsid w:val="00950471"/>
    <w:rsid w:val="00981D35"/>
    <w:rsid w:val="00992496"/>
    <w:rsid w:val="009A2F31"/>
    <w:rsid w:val="009E3F89"/>
    <w:rsid w:val="009F2778"/>
    <w:rsid w:val="009F3D6D"/>
    <w:rsid w:val="00A11BB1"/>
    <w:rsid w:val="00A26146"/>
    <w:rsid w:val="00A3718B"/>
    <w:rsid w:val="00A525BA"/>
    <w:rsid w:val="00A8282C"/>
    <w:rsid w:val="00A950BA"/>
    <w:rsid w:val="00AA0AF9"/>
    <w:rsid w:val="00AA2794"/>
    <w:rsid w:val="00AC34F8"/>
    <w:rsid w:val="00AF7003"/>
    <w:rsid w:val="00B520B0"/>
    <w:rsid w:val="00B552F4"/>
    <w:rsid w:val="00B66F1E"/>
    <w:rsid w:val="00B8785F"/>
    <w:rsid w:val="00BC2EA2"/>
    <w:rsid w:val="00BC3AD8"/>
    <w:rsid w:val="00BC63AA"/>
    <w:rsid w:val="00BC7A23"/>
    <w:rsid w:val="00BE38D4"/>
    <w:rsid w:val="00BF58D2"/>
    <w:rsid w:val="00C01970"/>
    <w:rsid w:val="00C05519"/>
    <w:rsid w:val="00C105E0"/>
    <w:rsid w:val="00C14B75"/>
    <w:rsid w:val="00C25249"/>
    <w:rsid w:val="00C2782E"/>
    <w:rsid w:val="00C35A0B"/>
    <w:rsid w:val="00C4568E"/>
    <w:rsid w:val="00C51042"/>
    <w:rsid w:val="00C75B75"/>
    <w:rsid w:val="00C76394"/>
    <w:rsid w:val="00C974DC"/>
    <w:rsid w:val="00CB283D"/>
    <w:rsid w:val="00CD1DC4"/>
    <w:rsid w:val="00CD2536"/>
    <w:rsid w:val="00CF3BA9"/>
    <w:rsid w:val="00D0327F"/>
    <w:rsid w:val="00D05849"/>
    <w:rsid w:val="00D06A8E"/>
    <w:rsid w:val="00D11C83"/>
    <w:rsid w:val="00D13067"/>
    <w:rsid w:val="00D1707E"/>
    <w:rsid w:val="00D171A1"/>
    <w:rsid w:val="00D4200D"/>
    <w:rsid w:val="00D42123"/>
    <w:rsid w:val="00D439F5"/>
    <w:rsid w:val="00D54735"/>
    <w:rsid w:val="00D55529"/>
    <w:rsid w:val="00D63B72"/>
    <w:rsid w:val="00D64BFD"/>
    <w:rsid w:val="00D73044"/>
    <w:rsid w:val="00D7626B"/>
    <w:rsid w:val="00D81374"/>
    <w:rsid w:val="00D930BB"/>
    <w:rsid w:val="00DB3869"/>
    <w:rsid w:val="00DC0257"/>
    <w:rsid w:val="00DD13D1"/>
    <w:rsid w:val="00DD62AE"/>
    <w:rsid w:val="00DE58AB"/>
    <w:rsid w:val="00DE5987"/>
    <w:rsid w:val="00E066CF"/>
    <w:rsid w:val="00E1109F"/>
    <w:rsid w:val="00E12EA7"/>
    <w:rsid w:val="00E358E2"/>
    <w:rsid w:val="00E35E78"/>
    <w:rsid w:val="00E36093"/>
    <w:rsid w:val="00E470BD"/>
    <w:rsid w:val="00E5214B"/>
    <w:rsid w:val="00E626D4"/>
    <w:rsid w:val="00E94751"/>
    <w:rsid w:val="00E94791"/>
    <w:rsid w:val="00EB06E2"/>
    <w:rsid w:val="00EB628A"/>
    <w:rsid w:val="00F1136A"/>
    <w:rsid w:val="00F15D3F"/>
    <w:rsid w:val="00F50E1A"/>
    <w:rsid w:val="00F57E97"/>
    <w:rsid w:val="00F7557B"/>
    <w:rsid w:val="00F81374"/>
    <w:rsid w:val="00F85C43"/>
    <w:rsid w:val="00FA0A5E"/>
    <w:rsid w:val="00FB3B03"/>
    <w:rsid w:val="00FC22E8"/>
    <w:rsid w:val="00FC33AB"/>
    <w:rsid w:val="00FD05CC"/>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AC34F8"/>
    <w:rPr>
      <w:color w:val="2B579A"/>
      <w:shd w:val="clear" w:color="auto" w:fill="E6E6E6"/>
    </w:rPr>
  </w:style>
  <w:style w:type="character" w:styleId="UnresolvedMention">
    <w:name w:val="Unresolved Mention"/>
    <w:basedOn w:val="DefaultParagraphFont"/>
    <w:uiPriority w:val="99"/>
    <w:semiHidden/>
    <w:unhideWhenUsed/>
    <w:rsid w:val="00C7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6841">
      <w:bodyDiv w:val="1"/>
      <w:marLeft w:val="0"/>
      <w:marRight w:val="0"/>
      <w:marTop w:val="0"/>
      <w:marBottom w:val="0"/>
      <w:divBdr>
        <w:top w:val="none" w:sz="0" w:space="0" w:color="auto"/>
        <w:left w:val="none" w:sz="0" w:space="0" w:color="auto"/>
        <w:bottom w:val="none" w:sz="0" w:space="0" w:color="auto"/>
        <w:right w:val="none" w:sz="0" w:space="0" w:color="auto"/>
      </w:divBdr>
      <w:divsChild>
        <w:div w:id="1111627994">
          <w:marLeft w:val="0"/>
          <w:marRight w:val="0"/>
          <w:marTop w:val="0"/>
          <w:marBottom w:val="0"/>
          <w:divBdr>
            <w:top w:val="none" w:sz="0" w:space="0" w:color="auto"/>
            <w:left w:val="none" w:sz="0" w:space="0" w:color="auto"/>
            <w:bottom w:val="none" w:sz="0" w:space="0" w:color="auto"/>
            <w:right w:val="none" w:sz="0" w:space="0" w:color="auto"/>
          </w:divBdr>
          <w:divsChild>
            <w:div w:id="855970531">
              <w:marLeft w:val="0"/>
              <w:marRight w:val="0"/>
              <w:marTop w:val="0"/>
              <w:marBottom w:val="0"/>
              <w:divBdr>
                <w:top w:val="none" w:sz="0" w:space="0" w:color="auto"/>
                <w:left w:val="none" w:sz="0" w:space="0" w:color="auto"/>
                <w:bottom w:val="none" w:sz="0" w:space="0" w:color="auto"/>
                <w:right w:val="none" w:sz="0" w:space="0" w:color="auto"/>
              </w:divBdr>
            </w:div>
            <w:div w:id="280693843">
              <w:marLeft w:val="0"/>
              <w:marRight w:val="0"/>
              <w:marTop w:val="0"/>
              <w:marBottom w:val="0"/>
              <w:divBdr>
                <w:top w:val="none" w:sz="0" w:space="0" w:color="auto"/>
                <w:left w:val="none" w:sz="0" w:space="0" w:color="auto"/>
                <w:bottom w:val="none" w:sz="0" w:space="0" w:color="auto"/>
                <w:right w:val="none" w:sz="0" w:space="0" w:color="auto"/>
              </w:divBdr>
            </w:div>
            <w:div w:id="1698004723">
              <w:marLeft w:val="0"/>
              <w:marRight w:val="0"/>
              <w:marTop w:val="0"/>
              <w:marBottom w:val="0"/>
              <w:divBdr>
                <w:top w:val="none" w:sz="0" w:space="0" w:color="auto"/>
                <w:left w:val="none" w:sz="0" w:space="0" w:color="auto"/>
                <w:bottom w:val="none" w:sz="0" w:space="0" w:color="auto"/>
                <w:right w:val="none" w:sz="0" w:space="0" w:color="auto"/>
              </w:divBdr>
            </w:div>
            <w:div w:id="1597132973">
              <w:marLeft w:val="0"/>
              <w:marRight w:val="0"/>
              <w:marTop w:val="0"/>
              <w:marBottom w:val="0"/>
              <w:divBdr>
                <w:top w:val="none" w:sz="0" w:space="0" w:color="auto"/>
                <w:left w:val="none" w:sz="0" w:space="0" w:color="auto"/>
                <w:bottom w:val="none" w:sz="0" w:space="0" w:color="auto"/>
                <w:right w:val="none" w:sz="0" w:space="0" w:color="auto"/>
              </w:divBdr>
            </w:div>
            <w:div w:id="7007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ecureftpgatewaytest.skat.dk:6384/exchange/CVR_%7bCVR%7d_UID_%7bUID%7d"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github.com/skat/dms-public-private/tree/master/Onboarding%20Document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155A0" w:rsidRDefault="000155A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155A0" w:rsidRDefault="000155A0">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155A0" w:rsidRDefault="000155A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155A0"/>
    <w:rsid w:val="002B2D9E"/>
    <w:rsid w:val="004717E9"/>
    <w:rsid w:val="00A739B1"/>
    <w:rsid w:val="00B34764"/>
    <w:rsid w:val="00CA45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A74CF55A-0F29-4786-A9E9-77F107B10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362</TotalTime>
  <Pages>6</Pages>
  <Words>1234</Words>
  <Characters>7721</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C2 -PresenTation Notification</dc:title>
  <dc:creator>Alexander Vejling Sennefelder</dc:creator>
  <cp:lastModifiedBy>Emma Sofie Sandvad Hagerup</cp:lastModifiedBy>
  <cp:revision>63</cp:revision>
  <cp:lastPrinted>2018-08-22T09:13:00Z</cp:lastPrinted>
  <dcterms:created xsi:type="dcterms:W3CDTF">2022-10-02T10:11:00Z</dcterms:created>
  <dcterms:modified xsi:type="dcterms:W3CDTF">2022-10-23T13:21:00Z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