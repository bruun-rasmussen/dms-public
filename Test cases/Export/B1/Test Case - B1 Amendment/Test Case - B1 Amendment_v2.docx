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44B57" w14:textId="77777777" w:rsidR="00A50E74" w:rsidRPr="00B40764" w:rsidRDefault="00A50E74" w:rsidP="009A2F31">
      <w:pPr>
        <w:pStyle w:val="BodyText"/>
        <w:ind w:left="284"/>
        <w:rPr>
          <w:lang w:val="en-US"/>
        </w:rPr>
      </w:pPr>
    </w:p>
    <w:p w14:paraId="37FB3374" w14:textId="77777777" w:rsidR="00A50E74" w:rsidRPr="00B40764" w:rsidRDefault="00A50E74" w:rsidP="009A2F31">
      <w:pPr>
        <w:pStyle w:val="BodyText"/>
        <w:ind w:left="284"/>
        <w:rPr>
          <w:lang w:val="en-US"/>
        </w:rPr>
      </w:pPr>
    </w:p>
    <w:p w14:paraId="3AF1C3E1" w14:textId="77777777" w:rsidR="00A50E74" w:rsidRPr="00B40764" w:rsidRDefault="00A50E74" w:rsidP="009A2F31">
      <w:pPr>
        <w:pStyle w:val="BodyText"/>
        <w:ind w:left="284"/>
        <w:rPr>
          <w:lang w:val="en-US"/>
        </w:rPr>
      </w:pPr>
    </w:p>
    <w:p w14:paraId="67F4674D" w14:textId="77777777" w:rsidR="003010ED" w:rsidRPr="00B40764" w:rsidRDefault="003010ED" w:rsidP="009A2F31">
      <w:pPr>
        <w:pStyle w:val="BodyText"/>
        <w:ind w:left="284"/>
        <w:rPr>
          <w:lang w:val="en-US"/>
        </w:rPr>
      </w:pPr>
    </w:p>
    <w:p w14:paraId="262BE9A3" w14:textId="77777777" w:rsidR="0068338A" w:rsidRPr="00B40764" w:rsidRDefault="0068338A" w:rsidP="009A2F31">
      <w:pPr>
        <w:pStyle w:val="BodyText"/>
        <w:ind w:left="284"/>
        <w:rPr>
          <w:lang w:val="en-US"/>
        </w:rPr>
      </w:pPr>
    </w:p>
    <w:p w14:paraId="7DAEE4EF" w14:textId="77777777" w:rsidR="0068338A" w:rsidRPr="00B40764" w:rsidRDefault="0068338A" w:rsidP="009A2F31">
      <w:pPr>
        <w:pStyle w:val="BodyText"/>
        <w:ind w:left="284"/>
        <w:rPr>
          <w:lang w:val="en-US"/>
        </w:rPr>
      </w:pPr>
    </w:p>
    <w:p w14:paraId="3991930B" w14:textId="77777777" w:rsidR="0068338A" w:rsidRPr="00B40764" w:rsidRDefault="0068338A" w:rsidP="009A2F31">
      <w:pPr>
        <w:pStyle w:val="BodyText"/>
        <w:ind w:left="284"/>
        <w:rPr>
          <w:lang w:val="en-US"/>
        </w:rPr>
      </w:pPr>
    </w:p>
    <w:p w14:paraId="20C2EE55" w14:textId="77777777" w:rsidR="00FC33AB" w:rsidRPr="00B40764" w:rsidRDefault="00FC33AB" w:rsidP="00FC33AB">
      <w:pPr>
        <w:pStyle w:val="BodyText"/>
        <w:ind w:left="284"/>
        <w:rPr>
          <w:lang w:val="en-US"/>
        </w:rPr>
      </w:pPr>
      <w:bookmarkStart w:id="0" w:name="_Hlk522784503"/>
      <w:bookmarkStart w:id="1" w:name="_Hlk522784489"/>
    </w:p>
    <w:p w14:paraId="713DE47B" w14:textId="5282FA22" w:rsidR="00AA0AF9" w:rsidRPr="00B40764" w:rsidRDefault="00AA0AF9" w:rsidP="00AA0AF9">
      <w:pPr>
        <w:pStyle w:val="BodyText"/>
        <w:ind w:left="284"/>
        <w:rPr>
          <w:lang w:val="en-US"/>
        </w:rPr>
      </w:pPr>
    </w:p>
    <w:p w14:paraId="6E7325F6" w14:textId="77777777" w:rsidR="00FC33AB" w:rsidRPr="00B40764" w:rsidRDefault="00FC33AB" w:rsidP="00FC33AB">
      <w:pPr>
        <w:pStyle w:val="BodyText"/>
        <w:ind w:left="284"/>
        <w:rPr>
          <w:lang w:val="en-US"/>
        </w:rPr>
      </w:pPr>
    </w:p>
    <w:p w14:paraId="52844221" w14:textId="18CD375B" w:rsidR="00FC33AB" w:rsidRPr="00B40764" w:rsidRDefault="002425BC" w:rsidP="00FC33AB">
      <w:pPr>
        <w:pStyle w:val="BodyText"/>
        <w:spacing w:before="360" w:after="100" w:line="240" w:lineRule="auto"/>
        <w:ind w:left="284"/>
        <w:rPr>
          <w:b/>
          <w:caps/>
          <w:color w:val="0F2147" w:themeColor="text1"/>
          <w:sz w:val="56"/>
          <w:szCs w:val="72"/>
          <w:lang w:val="en-US"/>
        </w:rPr>
      </w:pPr>
      <w:sdt>
        <w:sdtPr>
          <w:rPr>
            <w:b/>
            <w:caps/>
            <w:color w:val="0F2147" w:themeColor="text1"/>
            <w:sz w:val="72"/>
            <w:szCs w:val="72"/>
            <w:lang w:val="en-US"/>
          </w:rPr>
          <w:alias w:val="Title"/>
          <w:id w:val="-1183970718"/>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EndPr/>
        <w:sdtContent>
          <w:r w:rsidR="000A73C9" w:rsidRPr="00B40764">
            <w:rPr>
              <w:b/>
              <w:caps/>
              <w:color w:val="0F2147" w:themeColor="text1"/>
              <w:sz w:val="72"/>
              <w:szCs w:val="72"/>
              <w:lang w:val="en-US"/>
            </w:rPr>
            <w:t>Test Case – B1 Amendment</w:t>
          </w:r>
        </w:sdtContent>
      </w:sdt>
    </w:p>
    <w:p w14:paraId="36E9DE41" w14:textId="77777777" w:rsidR="00FC33AB" w:rsidRPr="00B40764" w:rsidRDefault="00FC33AB" w:rsidP="00FC33AB">
      <w:pPr>
        <w:pStyle w:val="BodyText"/>
        <w:spacing w:before="240" w:after="240"/>
        <w:ind w:left="284"/>
        <w:rPr>
          <w:color w:val="0F2147" w:themeColor="text1"/>
          <w:lang w:val="en-US"/>
        </w:rPr>
      </w:pPr>
      <w:r w:rsidRPr="00B40764">
        <w:rPr>
          <w:noProof/>
          <w:color w:val="0F2147" w:themeColor="text1"/>
          <w:lang w:val="en-US"/>
        </w:rPr>
        <mc:AlternateContent>
          <mc:Choice Requires="wps">
            <w:drawing>
              <wp:anchor distT="0" distB="0" distL="114300" distR="114300" simplePos="0" relativeHeight="251658241" behindDoc="0" locked="0" layoutInCell="1" allowOverlap="1" wp14:anchorId="4B2B5729" wp14:editId="58BB983C">
                <wp:simplePos x="0" y="0"/>
                <wp:positionH relativeFrom="column">
                  <wp:posOffset>218440</wp:posOffset>
                </wp:positionH>
                <wp:positionV relativeFrom="paragraph">
                  <wp:posOffset>137795</wp:posOffset>
                </wp:positionV>
                <wp:extent cx="129540" cy="17780"/>
                <wp:effectExtent l="0" t="0" r="0" b="0"/>
                <wp:wrapNone/>
                <wp:docPr id="12" name="Text Placeholder 10">
                  <a:extLst xmlns:a="http://schemas.openxmlformats.org/drawingml/2006/main">
                    <a:ext uri="{FF2B5EF4-FFF2-40B4-BE49-F238E27FC236}">
                      <a16:creationId xmlns:a16="http://schemas.microsoft.com/office/drawing/2014/main" id="{B96ADD95-228E-0D43-8F02-8A45BBC158D2}"/>
                    </a:ext>
                  </a:extLst>
                </wp:docPr>
                <wp:cNvGraphicFramePr/>
                <a:graphic xmlns:a="http://schemas.openxmlformats.org/drawingml/2006/main">
                  <a:graphicData uri="http://schemas.microsoft.com/office/word/2010/wordprocessingShape">
                    <wps:wsp>
                      <wps:cNvSpPr txBox="1"/>
                      <wps:spPr>
                        <a:xfrm>
                          <a:off x="0" y="0"/>
                          <a:ext cx="129540" cy="17780"/>
                        </a:xfrm>
                        <a:prstGeom prst="rect">
                          <a:avLst/>
                        </a:prstGeom>
                        <a:blipFill>
                          <a:blip r:embed="rId12">
                            <a:extLst>
                              <a:ext uri="{96DAC541-7B7A-43D3-8B79-37D633B846F1}">
                                <asvg:svgBlip xmlns:asvg="http://schemas.microsoft.com/office/drawing/2016/SVG/main" r:embed="rId13"/>
                              </a:ext>
                            </a:extLst>
                          </a:blip>
                          <a:stretch>
                            <a:fillRect/>
                          </a:stretch>
                        </a:blipFill>
                      </wps:spPr>
                      <wps:txbx>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wps:txbx>
                      <wps:bodyPr lIns="91440" tIns="45720" rIns="91440" bIns="7200">
                        <a:normAutofit fontScale="25000" lnSpcReduction="20000"/>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6="http://schemas.microsoft.com/office/drawing/2014/main" xmlns:asvg="http://schemas.microsoft.com/office/drawing/2016/SVG/main" xmlns:pic="http://schemas.openxmlformats.org/drawingml/2006/picture" xmlns:a14="http://schemas.microsoft.com/office/drawing/2010/main" xmlns:arto="http://schemas.microsoft.com/office/word/2006/arto">
            <w:pict>
              <v:shape id="Text Placeholder 10" style="position:absolute;left:0;text-align:left;margin-left:17.2pt;margin-top:10.85pt;width:10.2pt;height:1.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stroked="f" type="#_x0000_t202"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" w14:anchorId="4B2B5729">
                <v:fill type="frame" o:title="" recolor="t" rotate="t" r:id="rId14"/>
                <v:textbox inset=",,,.2mm">
                  <w:txbxContent>
                    <w:p w:rsidR="00FC33AB" w:rsidP="00FC33AB" w:rsidRDefault="00FC33AB" w14:paraId="0BCF65A6"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2E7B5305" w14:textId="77777777"/>
                    <w:p w:rsidR="00FC33AB" w:rsidP="00FC33AB" w:rsidRDefault="00FC33AB" w14:paraId="4C2CA5C1"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67DFCD21" w14:textId="77777777"/>
                    <w:p w:rsidR="00FC33AB" w:rsidP="00FC33AB" w:rsidRDefault="00FC33AB" w14:paraId="0FCD5A09"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5403C616" w14:textId="77777777"/>
                    <w:p w:rsidR="00FC33AB" w:rsidP="00FC33AB" w:rsidRDefault="00FC33AB" w14:paraId="2FD32A63"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530DDD1F" w14:textId="77777777"/>
                    <w:p w:rsidR="00FC33AB" w:rsidP="00FC33AB" w:rsidRDefault="00FC33AB" w14:paraId="55E8E133"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621453CB" w14:textId="77777777"/>
                    <w:p w:rsidR="00FC33AB" w:rsidP="00FC33AB" w:rsidRDefault="00FC33AB" w14:paraId="40DF6CA9"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56586809" w14:textId="77777777"/>
                    <w:p w:rsidR="00FC33AB" w:rsidP="00FC33AB" w:rsidRDefault="00FC33AB" w14:paraId="189BF68A"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324DDABC" w14:textId="77777777"/>
                    <w:p w:rsidR="00FC33AB" w:rsidP="00FC33AB" w:rsidRDefault="00FC33AB" w14:paraId="6FCD2686"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2C4BE6C8" w14:textId="77777777"/>
                    <w:p w:rsidR="00FC33AB" w:rsidP="00FC33AB" w:rsidRDefault="00FC33AB" w14:paraId="76E1431F"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3AD8EC81" w14:textId="77777777"/>
                    <w:p w:rsidR="00FC33AB" w:rsidP="00FC33AB" w:rsidRDefault="00FC33AB" w14:paraId="2EF5EE9A"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2BCF4657" w14:textId="77777777"/>
                    <w:p w:rsidR="00FC33AB" w:rsidP="00FC33AB" w:rsidRDefault="00FC33AB" w14:paraId="49CA3A84"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6E33BBA8" w14:textId="77777777"/>
                    <w:p w:rsidR="00FC33AB" w:rsidP="00FC33AB" w:rsidRDefault="00FC33AB" w14:paraId="51B316D7"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5E8004DB" w14:textId="77777777"/>
                    <w:p w:rsidR="00FC33AB" w:rsidP="00FC33AB" w:rsidRDefault="00FC33AB" w14:paraId="70471BB9"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72FF8410" w14:textId="77777777"/>
                    <w:p w:rsidR="00FC33AB" w:rsidP="00FC33AB" w:rsidRDefault="00FC33AB" w14:paraId="4F7A3D64"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1F920E9B" w14:textId="77777777"/>
                    <w:p w:rsidR="00FC33AB" w:rsidP="00FC33AB" w:rsidRDefault="00FC33AB" w14:paraId="41470BA7"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5D96DA1C" w14:textId="77777777"/>
                    <w:p w:rsidR="00FC33AB" w:rsidP="00FC33AB" w:rsidRDefault="00FC33AB" w14:paraId="7F3A5935" w14:textId="77777777">
                      <w:pPr>
                        <w:pStyle w:val="NormalWeb"/>
                        <w:spacing w:before="0" w:beforeAutospacing="0" w:after="0" w:afterAutospacing="0"/>
                      </w:pPr>
                      <w:r>
                        <w:rPr>
                          <w:rFonts w:hAnsi="Calibri" w:asciiTheme="minorHAnsi" w:cstheme="minorBidi"/>
                          <w:kern w:val="24"/>
                          <w:sz w:val="27"/>
                          <w:szCs w:val="27"/>
                          <w:lang w:val="en-GB"/>
                        </w:rPr>
                        <w:t>.</w:t>
                      </w:r>
                    </w:p>
                  </w:txbxContent>
                </v:textbox>
              </v:shape>
            </w:pict>
          </mc:Fallback>
        </mc:AlternateContent>
      </w:r>
    </w:p>
    <w:tbl>
      <w:tblPr>
        <w:tblStyle w:val="TableGrid"/>
        <w:tblW w:w="5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85" w:type="dxa"/>
        </w:tblCellMar>
        <w:tblLook w:val="0600" w:firstRow="0" w:lastRow="0" w:firstColumn="0" w:lastColumn="0" w:noHBand="1" w:noVBand="1"/>
      </w:tblPr>
      <w:tblGrid>
        <w:gridCol w:w="1360"/>
        <w:gridCol w:w="4169"/>
      </w:tblGrid>
      <w:tr w:rsidR="00FC33AB" w:rsidRPr="00B40764" w14:paraId="79195F11" w14:textId="77777777" w:rsidTr="00D930BB">
        <w:trPr>
          <w:trHeight w:hRule="exact" w:val="288"/>
        </w:trPr>
        <w:tc>
          <w:tcPr>
            <w:tcW w:w="0" w:type="auto"/>
            <w:vAlign w:val="top"/>
          </w:tcPr>
          <w:p w14:paraId="45003D87" w14:textId="77777777" w:rsidR="00FC33AB" w:rsidRPr="00B40764" w:rsidRDefault="00FC33AB">
            <w:pPr>
              <w:pStyle w:val="BodyText"/>
              <w:spacing w:before="40" w:after="0" w:line="240" w:lineRule="auto"/>
              <w:ind w:left="284"/>
              <w:rPr>
                <w:b/>
                <w:color w:val="0F2147" w:themeColor="text1"/>
                <w:szCs w:val="16"/>
                <w:lang w:val="en-US"/>
              </w:rPr>
            </w:pPr>
            <w:r w:rsidRPr="00B40764">
              <w:rPr>
                <w:b/>
                <w:color w:val="0F2147" w:themeColor="text1"/>
                <w:szCs w:val="16"/>
                <w:lang w:val="en-US"/>
              </w:rPr>
              <w:t>Version:</w:t>
            </w:r>
          </w:p>
          <w:p w14:paraId="35453CAF" w14:textId="77777777" w:rsidR="00FC33AB" w:rsidRPr="00B40764" w:rsidRDefault="00FC33AB">
            <w:pPr>
              <w:pStyle w:val="BodyText"/>
              <w:spacing w:before="40" w:after="0" w:line="240" w:lineRule="auto"/>
              <w:ind w:left="284"/>
              <w:rPr>
                <w:color w:val="0F2147" w:themeColor="text1"/>
                <w:szCs w:val="16"/>
                <w:lang w:val="en-US"/>
              </w:rPr>
            </w:pPr>
          </w:p>
        </w:tc>
        <w:sdt>
          <w:sdtPr>
            <w:rPr>
              <w:color w:val="0F2147" w:themeColor="text1"/>
              <w:szCs w:val="16"/>
              <w:lang w:val="en-US"/>
            </w:rPr>
            <w:alias w:val="Document version"/>
            <w:tag w:val="DocumentVersion"/>
            <w:id w:val="1764190472"/>
            <w:placeholder>
              <w:docPart w:val="6F8FD0C26CDF445A80148CA21970A6A5"/>
            </w:placeholder>
            <w:dataBinding w:prefixMappings="xmlns:ns0='http://schemas.microsoft.com/office/2006/metadata/properties' xmlns:ns1='http://www.w3.org/2001/XMLSchema-instance' xmlns:ns2='http://schemas.microsoft.com/office/infopath/2007/PartnerControls' xmlns:ns3='http://schemas.microsoft.com/sharepoint/v3' xmlns:ns4='9c035199-34fe-41f5-aa4a-b81609954cdd' xmlns:ns5='3062a005-2a53-49b8-87d1-0d9762f3d40a' " w:xpath="/ns0:properties[1]/documentManagement[1]/ns3:DocumentVersion[1]" w:storeItemID="{A5564EB6-F2F0-468C-B6E8-028D5A521A08}"/>
            <w:text/>
          </w:sdtPr>
          <w:sdtEndPr/>
          <w:sdtContent>
            <w:tc>
              <w:tcPr>
                <w:tcW w:w="4169" w:type="dxa"/>
                <w:vAlign w:val="top"/>
              </w:tcPr>
              <w:p w14:paraId="3C35DAD8" w14:textId="75BDD29F" w:rsidR="00FC33AB" w:rsidRPr="00B40764" w:rsidRDefault="00466044">
                <w:pPr>
                  <w:pStyle w:val="BodyText"/>
                  <w:spacing w:before="40" w:after="0" w:line="240" w:lineRule="auto"/>
                  <w:ind w:left="284"/>
                  <w:rPr>
                    <w:color w:val="0F2147" w:themeColor="text1"/>
                    <w:szCs w:val="16"/>
                    <w:lang w:val="en-US"/>
                  </w:rPr>
                </w:pPr>
                <w:r>
                  <w:rPr>
                    <w:color w:val="0F2147" w:themeColor="text1"/>
                    <w:szCs w:val="16"/>
                    <w:lang w:val="en-US"/>
                  </w:rPr>
                  <w:t>2.0</w:t>
                </w:r>
              </w:p>
            </w:tc>
          </w:sdtContent>
        </w:sdt>
      </w:tr>
      <w:tr w:rsidR="00FC33AB" w:rsidRPr="00B40764" w14:paraId="35874255" w14:textId="77777777" w:rsidTr="00D930BB">
        <w:trPr>
          <w:trHeight w:hRule="exact" w:val="288"/>
        </w:trPr>
        <w:tc>
          <w:tcPr>
            <w:tcW w:w="0" w:type="auto"/>
            <w:vAlign w:val="top"/>
          </w:tcPr>
          <w:p w14:paraId="5EEEB31E" w14:textId="77777777" w:rsidR="00FC33AB" w:rsidRPr="00B40764" w:rsidRDefault="00FC33AB">
            <w:pPr>
              <w:pStyle w:val="BodyText"/>
              <w:spacing w:before="40" w:after="0" w:line="240" w:lineRule="auto"/>
              <w:ind w:left="284"/>
              <w:rPr>
                <w:color w:val="0F2147" w:themeColor="text1"/>
                <w:szCs w:val="16"/>
                <w:lang w:val="en-US"/>
              </w:rPr>
            </w:pPr>
            <w:r w:rsidRPr="00B40764">
              <w:rPr>
                <w:b/>
                <w:color w:val="0F2147" w:themeColor="text1"/>
                <w:szCs w:val="16"/>
                <w:lang w:val="en-US"/>
              </w:rPr>
              <w:t>Author:</w:t>
            </w:r>
          </w:p>
          <w:p w14:paraId="065A7E89" w14:textId="77777777" w:rsidR="00FC33AB" w:rsidRPr="00B40764" w:rsidRDefault="00FC33AB">
            <w:pPr>
              <w:pStyle w:val="BodyText"/>
              <w:spacing w:before="40" w:after="0" w:line="240" w:lineRule="auto"/>
              <w:ind w:left="284"/>
              <w:rPr>
                <w:color w:val="0F2147" w:themeColor="text1"/>
                <w:szCs w:val="16"/>
                <w:lang w:val="en-US"/>
              </w:rPr>
            </w:pPr>
          </w:p>
        </w:tc>
        <w:sdt>
          <w:sdtPr>
            <w:rPr>
              <w:color w:val="0F2147" w:themeColor="text1"/>
              <w:szCs w:val="16"/>
              <w:lang w:val="en-US"/>
            </w:rPr>
            <w:alias w:val="Author"/>
            <w:id w:val="-2050911278"/>
            <w:placeholder>
              <w:docPart w:val="EC6405197D3040E5B7F9F7FD56B49A6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169" w:type="dxa"/>
                <w:vAlign w:val="top"/>
              </w:tcPr>
              <w:p w14:paraId="58B5122E" w14:textId="77777777" w:rsidR="00FC33AB" w:rsidRPr="00B40764" w:rsidRDefault="009F3D6D" w:rsidP="00D930BB">
                <w:pPr>
                  <w:pStyle w:val="BodyText"/>
                  <w:spacing w:before="40" w:after="0" w:line="240" w:lineRule="auto"/>
                  <w:ind w:left="284" w:right="-2044"/>
                  <w:rPr>
                    <w:color w:val="0F2147" w:themeColor="text1"/>
                    <w:szCs w:val="16"/>
                    <w:lang w:val="en-US"/>
                  </w:rPr>
                </w:pPr>
                <w:r w:rsidRPr="00B40764">
                  <w:rPr>
                    <w:color w:val="0F2147" w:themeColor="text1"/>
                    <w:szCs w:val="16"/>
                    <w:lang w:val="en-US"/>
                  </w:rPr>
                  <w:t>Alexander Vejling Sennefelder</w:t>
                </w:r>
              </w:p>
            </w:tc>
          </w:sdtContent>
        </w:sdt>
      </w:tr>
    </w:tbl>
    <w:p w14:paraId="210885A1" w14:textId="77777777" w:rsidR="0032464C" w:rsidRPr="00B40764" w:rsidRDefault="0032464C" w:rsidP="0032464C">
      <w:pPr>
        <w:pStyle w:val="BodyText"/>
        <w:ind w:left="284"/>
        <w:rPr>
          <w:lang w:val="en-US"/>
        </w:rPr>
      </w:pPr>
    </w:p>
    <w:p w14:paraId="5EFB47A7" w14:textId="77777777" w:rsidR="00071584" w:rsidRPr="00B40764" w:rsidRDefault="0032464C" w:rsidP="00F57E97">
      <w:pPr>
        <w:pStyle w:val="BodyText"/>
        <w:ind w:left="284"/>
        <w:rPr>
          <w:lang w:val="en-US"/>
        </w:rPr>
      </w:pPr>
      <w:r w:rsidRPr="00B40764">
        <w:rPr>
          <w:noProof/>
          <w:lang w:val="en-US"/>
        </w:rPr>
        <w:drawing>
          <wp:anchor distT="0" distB="0" distL="114300" distR="114300" simplePos="0" relativeHeight="251658240" behindDoc="0" locked="0" layoutInCell="1" allowOverlap="1" wp14:anchorId="2FCC158E" wp14:editId="4363C7AC">
            <wp:simplePos x="0" y="0"/>
            <wp:positionH relativeFrom="column">
              <wp:posOffset>225425</wp:posOffset>
            </wp:positionH>
            <wp:positionV relativeFrom="paragraph">
              <wp:posOffset>111120</wp:posOffset>
            </wp:positionV>
            <wp:extent cx="1381760" cy="2120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tcompany logo blå.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1760" cy="212090"/>
                    </a:xfrm>
                    <a:prstGeom prst="rect">
                      <a:avLst/>
                    </a:prstGeom>
                  </pic:spPr>
                </pic:pic>
              </a:graphicData>
            </a:graphic>
            <wp14:sizeRelH relativeFrom="margin">
              <wp14:pctWidth>0</wp14:pctWidth>
            </wp14:sizeRelH>
            <wp14:sizeRelV relativeFrom="margin">
              <wp14:pctHeight>0</wp14:pctHeight>
            </wp14:sizeRelV>
          </wp:anchor>
        </w:drawing>
      </w:r>
      <w:r w:rsidRPr="00B40764">
        <w:rPr>
          <w:lang w:val="en-US"/>
        </w:rPr>
        <w:br w:type="textWrapping" w:clear="all"/>
      </w:r>
      <w:bookmarkEnd w:id="0"/>
      <w:bookmarkEnd w:id="1"/>
    </w:p>
    <w:p w14:paraId="68F8CD86" w14:textId="77777777" w:rsidR="00041FD6" w:rsidRPr="00B40764" w:rsidRDefault="000F2926" w:rsidP="00041FD6">
      <w:pPr>
        <w:pStyle w:val="BodyText"/>
        <w:rPr>
          <w:rFonts w:eastAsia="Calibri" w:cs="Calibri"/>
          <w:color w:val="000000"/>
          <w:sz w:val="24"/>
          <w:szCs w:val="24"/>
          <w:lang w:val="en-US"/>
        </w:rPr>
      </w:pPr>
      <w:r w:rsidRPr="00B40764">
        <w:rPr>
          <w:lang w:val="en-US"/>
        </w:rPr>
        <w:br w:type="page"/>
      </w:r>
      <w:r w:rsidR="00041FD6" w:rsidRPr="00B40764">
        <w:rPr>
          <w:rFonts w:eastAsia="Calibri" w:cs="Calibri"/>
          <w:b/>
          <w:color w:val="000000"/>
          <w:sz w:val="24"/>
          <w:szCs w:val="24"/>
          <w:lang w:val="en-US"/>
        </w:rPr>
        <w:lastRenderedPageBreak/>
        <w:t>Document history</w:t>
      </w:r>
    </w:p>
    <w:tbl>
      <w:tblPr>
        <w:tblStyle w:val="TableGrid"/>
        <w:tblW w:w="0" w:type="auto"/>
        <w:tblLayout w:type="fixed"/>
        <w:tblLook w:val="0000" w:firstRow="0" w:lastRow="0" w:firstColumn="0" w:lastColumn="0" w:noHBand="0" w:noVBand="0"/>
      </w:tblPr>
      <w:tblGrid>
        <w:gridCol w:w="975"/>
        <w:gridCol w:w="1260"/>
        <w:gridCol w:w="3105"/>
        <w:gridCol w:w="1125"/>
        <w:gridCol w:w="2925"/>
      </w:tblGrid>
      <w:tr w:rsidR="00041FD6" w:rsidRPr="00B40764" w14:paraId="77A63F2C" w14:textId="77777777">
        <w:tc>
          <w:tcPr>
            <w:tcW w:w="975" w:type="dxa"/>
            <w:tcBorders>
              <w:top w:val="single" w:sz="6" w:space="0" w:color="auto"/>
              <w:left w:val="single" w:sz="6" w:space="0" w:color="auto"/>
              <w:bottom w:val="single" w:sz="6" w:space="0" w:color="auto"/>
              <w:right w:val="single" w:sz="6" w:space="0" w:color="auto"/>
            </w:tcBorders>
            <w:shd w:val="clear" w:color="auto" w:fill="0F2147" w:themeFill="accent1"/>
          </w:tcPr>
          <w:p w14:paraId="329399AE" w14:textId="77777777" w:rsidR="00041FD6" w:rsidRPr="00B40764" w:rsidRDefault="00041FD6">
            <w:pPr>
              <w:spacing w:line="259" w:lineRule="auto"/>
              <w:rPr>
                <w:rFonts w:eastAsia="Calibri" w:cs="Calibri"/>
                <w:b/>
                <w:bCs/>
                <w:szCs w:val="18"/>
                <w:lang w:val="en-US"/>
              </w:rPr>
            </w:pPr>
            <w:r w:rsidRPr="00B40764">
              <w:rPr>
                <w:rFonts w:eastAsia="Calibri" w:cs="Calibri"/>
                <w:b/>
                <w:bCs/>
                <w:szCs w:val="18"/>
                <w:lang w:val="en-US"/>
              </w:rPr>
              <w:t>Version</w:t>
            </w:r>
          </w:p>
        </w:tc>
        <w:tc>
          <w:tcPr>
            <w:tcW w:w="1260" w:type="dxa"/>
            <w:tcBorders>
              <w:top w:val="single" w:sz="6" w:space="0" w:color="auto"/>
              <w:left w:val="single" w:sz="6" w:space="0" w:color="auto"/>
              <w:bottom w:val="single" w:sz="6" w:space="0" w:color="auto"/>
              <w:right w:val="single" w:sz="6" w:space="0" w:color="auto"/>
            </w:tcBorders>
            <w:shd w:val="clear" w:color="auto" w:fill="0F2147" w:themeFill="accent1"/>
          </w:tcPr>
          <w:p w14:paraId="637B693F" w14:textId="77777777" w:rsidR="00041FD6" w:rsidRPr="00B40764" w:rsidRDefault="00041FD6">
            <w:pPr>
              <w:spacing w:line="259" w:lineRule="auto"/>
              <w:rPr>
                <w:rFonts w:eastAsia="Calibri" w:cs="Calibri"/>
                <w:b/>
                <w:bCs/>
                <w:szCs w:val="18"/>
                <w:lang w:val="en-US"/>
              </w:rPr>
            </w:pPr>
            <w:r w:rsidRPr="00B40764">
              <w:rPr>
                <w:rFonts w:eastAsia="Calibri" w:cs="Calibri"/>
                <w:b/>
                <w:bCs/>
                <w:szCs w:val="18"/>
                <w:lang w:val="en-US"/>
              </w:rPr>
              <w:t>Date</w:t>
            </w:r>
          </w:p>
        </w:tc>
        <w:tc>
          <w:tcPr>
            <w:tcW w:w="3105" w:type="dxa"/>
            <w:tcBorders>
              <w:top w:val="single" w:sz="6" w:space="0" w:color="auto"/>
              <w:left w:val="single" w:sz="6" w:space="0" w:color="auto"/>
              <w:bottom w:val="single" w:sz="6" w:space="0" w:color="auto"/>
              <w:right w:val="single" w:sz="6" w:space="0" w:color="auto"/>
            </w:tcBorders>
            <w:shd w:val="clear" w:color="auto" w:fill="0F2147" w:themeFill="accent1"/>
          </w:tcPr>
          <w:p w14:paraId="10818934" w14:textId="77777777" w:rsidR="00041FD6" w:rsidRPr="00B40764" w:rsidRDefault="00041FD6">
            <w:pPr>
              <w:spacing w:line="259" w:lineRule="auto"/>
              <w:rPr>
                <w:rFonts w:eastAsia="Calibri" w:cs="Calibri"/>
                <w:b/>
                <w:bCs/>
                <w:szCs w:val="18"/>
                <w:lang w:val="en-US"/>
              </w:rPr>
            </w:pPr>
            <w:r w:rsidRPr="00B40764">
              <w:rPr>
                <w:rFonts w:eastAsia="Calibri" w:cs="Calibri"/>
                <w:b/>
                <w:bCs/>
                <w:szCs w:val="18"/>
                <w:lang w:val="en-US"/>
              </w:rPr>
              <w:t>Author</w:t>
            </w:r>
          </w:p>
        </w:tc>
        <w:tc>
          <w:tcPr>
            <w:tcW w:w="1125" w:type="dxa"/>
            <w:tcBorders>
              <w:top w:val="single" w:sz="6" w:space="0" w:color="auto"/>
              <w:left w:val="single" w:sz="6" w:space="0" w:color="auto"/>
              <w:bottom w:val="single" w:sz="6" w:space="0" w:color="auto"/>
              <w:right w:val="single" w:sz="6" w:space="0" w:color="auto"/>
            </w:tcBorders>
            <w:shd w:val="clear" w:color="auto" w:fill="0F2147" w:themeFill="accent1"/>
          </w:tcPr>
          <w:p w14:paraId="54795845" w14:textId="77777777" w:rsidR="00041FD6" w:rsidRPr="00B40764" w:rsidRDefault="00041FD6">
            <w:pPr>
              <w:spacing w:line="259" w:lineRule="auto"/>
              <w:rPr>
                <w:rFonts w:eastAsia="Calibri" w:cs="Calibri"/>
                <w:b/>
                <w:bCs/>
                <w:szCs w:val="18"/>
                <w:lang w:val="en-US"/>
              </w:rPr>
            </w:pPr>
            <w:r w:rsidRPr="00B40764">
              <w:rPr>
                <w:rFonts w:eastAsia="Calibri" w:cs="Calibri"/>
                <w:b/>
                <w:bCs/>
                <w:szCs w:val="18"/>
                <w:lang w:val="en-US"/>
              </w:rPr>
              <w:t>Status</w:t>
            </w:r>
          </w:p>
        </w:tc>
        <w:tc>
          <w:tcPr>
            <w:tcW w:w="2925" w:type="dxa"/>
            <w:tcBorders>
              <w:top w:val="single" w:sz="6" w:space="0" w:color="auto"/>
              <w:left w:val="single" w:sz="6" w:space="0" w:color="auto"/>
              <w:bottom w:val="single" w:sz="6" w:space="0" w:color="auto"/>
              <w:right w:val="single" w:sz="6" w:space="0" w:color="auto"/>
            </w:tcBorders>
            <w:shd w:val="clear" w:color="auto" w:fill="0F2147" w:themeFill="accent1"/>
          </w:tcPr>
          <w:p w14:paraId="4E3C3ABD" w14:textId="77777777" w:rsidR="00041FD6" w:rsidRPr="00B40764" w:rsidRDefault="00041FD6">
            <w:pPr>
              <w:spacing w:line="259" w:lineRule="auto"/>
              <w:rPr>
                <w:rFonts w:eastAsia="Calibri" w:cs="Calibri"/>
                <w:b/>
                <w:bCs/>
                <w:szCs w:val="18"/>
                <w:lang w:val="en-US"/>
              </w:rPr>
            </w:pPr>
            <w:r w:rsidRPr="00B40764">
              <w:rPr>
                <w:rFonts w:eastAsia="Calibri" w:cs="Calibri"/>
                <w:b/>
                <w:bCs/>
                <w:szCs w:val="18"/>
                <w:lang w:val="en-US"/>
              </w:rPr>
              <w:t>Comments</w:t>
            </w:r>
          </w:p>
        </w:tc>
      </w:tr>
      <w:tr w:rsidR="00041FD6" w:rsidRPr="00B40764" w14:paraId="40B2BB81" w14:textId="77777777">
        <w:tc>
          <w:tcPr>
            <w:tcW w:w="975" w:type="dxa"/>
            <w:tcBorders>
              <w:top w:val="single" w:sz="6" w:space="0" w:color="auto"/>
              <w:left w:val="single" w:sz="6" w:space="0" w:color="auto"/>
              <w:bottom w:val="single" w:sz="6" w:space="0" w:color="auto"/>
              <w:right w:val="single" w:sz="6" w:space="0" w:color="auto"/>
            </w:tcBorders>
          </w:tcPr>
          <w:p w14:paraId="3FD26502"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0.1</w:t>
            </w:r>
          </w:p>
        </w:tc>
        <w:tc>
          <w:tcPr>
            <w:tcW w:w="1260" w:type="dxa"/>
            <w:tcBorders>
              <w:top w:val="single" w:sz="6" w:space="0" w:color="auto"/>
              <w:left w:val="single" w:sz="6" w:space="0" w:color="auto"/>
              <w:bottom w:val="single" w:sz="6" w:space="0" w:color="auto"/>
              <w:right w:val="single" w:sz="6" w:space="0" w:color="auto"/>
            </w:tcBorders>
          </w:tcPr>
          <w:p w14:paraId="0579D878"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10-10-2022</w:t>
            </w:r>
          </w:p>
        </w:tc>
        <w:tc>
          <w:tcPr>
            <w:tcW w:w="3105" w:type="dxa"/>
            <w:tcBorders>
              <w:top w:val="single" w:sz="6" w:space="0" w:color="auto"/>
              <w:left w:val="single" w:sz="6" w:space="0" w:color="auto"/>
              <w:bottom w:val="single" w:sz="6" w:space="0" w:color="auto"/>
              <w:right w:val="single" w:sz="6" w:space="0" w:color="auto"/>
            </w:tcBorders>
          </w:tcPr>
          <w:p w14:paraId="2E7225CC"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Alexander Vejling Sennefelder</w:t>
            </w:r>
          </w:p>
        </w:tc>
        <w:tc>
          <w:tcPr>
            <w:tcW w:w="1125" w:type="dxa"/>
            <w:tcBorders>
              <w:top w:val="single" w:sz="6" w:space="0" w:color="auto"/>
              <w:left w:val="single" w:sz="6" w:space="0" w:color="auto"/>
              <w:bottom w:val="single" w:sz="6" w:space="0" w:color="auto"/>
              <w:right w:val="single" w:sz="6" w:space="0" w:color="auto"/>
            </w:tcBorders>
          </w:tcPr>
          <w:p w14:paraId="6C20D168"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Draft</w:t>
            </w:r>
          </w:p>
        </w:tc>
        <w:tc>
          <w:tcPr>
            <w:tcW w:w="2925" w:type="dxa"/>
            <w:tcBorders>
              <w:top w:val="single" w:sz="6" w:space="0" w:color="auto"/>
              <w:left w:val="single" w:sz="6" w:space="0" w:color="auto"/>
              <w:bottom w:val="single" w:sz="6" w:space="0" w:color="auto"/>
              <w:right w:val="single" w:sz="6" w:space="0" w:color="auto"/>
            </w:tcBorders>
          </w:tcPr>
          <w:p w14:paraId="420E7BDE"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Original Draft</w:t>
            </w:r>
          </w:p>
        </w:tc>
      </w:tr>
      <w:tr w:rsidR="00041FD6" w:rsidRPr="00B40764" w14:paraId="422DFCAE" w14:textId="77777777">
        <w:tc>
          <w:tcPr>
            <w:tcW w:w="975" w:type="dxa"/>
            <w:tcBorders>
              <w:top w:val="single" w:sz="6" w:space="0" w:color="auto"/>
              <w:left w:val="single" w:sz="6" w:space="0" w:color="auto"/>
              <w:bottom w:val="single" w:sz="6" w:space="0" w:color="auto"/>
              <w:right w:val="single" w:sz="6" w:space="0" w:color="auto"/>
            </w:tcBorders>
          </w:tcPr>
          <w:p w14:paraId="23D0251F"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0.2</w:t>
            </w:r>
          </w:p>
        </w:tc>
        <w:tc>
          <w:tcPr>
            <w:tcW w:w="1260" w:type="dxa"/>
            <w:tcBorders>
              <w:top w:val="single" w:sz="6" w:space="0" w:color="auto"/>
              <w:left w:val="single" w:sz="6" w:space="0" w:color="auto"/>
              <w:bottom w:val="single" w:sz="6" w:space="0" w:color="auto"/>
              <w:right w:val="single" w:sz="6" w:space="0" w:color="auto"/>
            </w:tcBorders>
          </w:tcPr>
          <w:p w14:paraId="032CE743"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11-10-2022</w:t>
            </w:r>
          </w:p>
        </w:tc>
        <w:tc>
          <w:tcPr>
            <w:tcW w:w="3105" w:type="dxa"/>
            <w:tcBorders>
              <w:top w:val="single" w:sz="6" w:space="0" w:color="auto"/>
              <w:left w:val="single" w:sz="6" w:space="0" w:color="auto"/>
              <w:bottom w:val="single" w:sz="6" w:space="0" w:color="auto"/>
              <w:right w:val="single" w:sz="6" w:space="0" w:color="auto"/>
            </w:tcBorders>
          </w:tcPr>
          <w:p w14:paraId="6CB0B660"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Alexander Vejling Sennefelder</w:t>
            </w:r>
          </w:p>
        </w:tc>
        <w:tc>
          <w:tcPr>
            <w:tcW w:w="1125" w:type="dxa"/>
            <w:tcBorders>
              <w:top w:val="single" w:sz="6" w:space="0" w:color="auto"/>
              <w:left w:val="single" w:sz="6" w:space="0" w:color="auto"/>
              <w:bottom w:val="single" w:sz="6" w:space="0" w:color="auto"/>
              <w:right w:val="single" w:sz="6" w:space="0" w:color="auto"/>
            </w:tcBorders>
          </w:tcPr>
          <w:p w14:paraId="52517431"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Draft</w:t>
            </w:r>
          </w:p>
        </w:tc>
        <w:tc>
          <w:tcPr>
            <w:tcW w:w="2925" w:type="dxa"/>
            <w:tcBorders>
              <w:top w:val="single" w:sz="6" w:space="0" w:color="auto"/>
              <w:left w:val="single" w:sz="6" w:space="0" w:color="auto"/>
              <w:bottom w:val="single" w:sz="6" w:space="0" w:color="auto"/>
              <w:right w:val="single" w:sz="6" w:space="0" w:color="auto"/>
            </w:tcBorders>
          </w:tcPr>
          <w:p w14:paraId="19E35B30"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Improved</w:t>
            </w:r>
          </w:p>
        </w:tc>
      </w:tr>
      <w:tr w:rsidR="00041FD6" w:rsidRPr="00B40764" w14:paraId="70246C92" w14:textId="77777777">
        <w:trPr>
          <w:trHeight w:val="345"/>
        </w:trPr>
        <w:tc>
          <w:tcPr>
            <w:tcW w:w="975" w:type="dxa"/>
            <w:tcBorders>
              <w:top w:val="single" w:sz="6" w:space="0" w:color="auto"/>
              <w:left w:val="single" w:sz="6" w:space="0" w:color="auto"/>
              <w:bottom w:val="single" w:sz="6" w:space="0" w:color="auto"/>
              <w:right w:val="single" w:sz="6" w:space="0" w:color="auto"/>
            </w:tcBorders>
          </w:tcPr>
          <w:p w14:paraId="79437A8C"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0.3</w:t>
            </w:r>
          </w:p>
        </w:tc>
        <w:tc>
          <w:tcPr>
            <w:tcW w:w="1260" w:type="dxa"/>
            <w:tcBorders>
              <w:top w:val="single" w:sz="6" w:space="0" w:color="auto"/>
              <w:left w:val="single" w:sz="6" w:space="0" w:color="auto"/>
              <w:bottom w:val="single" w:sz="6" w:space="0" w:color="auto"/>
              <w:right w:val="single" w:sz="6" w:space="0" w:color="auto"/>
            </w:tcBorders>
          </w:tcPr>
          <w:p w14:paraId="2CC136CF"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11-10-2022</w:t>
            </w:r>
          </w:p>
        </w:tc>
        <w:tc>
          <w:tcPr>
            <w:tcW w:w="3105" w:type="dxa"/>
            <w:tcBorders>
              <w:top w:val="single" w:sz="6" w:space="0" w:color="auto"/>
              <w:left w:val="single" w:sz="6" w:space="0" w:color="auto"/>
              <w:bottom w:val="single" w:sz="6" w:space="0" w:color="auto"/>
              <w:right w:val="single" w:sz="6" w:space="0" w:color="auto"/>
            </w:tcBorders>
          </w:tcPr>
          <w:p w14:paraId="0B60770C"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Tobias Heide Kaihøj</w:t>
            </w:r>
          </w:p>
        </w:tc>
        <w:tc>
          <w:tcPr>
            <w:tcW w:w="1125" w:type="dxa"/>
            <w:tcBorders>
              <w:top w:val="single" w:sz="6" w:space="0" w:color="auto"/>
              <w:left w:val="single" w:sz="6" w:space="0" w:color="auto"/>
              <w:bottom w:val="single" w:sz="6" w:space="0" w:color="auto"/>
              <w:right w:val="single" w:sz="6" w:space="0" w:color="auto"/>
            </w:tcBorders>
          </w:tcPr>
          <w:p w14:paraId="0EC3C4A7"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Review</w:t>
            </w:r>
          </w:p>
        </w:tc>
        <w:tc>
          <w:tcPr>
            <w:tcW w:w="2925" w:type="dxa"/>
            <w:tcBorders>
              <w:top w:val="single" w:sz="6" w:space="0" w:color="auto"/>
              <w:left w:val="single" w:sz="6" w:space="0" w:color="auto"/>
              <w:bottom w:val="single" w:sz="6" w:space="0" w:color="auto"/>
              <w:right w:val="single" w:sz="6" w:space="0" w:color="auto"/>
            </w:tcBorders>
          </w:tcPr>
          <w:p w14:paraId="075C047A"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Comments and grammatical</w:t>
            </w:r>
          </w:p>
        </w:tc>
      </w:tr>
      <w:tr w:rsidR="00041FD6" w:rsidRPr="00B40764" w14:paraId="395843E5" w14:textId="77777777">
        <w:tc>
          <w:tcPr>
            <w:tcW w:w="975" w:type="dxa"/>
            <w:tcBorders>
              <w:top w:val="single" w:sz="6" w:space="0" w:color="auto"/>
              <w:left w:val="single" w:sz="6" w:space="0" w:color="auto"/>
              <w:bottom w:val="single" w:sz="6" w:space="0" w:color="auto"/>
              <w:right w:val="single" w:sz="6" w:space="0" w:color="auto"/>
            </w:tcBorders>
          </w:tcPr>
          <w:p w14:paraId="40661C58"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1.0</w:t>
            </w:r>
          </w:p>
        </w:tc>
        <w:tc>
          <w:tcPr>
            <w:tcW w:w="1260" w:type="dxa"/>
            <w:tcBorders>
              <w:top w:val="single" w:sz="6" w:space="0" w:color="auto"/>
              <w:left w:val="single" w:sz="6" w:space="0" w:color="auto"/>
              <w:bottom w:val="single" w:sz="6" w:space="0" w:color="auto"/>
              <w:right w:val="single" w:sz="6" w:space="0" w:color="auto"/>
            </w:tcBorders>
          </w:tcPr>
          <w:p w14:paraId="285A26D3" w14:textId="77777777" w:rsidR="00041FD6" w:rsidRPr="00B40764" w:rsidRDefault="00041FD6">
            <w:pPr>
              <w:spacing w:line="259" w:lineRule="auto"/>
              <w:rPr>
                <w:rFonts w:eastAsia="Calibri" w:cs="Calibri"/>
                <w:szCs w:val="18"/>
                <w:lang w:val="en-US"/>
              </w:rPr>
            </w:pPr>
          </w:p>
        </w:tc>
        <w:tc>
          <w:tcPr>
            <w:tcW w:w="3105" w:type="dxa"/>
            <w:tcBorders>
              <w:top w:val="single" w:sz="6" w:space="0" w:color="auto"/>
              <w:left w:val="single" w:sz="6" w:space="0" w:color="auto"/>
              <w:bottom w:val="single" w:sz="6" w:space="0" w:color="auto"/>
              <w:right w:val="single" w:sz="6" w:space="0" w:color="auto"/>
            </w:tcBorders>
          </w:tcPr>
          <w:p w14:paraId="259031BD"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Alexander Vejling Sennefelder</w:t>
            </w:r>
          </w:p>
        </w:tc>
        <w:tc>
          <w:tcPr>
            <w:tcW w:w="1125" w:type="dxa"/>
            <w:tcBorders>
              <w:top w:val="single" w:sz="6" w:space="0" w:color="auto"/>
              <w:left w:val="single" w:sz="6" w:space="0" w:color="auto"/>
              <w:bottom w:val="single" w:sz="6" w:space="0" w:color="auto"/>
              <w:right w:val="single" w:sz="6" w:space="0" w:color="auto"/>
            </w:tcBorders>
          </w:tcPr>
          <w:p w14:paraId="27D0E545" w14:textId="180D4CCD" w:rsidR="00041FD6" w:rsidRPr="00B40764" w:rsidRDefault="00041FD6">
            <w:pPr>
              <w:spacing w:line="259" w:lineRule="auto"/>
              <w:rPr>
                <w:rFonts w:eastAsia="Calibri" w:cs="Calibri"/>
                <w:szCs w:val="18"/>
                <w:lang w:val="en-US"/>
              </w:rPr>
            </w:pPr>
            <w:r w:rsidRPr="00B40764">
              <w:rPr>
                <w:rFonts w:eastAsia="Calibri" w:cs="Calibri"/>
                <w:szCs w:val="18"/>
                <w:lang w:val="en-US"/>
              </w:rPr>
              <w:t>D</w:t>
            </w:r>
            <w:r w:rsidR="00466044">
              <w:rPr>
                <w:rFonts w:eastAsia="Calibri" w:cs="Calibri"/>
                <w:szCs w:val="18"/>
                <w:lang w:val="en-US"/>
              </w:rPr>
              <w:t>raft</w:t>
            </w:r>
          </w:p>
        </w:tc>
        <w:tc>
          <w:tcPr>
            <w:tcW w:w="2925" w:type="dxa"/>
            <w:tcBorders>
              <w:top w:val="single" w:sz="6" w:space="0" w:color="auto"/>
              <w:left w:val="single" w:sz="6" w:space="0" w:color="auto"/>
              <w:bottom w:val="single" w:sz="6" w:space="0" w:color="auto"/>
              <w:right w:val="single" w:sz="6" w:space="0" w:color="auto"/>
            </w:tcBorders>
          </w:tcPr>
          <w:p w14:paraId="13F85818" w14:textId="77777777" w:rsidR="00041FD6" w:rsidRPr="00B40764" w:rsidRDefault="00041FD6">
            <w:pPr>
              <w:spacing w:line="259" w:lineRule="auto"/>
              <w:rPr>
                <w:rFonts w:eastAsia="Calibri" w:cs="Calibri"/>
                <w:szCs w:val="18"/>
                <w:lang w:val="en-US"/>
              </w:rPr>
            </w:pPr>
          </w:p>
        </w:tc>
      </w:tr>
      <w:tr w:rsidR="00466044" w14:paraId="43D8FC40" w14:textId="77777777" w:rsidTr="00466044">
        <w:tblPrEx>
          <w:tblLook w:val="04A0" w:firstRow="1" w:lastRow="0" w:firstColumn="1" w:lastColumn="0" w:noHBand="0" w:noVBand="1"/>
        </w:tblPrEx>
        <w:tc>
          <w:tcPr>
            <w:tcW w:w="975" w:type="dxa"/>
          </w:tcPr>
          <w:p w14:paraId="514807B9" w14:textId="77777777" w:rsidR="00466044" w:rsidRDefault="00466044" w:rsidP="00A27627">
            <w:pPr>
              <w:rPr>
                <w:lang w:val="en-GB"/>
              </w:rPr>
            </w:pPr>
            <w:r>
              <w:rPr>
                <w:lang w:val="en-GB"/>
              </w:rPr>
              <w:t>1.1</w:t>
            </w:r>
          </w:p>
        </w:tc>
        <w:tc>
          <w:tcPr>
            <w:tcW w:w="1260" w:type="dxa"/>
          </w:tcPr>
          <w:p w14:paraId="535D2756" w14:textId="77777777" w:rsidR="00466044" w:rsidRDefault="00466044" w:rsidP="00A27627">
            <w:pPr>
              <w:rPr>
                <w:lang w:val="en-GB"/>
              </w:rPr>
            </w:pPr>
          </w:p>
        </w:tc>
        <w:tc>
          <w:tcPr>
            <w:tcW w:w="3105" w:type="dxa"/>
          </w:tcPr>
          <w:p w14:paraId="37BAF3FF" w14:textId="77777777" w:rsidR="00466044" w:rsidRDefault="00466044" w:rsidP="00A27627">
            <w:pPr>
              <w:rPr>
                <w:lang w:val="en-GB"/>
              </w:rPr>
            </w:pPr>
            <w:r>
              <w:rPr>
                <w:lang w:val="en-GB"/>
              </w:rPr>
              <w:t xml:space="preserve">Ida Mørck Jørgensen </w:t>
            </w:r>
          </w:p>
        </w:tc>
        <w:tc>
          <w:tcPr>
            <w:tcW w:w="1125" w:type="dxa"/>
          </w:tcPr>
          <w:p w14:paraId="1A2F4ABE" w14:textId="77777777" w:rsidR="00466044" w:rsidRDefault="00466044" w:rsidP="00A27627">
            <w:pPr>
              <w:rPr>
                <w:lang w:val="en-GB"/>
              </w:rPr>
            </w:pPr>
            <w:r>
              <w:rPr>
                <w:lang w:val="en-GB"/>
              </w:rPr>
              <w:t>Review</w:t>
            </w:r>
          </w:p>
        </w:tc>
        <w:tc>
          <w:tcPr>
            <w:tcW w:w="2925" w:type="dxa"/>
          </w:tcPr>
          <w:p w14:paraId="23530AFB" w14:textId="77777777" w:rsidR="00466044" w:rsidRDefault="00466044" w:rsidP="00A27627">
            <w:pPr>
              <w:rPr>
                <w:lang w:val="en-GB"/>
              </w:rPr>
            </w:pPr>
          </w:p>
        </w:tc>
      </w:tr>
      <w:tr w:rsidR="00466044" w:rsidRPr="002425BC" w14:paraId="5CA56EB9" w14:textId="77777777" w:rsidTr="00466044">
        <w:tblPrEx>
          <w:tblLook w:val="04A0" w:firstRow="1" w:lastRow="0" w:firstColumn="1" w:lastColumn="0" w:noHBand="0" w:noVBand="1"/>
        </w:tblPrEx>
        <w:tc>
          <w:tcPr>
            <w:tcW w:w="975" w:type="dxa"/>
          </w:tcPr>
          <w:p w14:paraId="7651FE82" w14:textId="77777777" w:rsidR="00466044" w:rsidRDefault="00466044" w:rsidP="00A27627">
            <w:pPr>
              <w:rPr>
                <w:lang w:val="en-GB"/>
              </w:rPr>
            </w:pPr>
            <w:r>
              <w:rPr>
                <w:lang w:val="en-GB"/>
              </w:rPr>
              <w:t>2.0</w:t>
            </w:r>
          </w:p>
        </w:tc>
        <w:tc>
          <w:tcPr>
            <w:tcW w:w="1260" w:type="dxa"/>
          </w:tcPr>
          <w:p w14:paraId="429DCA92" w14:textId="77777777" w:rsidR="00466044" w:rsidRDefault="00466044" w:rsidP="00A27627">
            <w:pPr>
              <w:rPr>
                <w:lang w:val="en-GB"/>
              </w:rPr>
            </w:pPr>
            <w:r>
              <w:rPr>
                <w:lang w:val="en-GB"/>
              </w:rPr>
              <w:t>22-10-2022</w:t>
            </w:r>
          </w:p>
        </w:tc>
        <w:tc>
          <w:tcPr>
            <w:tcW w:w="3105" w:type="dxa"/>
          </w:tcPr>
          <w:p w14:paraId="3A711AEE" w14:textId="77777777" w:rsidR="00466044" w:rsidRDefault="00466044" w:rsidP="00A27627">
            <w:pPr>
              <w:rPr>
                <w:lang w:val="en-GB"/>
              </w:rPr>
            </w:pPr>
            <w:r>
              <w:rPr>
                <w:lang w:val="en-GB"/>
              </w:rPr>
              <w:t>Emma Hagerup</w:t>
            </w:r>
          </w:p>
        </w:tc>
        <w:tc>
          <w:tcPr>
            <w:tcW w:w="1125" w:type="dxa"/>
          </w:tcPr>
          <w:p w14:paraId="2022F8C6" w14:textId="77777777" w:rsidR="00466044" w:rsidRDefault="00466044" w:rsidP="00A27627">
            <w:pPr>
              <w:rPr>
                <w:lang w:val="en-GB"/>
              </w:rPr>
            </w:pPr>
            <w:r>
              <w:rPr>
                <w:lang w:val="en-GB"/>
              </w:rPr>
              <w:t>Preliminary approval</w:t>
            </w:r>
          </w:p>
        </w:tc>
        <w:tc>
          <w:tcPr>
            <w:tcW w:w="2925" w:type="dxa"/>
          </w:tcPr>
          <w:p w14:paraId="78AE9560" w14:textId="77777777" w:rsidR="00466044" w:rsidRDefault="00466044" w:rsidP="00A27627">
            <w:pPr>
              <w:rPr>
                <w:lang w:val="en-GB"/>
              </w:rPr>
            </w:pPr>
            <w:r>
              <w:rPr>
                <w:lang w:val="en-GB"/>
              </w:rPr>
              <w:t>Document might be subject to change</w:t>
            </w:r>
          </w:p>
        </w:tc>
      </w:tr>
    </w:tbl>
    <w:p w14:paraId="0A31845B" w14:textId="77777777" w:rsidR="00041FD6" w:rsidRPr="00466044" w:rsidRDefault="00041FD6" w:rsidP="00041FD6">
      <w:pPr>
        <w:rPr>
          <w:rFonts w:eastAsia="Calibri" w:cs="Calibri"/>
          <w:color w:val="000000"/>
          <w:szCs w:val="18"/>
          <w:lang w:val="en-GB"/>
        </w:rPr>
      </w:pPr>
    </w:p>
    <w:p w14:paraId="28AF5A92" w14:textId="77777777" w:rsidR="00041FD6" w:rsidRPr="00B40764" w:rsidRDefault="00041FD6" w:rsidP="00041FD6">
      <w:pPr>
        <w:spacing w:line="260" w:lineRule="atLeast"/>
        <w:rPr>
          <w:rFonts w:eastAsia="Calibri" w:cs="Calibri"/>
          <w:color w:val="000000"/>
          <w:szCs w:val="18"/>
          <w:lang w:val="en-US"/>
        </w:rPr>
      </w:pPr>
    </w:p>
    <w:p w14:paraId="6A325FC3" w14:textId="77777777" w:rsidR="00041FD6" w:rsidRPr="00B40764" w:rsidRDefault="00041FD6" w:rsidP="00041FD6">
      <w:pPr>
        <w:pStyle w:val="TOCHeading"/>
        <w:rPr>
          <w:rFonts w:eastAsia="Calibri" w:cs="Calibri"/>
          <w:color w:val="0B1835"/>
          <w:sz w:val="44"/>
          <w:szCs w:val="44"/>
        </w:rPr>
      </w:pPr>
      <w:r w:rsidRPr="00B40764">
        <w:rPr>
          <w:rFonts w:eastAsia="Calibri" w:cs="Calibri"/>
          <w:color w:val="0B1835"/>
          <w:sz w:val="44"/>
          <w:szCs w:val="44"/>
        </w:rPr>
        <w:t>Table of contents</w:t>
      </w:r>
    </w:p>
    <w:sdt>
      <w:sdtPr>
        <w:rPr>
          <w:rFonts w:eastAsia="Times New Roman" w:cs="Times New Roman"/>
          <w:b w:val="0"/>
          <w:bCs w:val="0"/>
          <w:color w:val="auto"/>
          <w:sz w:val="18"/>
          <w:szCs w:val="20"/>
          <w:lang w:val="da-DK" w:eastAsia="en-US"/>
        </w:rPr>
        <w:id w:val="65541113"/>
        <w:docPartObj>
          <w:docPartGallery w:val="Table of Contents"/>
          <w:docPartUnique/>
        </w:docPartObj>
      </w:sdtPr>
      <w:sdtEndPr/>
      <w:sdtContent>
        <w:p w14:paraId="233F9111" w14:textId="347830C7" w:rsidR="00753B6D" w:rsidRDefault="00753B6D">
          <w:pPr>
            <w:pStyle w:val="TOCHeading"/>
          </w:pPr>
          <w:r>
            <w:t>Contents</w:t>
          </w:r>
        </w:p>
        <w:p w14:paraId="01DFBAE5" w14:textId="29302271" w:rsidR="002E4AB3" w:rsidRDefault="00753B6D">
          <w:pPr>
            <w:pStyle w:val="TOC1"/>
            <w:rPr>
              <w:rFonts w:asciiTheme="minorHAnsi" w:eastAsiaTheme="minorEastAsia" w:hAnsiTheme="minorHAnsi" w:cstheme="minorBidi"/>
              <w:b w:val="0"/>
              <w:bCs w:val="0"/>
              <w:noProof/>
              <w:sz w:val="22"/>
              <w:szCs w:val="22"/>
              <w:lang w:eastAsia="da-DK"/>
            </w:rPr>
          </w:pPr>
          <w:r>
            <w:fldChar w:fldCharType="begin"/>
          </w:r>
          <w:r>
            <w:instrText xml:space="preserve"> TOC \o "1-3" \h \z \u </w:instrText>
          </w:r>
          <w:r>
            <w:fldChar w:fldCharType="separate"/>
          </w:r>
          <w:hyperlink w:anchor="_Toc116982861" w:history="1">
            <w:r w:rsidR="002E4AB3" w:rsidRPr="004D3F7D">
              <w:rPr>
                <w:rStyle w:val="Hyperlink"/>
                <w:rFonts w:eastAsia="Calibri" w:cs="Calibri"/>
                <w:noProof/>
                <w:lang w:val="en-US"/>
              </w:rPr>
              <w:t>1</w:t>
            </w:r>
            <w:r w:rsidR="002E4AB3">
              <w:rPr>
                <w:rFonts w:asciiTheme="minorHAnsi" w:eastAsiaTheme="minorEastAsia" w:hAnsiTheme="minorHAnsi" w:cstheme="minorBidi"/>
                <w:b w:val="0"/>
                <w:bCs w:val="0"/>
                <w:noProof/>
                <w:sz w:val="22"/>
                <w:szCs w:val="22"/>
                <w:lang w:eastAsia="da-DK"/>
              </w:rPr>
              <w:tab/>
            </w:r>
            <w:r w:rsidR="002E4AB3" w:rsidRPr="004D3F7D">
              <w:rPr>
                <w:rStyle w:val="Hyperlink"/>
                <w:noProof/>
                <w:lang w:val="en-US"/>
              </w:rPr>
              <w:t>Pre-conditions</w:t>
            </w:r>
            <w:r w:rsidR="002E4AB3">
              <w:rPr>
                <w:noProof/>
                <w:webHidden/>
              </w:rPr>
              <w:tab/>
            </w:r>
            <w:r w:rsidR="002E4AB3">
              <w:rPr>
                <w:noProof/>
                <w:webHidden/>
              </w:rPr>
              <w:fldChar w:fldCharType="begin"/>
            </w:r>
            <w:r w:rsidR="002E4AB3">
              <w:rPr>
                <w:noProof/>
                <w:webHidden/>
              </w:rPr>
              <w:instrText xml:space="preserve"> PAGEREF _Toc116982861 \h </w:instrText>
            </w:r>
            <w:r w:rsidR="002E4AB3">
              <w:rPr>
                <w:noProof/>
                <w:webHidden/>
              </w:rPr>
            </w:r>
            <w:r w:rsidR="002E4AB3">
              <w:rPr>
                <w:noProof/>
                <w:webHidden/>
              </w:rPr>
              <w:fldChar w:fldCharType="separate"/>
            </w:r>
            <w:r w:rsidR="002E4AB3">
              <w:rPr>
                <w:noProof/>
                <w:webHidden/>
              </w:rPr>
              <w:t>3</w:t>
            </w:r>
            <w:r w:rsidR="002E4AB3">
              <w:rPr>
                <w:noProof/>
                <w:webHidden/>
              </w:rPr>
              <w:fldChar w:fldCharType="end"/>
            </w:r>
          </w:hyperlink>
        </w:p>
        <w:p w14:paraId="7F119CA8" w14:textId="3E9D5141" w:rsidR="002E4AB3" w:rsidRDefault="002425BC">
          <w:pPr>
            <w:pStyle w:val="TOC2"/>
            <w:rPr>
              <w:rFonts w:asciiTheme="minorHAnsi" w:eastAsiaTheme="minorEastAsia" w:hAnsiTheme="minorHAnsi" w:cstheme="minorBidi"/>
              <w:b w:val="0"/>
              <w:bCs w:val="0"/>
              <w:noProof/>
              <w:sz w:val="22"/>
              <w:szCs w:val="22"/>
              <w:lang w:eastAsia="da-DK"/>
            </w:rPr>
          </w:pPr>
          <w:hyperlink w:anchor="_Toc116982862" w:history="1">
            <w:r w:rsidR="002E4AB3" w:rsidRPr="004D3F7D">
              <w:rPr>
                <w:rStyle w:val="Hyperlink"/>
                <w:rFonts w:eastAsia="Calibri" w:cs="Calibri"/>
                <w:noProof/>
                <w:lang w:val="en-US"/>
              </w:rPr>
              <w:t>1.1</w:t>
            </w:r>
            <w:r w:rsidR="002E4AB3">
              <w:rPr>
                <w:rFonts w:asciiTheme="minorHAnsi" w:eastAsiaTheme="minorEastAsia" w:hAnsiTheme="minorHAnsi" w:cstheme="minorBidi"/>
                <w:b w:val="0"/>
                <w:bCs w:val="0"/>
                <w:noProof/>
                <w:sz w:val="22"/>
                <w:szCs w:val="22"/>
                <w:lang w:eastAsia="da-DK"/>
              </w:rPr>
              <w:tab/>
            </w:r>
            <w:r w:rsidR="002E4AB3" w:rsidRPr="004D3F7D">
              <w:rPr>
                <w:rStyle w:val="Hyperlink"/>
                <w:rFonts w:eastAsia="Calibri" w:cs="Calibri"/>
                <w:noProof/>
                <w:lang w:val="en-US"/>
              </w:rPr>
              <w:t>Process flow</w:t>
            </w:r>
            <w:r w:rsidR="002E4AB3">
              <w:rPr>
                <w:noProof/>
                <w:webHidden/>
              </w:rPr>
              <w:tab/>
            </w:r>
            <w:r w:rsidR="002E4AB3">
              <w:rPr>
                <w:noProof/>
                <w:webHidden/>
              </w:rPr>
              <w:fldChar w:fldCharType="begin"/>
            </w:r>
            <w:r w:rsidR="002E4AB3">
              <w:rPr>
                <w:noProof/>
                <w:webHidden/>
              </w:rPr>
              <w:instrText xml:space="preserve"> PAGEREF _Toc116982862 \h </w:instrText>
            </w:r>
            <w:r w:rsidR="002E4AB3">
              <w:rPr>
                <w:noProof/>
                <w:webHidden/>
              </w:rPr>
            </w:r>
            <w:r w:rsidR="002E4AB3">
              <w:rPr>
                <w:noProof/>
                <w:webHidden/>
              </w:rPr>
              <w:fldChar w:fldCharType="separate"/>
            </w:r>
            <w:r w:rsidR="002E4AB3">
              <w:rPr>
                <w:noProof/>
                <w:webHidden/>
              </w:rPr>
              <w:t>3</w:t>
            </w:r>
            <w:r w:rsidR="002E4AB3">
              <w:rPr>
                <w:noProof/>
                <w:webHidden/>
              </w:rPr>
              <w:fldChar w:fldCharType="end"/>
            </w:r>
          </w:hyperlink>
        </w:p>
        <w:p w14:paraId="61B3E573" w14:textId="442FC9C6" w:rsidR="002E4AB3" w:rsidRDefault="002425BC">
          <w:pPr>
            <w:pStyle w:val="TOC1"/>
            <w:rPr>
              <w:rFonts w:asciiTheme="minorHAnsi" w:eastAsiaTheme="minorEastAsia" w:hAnsiTheme="minorHAnsi" w:cstheme="minorBidi"/>
              <w:b w:val="0"/>
              <w:bCs w:val="0"/>
              <w:noProof/>
              <w:sz w:val="22"/>
              <w:szCs w:val="22"/>
              <w:lang w:eastAsia="da-DK"/>
            </w:rPr>
          </w:pPr>
          <w:hyperlink w:anchor="_Toc116982863" w:history="1">
            <w:r w:rsidR="002E4AB3" w:rsidRPr="004D3F7D">
              <w:rPr>
                <w:rStyle w:val="Hyperlink"/>
                <w:noProof/>
                <w:lang w:val="en-US"/>
              </w:rPr>
              <w:t>2</w:t>
            </w:r>
            <w:r w:rsidR="002E4AB3">
              <w:rPr>
                <w:rFonts w:asciiTheme="minorHAnsi" w:eastAsiaTheme="minorEastAsia" w:hAnsiTheme="minorHAnsi" w:cstheme="minorBidi"/>
                <w:b w:val="0"/>
                <w:bCs w:val="0"/>
                <w:noProof/>
                <w:sz w:val="22"/>
                <w:szCs w:val="22"/>
                <w:lang w:eastAsia="da-DK"/>
              </w:rPr>
              <w:tab/>
            </w:r>
            <w:r w:rsidR="002E4AB3" w:rsidRPr="004D3F7D">
              <w:rPr>
                <w:rStyle w:val="Hyperlink"/>
                <w:noProof/>
                <w:lang w:val="en-US"/>
              </w:rPr>
              <w:t>Test Scenarios</w:t>
            </w:r>
            <w:r w:rsidR="002E4AB3">
              <w:rPr>
                <w:noProof/>
                <w:webHidden/>
              </w:rPr>
              <w:tab/>
            </w:r>
            <w:r w:rsidR="002E4AB3">
              <w:rPr>
                <w:noProof/>
                <w:webHidden/>
              </w:rPr>
              <w:fldChar w:fldCharType="begin"/>
            </w:r>
            <w:r w:rsidR="002E4AB3">
              <w:rPr>
                <w:noProof/>
                <w:webHidden/>
              </w:rPr>
              <w:instrText xml:space="preserve"> PAGEREF _Toc116982863 \h </w:instrText>
            </w:r>
            <w:r w:rsidR="002E4AB3">
              <w:rPr>
                <w:noProof/>
                <w:webHidden/>
              </w:rPr>
            </w:r>
            <w:r w:rsidR="002E4AB3">
              <w:rPr>
                <w:noProof/>
                <w:webHidden/>
              </w:rPr>
              <w:fldChar w:fldCharType="separate"/>
            </w:r>
            <w:r w:rsidR="002E4AB3">
              <w:rPr>
                <w:noProof/>
                <w:webHidden/>
              </w:rPr>
              <w:t>4</w:t>
            </w:r>
            <w:r w:rsidR="002E4AB3">
              <w:rPr>
                <w:noProof/>
                <w:webHidden/>
              </w:rPr>
              <w:fldChar w:fldCharType="end"/>
            </w:r>
          </w:hyperlink>
        </w:p>
        <w:p w14:paraId="4D764677" w14:textId="15C1E9A4" w:rsidR="002E4AB3" w:rsidRDefault="002425BC">
          <w:pPr>
            <w:pStyle w:val="TOC2"/>
            <w:rPr>
              <w:rFonts w:asciiTheme="minorHAnsi" w:eastAsiaTheme="minorEastAsia" w:hAnsiTheme="minorHAnsi" w:cstheme="minorBidi"/>
              <w:b w:val="0"/>
              <w:bCs w:val="0"/>
              <w:noProof/>
              <w:sz w:val="22"/>
              <w:szCs w:val="22"/>
              <w:lang w:eastAsia="da-DK"/>
            </w:rPr>
          </w:pPr>
          <w:hyperlink w:anchor="_Toc116982864" w:history="1">
            <w:r w:rsidR="002E4AB3" w:rsidRPr="004D3F7D">
              <w:rPr>
                <w:rStyle w:val="Hyperlink"/>
                <w:rFonts w:eastAsia="Calibri"/>
                <w:noProof/>
                <w:lang w:val="en-US"/>
              </w:rPr>
              <w:t>2.1</w:t>
            </w:r>
            <w:r w:rsidR="002E4AB3">
              <w:rPr>
                <w:rFonts w:asciiTheme="minorHAnsi" w:eastAsiaTheme="minorEastAsia" w:hAnsiTheme="minorHAnsi" w:cstheme="minorBidi"/>
                <w:b w:val="0"/>
                <w:bCs w:val="0"/>
                <w:noProof/>
                <w:sz w:val="22"/>
                <w:szCs w:val="22"/>
                <w:lang w:eastAsia="da-DK"/>
              </w:rPr>
              <w:tab/>
            </w:r>
            <w:r w:rsidR="002E4AB3" w:rsidRPr="004D3F7D">
              <w:rPr>
                <w:rStyle w:val="Hyperlink"/>
                <w:rFonts w:eastAsia="Calibri"/>
                <w:noProof/>
                <w:lang w:val="en-US"/>
              </w:rPr>
              <w:t>Description of test scenarios</w:t>
            </w:r>
            <w:r w:rsidR="002E4AB3">
              <w:rPr>
                <w:noProof/>
                <w:webHidden/>
              </w:rPr>
              <w:tab/>
            </w:r>
            <w:r w:rsidR="002E4AB3">
              <w:rPr>
                <w:noProof/>
                <w:webHidden/>
              </w:rPr>
              <w:fldChar w:fldCharType="begin"/>
            </w:r>
            <w:r w:rsidR="002E4AB3">
              <w:rPr>
                <w:noProof/>
                <w:webHidden/>
              </w:rPr>
              <w:instrText xml:space="preserve"> PAGEREF _Toc116982864 \h </w:instrText>
            </w:r>
            <w:r w:rsidR="002E4AB3">
              <w:rPr>
                <w:noProof/>
                <w:webHidden/>
              </w:rPr>
            </w:r>
            <w:r w:rsidR="002E4AB3">
              <w:rPr>
                <w:noProof/>
                <w:webHidden/>
              </w:rPr>
              <w:fldChar w:fldCharType="separate"/>
            </w:r>
            <w:r w:rsidR="002E4AB3">
              <w:rPr>
                <w:noProof/>
                <w:webHidden/>
              </w:rPr>
              <w:t>4</w:t>
            </w:r>
            <w:r w:rsidR="002E4AB3">
              <w:rPr>
                <w:noProof/>
                <w:webHidden/>
              </w:rPr>
              <w:fldChar w:fldCharType="end"/>
            </w:r>
          </w:hyperlink>
        </w:p>
        <w:p w14:paraId="4D7A2D54" w14:textId="1332DDF6" w:rsidR="002E4AB3" w:rsidRDefault="002425BC">
          <w:pPr>
            <w:pStyle w:val="TOC2"/>
            <w:rPr>
              <w:rFonts w:asciiTheme="minorHAnsi" w:eastAsiaTheme="minorEastAsia" w:hAnsiTheme="minorHAnsi" w:cstheme="minorBidi"/>
              <w:b w:val="0"/>
              <w:bCs w:val="0"/>
              <w:noProof/>
              <w:sz w:val="22"/>
              <w:szCs w:val="22"/>
              <w:lang w:eastAsia="da-DK"/>
            </w:rPr>
          </w:pPr>
          <w:hyperlink w:anchor="_Toc116982865" w:history="1">
            <w:r w:rsidR="002E4AB3" w:rsidRPr="004D3F7D">
              <w:rPr>
                <w:rStyle w:val="Hyperlink"/>
                <w:rFonts w:eastAsia="Calibri" w:cs="Calibri"/>
                <w:noProof/>
                <w:lang w:val="en-US"/>
              </w:rPr>
              <w:t>2.2</w:t>
            </w:r>
            <w:r w:rsidR="002E4AB3">
              <w:rPr>
                <w:rFonts w:asciiTheme="minorHAnsi" w:eastAsiaTheme="minorEastAsia" w:hAnsiTheme="minorHAnsi" w:cstheme="minorBidi"/>
                <w:b w:val="0"/>
                <w:bCs w:val="0"/>
                <w:noProof/>
                <w:sz w:val="22"/>
                <w:szCs w:val="22"/>
                <w:lang w:eastAsia="da-DK"/>
              </w:rPr>
              <w:tab/>
            </w:r>
            <w:r w:rsidR="002E4AB3" w:rsidRPr="004D3F7D">
              <w:rPr>
                <w:rStyle w:val="Hyperlink"/>
                <w:rFonts w:eastAsia="Calibri" w:cs="Calibri"/>
                <w:noProof/>
                <w:lang w:val="en-US"/>
              </w:rPr>
              <w:t>Test scenario 1 – Acceptance</w:t>
            </w:r>
            <w:r w:rsidR="002E4AB3">
              <w:rPr>
                <w:noProof/>
                <w:webHidden/>
              </w:rPr>
              <w:tab/>
            </w:r>
            <w:r w:rsidR="002E4AB3">
              <w:rPr>
                <w:noProof/>
                <w:webHidden/>
              </w:rPr>
              <w:fldChar w:fldCharType="begin"/>
            </w:r>
            <w:r w:rsidR="002E4AB3">
              <w:rPr>
                <w:noProof/>
                <w:webHidden/>
              </w:rPr>
              <w:instrText xml:space="preserve"> PAGEREF _Toc116982865 \h </w:instrText>
            </w:r>
            <w:r w:rsidR="002E4AB3">
              <w:rPr>
                <w:noProof/>
                <w:webHidden/>
              </w:rPr>
            </w:r>
            <w:r w:rsidR="002E4AB3">
              <w:rPr>
                <w:noProof/>
                <w:webHidden/>
              </w:rPr>
              <w:fldChar w:fldCharType="separate"/>
            </w:r>
            <w:r w:rsidR="002E4AB3">
              <w:rPr>
                <w:noProof/>
                <w:webHidden/>
              </w:rPr>
              <w:t>5</w:t>
            </w:r>
            <w:r w:rsidR="002E4AB3">
              <w:rPr>
                <w:noProof/>
                <w:webHidden/>
              </w:rPr>
              <w:fldChar w:fldCharType="end"/>
            </w:r>
          </w:hyperlink>
        </w:p>
        <w:p w14:paraId="6329D125" w14:textId="5BF82DB1" w:rsidR="002E4AB3" w:rsidRDefault="002425BC">
          <w:pPr>
            <w:pStyle w:val="TOC3"/>
            <w:rPr>
              <w:rFonts w:asciiTheme="minorHAnsi" w:eastAsiaTheme="minorEastAsia" w:hAnsiTheme="minorHAnsi" w:cstheme="minorBidi"/>
              <w:noProof/>
              <w:sz w:val="22"/>
              <w:szCs w:val="22"/>
              <w:lang w:eastAsia="da-DK"/>
            </w:rPr>
          </w:pPr>
          <w:hyperlink w:anchor="_Toc116982866" w:history="1">
            <w:r w:rsidR="002E4AB3" w:rsidRPr="004D3F7D">
              <w:rPr>
                <w:rStyle w:val="Hyperlink"/>
                <w:rFonts w:eastAsia="Calibri" w:cs="Calibri"/>
                <w:bCs/>
                <w:noProof/>
                <w:lang w:val="en-US"/>
              </w:rPr>
              <w:t>2.2.1</w:t>
            </w:r>
            <w:r w:rsidR="002E4AB3">
              <w:rPr>
                <w:rFonts w:asciiTheme="minorHAnsi" w:eastAsiaTheme="minorEastAsia" w:hAnsiTheme="minorHAnsi" w:cstheme="minorBidi"/>
                <w:noProof/>
                <w:sz w:val="22"/>
                <w:szCs w:val="22"/>
                <w:lang w:eastAsia="da-DK"/>
              </w:rPr>
              <w:tab/>
            </w:r>
            <w:r w:rsidR="002E4AB3" w:rsidRPr="004D3F7D">
              <w:rPr>
                <w:rStyle w:val="Hyperlink"/>
                <w:rFonts w:eastAsia="Calibri" w:cs="Calibri"/>
                <w:noProof/>
                <w:lang w:val="en-US"/>
              </w:rPr>
              <w:t>XML example</w:t>
            </w:r>
            <w:r w:rsidR="002E4AB3">
              <w:rPr>
                <w:noProof/>
                <w:webHidden/>
              </w:rPr>
              <w:tab/>
            </w:r>
            <w:r w:rsidR="002E4AB3">
              <w:rPr>
                <w:noProof/>
                <w:webHidden/>
              </w:rPr>
              <w:fldChar w:fldCharType="begin"/>
            </w:r>
            <w:r w:rsidR="002E4AB3">
              <w:rPr>
                <w:noProof/>
                <w:webHidden/>
              </w:rPr>
              <w:instrText xml:space="preserve"> PAGEREF _Toc116982866 \h </w:instrText>
            </w:r>
            <w:r w:rsidR="002E4AB3">
              <w:rPr>
                <w:noProof/>
                <w:webHidden/>
              </w:rPr>
            </w:r>
            <w:r w:rsidR="002E4AB3">
              <w:rPr>
                <w:noProof/>
                <w:webHidden/>
              </w:rPr>
              <w:fldChar w:fldCharType="separate"/>
            </w:r>
            <w:r w:rsidR="002E4AB3">
              <w:rPr>
                <w:noProof/>
                <w:webHidden/>
              </w:rPr>
              <w:t>6</w:t>
            </w:r>
            <w:r w:rsidR="002E4AB3">
              <w:rPr>
                <w:noProof/>
                <w:webHidden/>
              </w:rPr>
              <w:fldChar w:fldCharType="end"/>
            </w:r>
          </w:hyperlink>
        </w:p>
        <w:p w14:paraId="56496C48" w14:textId="50D0AD07" w:rsidR="002E4AB3" w:rsidRDefault="002425BC">
          <w:pPr>
            <w:pStyle w:val="TOC2"/>
            <w:rPr>
              <w:rFonts w:asciiTheme="minorHAnsi" w:eastAsiaTheme="minorEastAsia" w:hAnsiTheme="minorHAnsi" w:cstheme="minorBidi"/>
              <w:b w:val="0"/>
              <w:bCs w:val="0"/>
              <w:noProof/>
              <w:sz w:val="22"/>
              <w:szCs w:val="22"/>
              <w:lang w:eastAsia="da-DK"/>
            </w:rPr>
          </w:pPr>
          <w:hyperlink w:anchor="_Toc116982867" w:history="1">
            <w:r w:rsidR="002E4AB3" w:rsidRPr="004D3F7D">
              <w:rPr>
                <w:rStyle w:val="Hyperlink"/>
                <w:rFonts w:eastAsia="Calibri" w:cs="Calibri"/>
                <w:noProof/>
                <w:lang w:val="en-US"/>
              </w:rPr>
              <w:t>2.3</w:t>
            </w:r>
            <w:r w:rsidR="002E4AB3">
              <w:rPr>
                <w:rFonts w:asciiTheme="minorHAnsi" w:eastAsiaTheme="minorEastAsia" w:hAnsiTheme="minorHAnsi" w:cstheme="minorBidi"/>
                <w:b w:val="0"/>
                <w:bCs w:val="0"/>
                <w:noProof/>
                <w:sz w:val="22"/>
                <w:szCs w:val="22"/>
                <w:lang w:eastAsia="da-DK"/>
              </w:rPr>
              <w:tab/>
            </w:r>
            <w:r w:rsidR="002E4AB3" w:rsidRPr="004D3F7D">
              <w:rPr>
                <w:rStyle w:val="Hyperlink"/>
                <w:rFonts w:eastAsia="Calibri" w:cs="Calibri"/>
                <w:noProof/>
                <w:lang w:val="en-US"/>
              </w:rPr>
              <w:t>Test scenario 2 – Rejection</w:t>
            </w:r>
            <w:r w:rsidR="002E4AB3">
              <w:rPr>
                <w:noProof/>
                <w:webHidden/>
              </w:rPr>
              <w:tab/>
            </w:r>
            <w:r w:rsidR="002E4AB3">
              <w:rPr>
                <w:noProof/>
                <w:webHidden/>
              </w:rPr>
              <w:fldChar w:fldCharType="begin"/>
            </w:r>
            <w:r w:rsidR="002E4AB3">
              <w:rPr>
                <w:noProof/>
                <w:webHidden/>
              </w:rPr>
              <w:instrText xml:space="preserve"> PAGEREF _Toc116982867 \h </w:instrText>
            </w:r>
            <w:r w:rsidR="002E4AB3">
              <w:rPr>
                <w:noProof/>
                <w:webHidden/>
              </w:rPr>
            </w:r>
            <w:r w:rsidR="002E4AB3">
              <w:rPr>
                <w:noProof/>
                <w:webHidden/>
              </w:rPr>
              <w:fldChar w:fldCharType="separate"/>
            </w:r>
            <w:r w:rsidR="002E4AB3">
              <w:rPr>
                <w:noProof/>
                <w:webHidden/>
              </w:rPr>
              <w:t>6</w:t>
            </w:r>
            <w:r w:rsidR="002E4AB3">
              <w:rPr>
                <w:noProof/>
                <w:webHidden/>
              </w:rPr>
              <w:fldChar w:fldCharType="end"/>
            </w:r>
          </w:hyperlink>
        </w:p>
        <w:p w14:paraId="59CBD8F3" w14:textId="63E47202" w:rsidR="002E4AB3" w:rsidRDefault="002425BC">
          <w:pPr>
            <w:pStyle w:val="TOC3"/>
            <w:rPr>
              <w:rFonts w:asciiTheme="minorHAnsi" w:eastAsiaTheme="minorEastAsia" w:hAnsiTheme="minorHAnsi" w:cstheme="minorBidi"/>
              <w:noProof/>
              <w:sz w:val="22"/>
              <w:szCs w:val="22"/>
              <w:lang w:eastAsia="da-DK"/>
            </w:rPr>
          </w:pPr>
          <w:hyperlink w:anchor="_Toc116982868" w:history="1">
            <w:r w:rsidR="002E4AB3" w:rsidRPr="004D3F7D">
              <w:rPr>
                <w:rStyle w:val="Hyperlink"/>
                <w:rFonts w:eastAsia="Calibri" w:cs="Calibri"/>
                <w:bCs/>
                <w:noProof/>
                <w:lang w:val="en-US"/>
              </w:rPr>
              <w:t>2.3.1</w:t>
            </w:r>
            <w:r w:rsidR="002E4AB3">
              <w:rPr>
                <w:rFonts w:asciiTheme="minorHAnsi" w:eastAsiaTheme="minorEastAsia" w:hAnsiTheme="minorHAnsi" w:cstheme="minorBidi"/>
                <w:noProof/>
                <w:sz w:val="22"/>
                <w:szCs w:val="22"/>
                <w:lang w:eastAsia="da-DK"/>
              </w:rPr>
              <w:tab/>
            </w:r>
            <w:r w:rsidR="002E4AB3" w:rsidRPr="004D3F7D">
              <w:rPr>
                <w:rStyle w:val="Hyperlink"/>
                <w:rFonts w:eastAsia="Calibri" w:cs="Calibri"/>
                <w:noProof/>
                <w:lang w:val="en-US"/>
              </w:rPr>
              <w:t>XML example</w:t>
            </w:r>
            <w:r w:rsidR="002E4AB3">
              <w:rPr>
                <w:noProof/>
                <w:webHidden/>
              </w:rPr>
              <w:tab/>
            </w:r>
            <w:r w:rsidR="002E4AB3">
              <w:rPr>
                <w:noProof/>
                <w:webHidden/>
              </w:rPr>
              <w:fldChar w:fldCharType="begin"/>
            </w:r>
            <w:r w:rsidR="002E4AB3">
              <w:rPr>
                <w:noProof/>
                <w:webHidden/>
              </w:rPr>
              <w:instrText xml:space="preserve"> PAGEREF _Toc116982868 \h </w:instrText>
            </w:r>
            <w:r w:rsidR="002E4AB3">
              <w:rPr>
                <w:noProof/>
                <w:webHidden/>
              </w:rPr>
            </w:r>
            <w:r w:rsidR="002E4AB3">
              <w:rPr>
                <w:noProof/>
                <w:webHidden/>
              </w:rPr>
              <w:fldChar w:fldCharType="separate"/>
            </w:r>
            <w:r w:rsidR="002E4AB3">
              <w:rPr>
                <w:noProof/>
                <w:webHidden/>
              </w:rPr>
              <w:t>6</w:t>
            </w:r>
            <w:r w:rsidR="002E4AB3">
              <w:rPr>
                <w:noProof/>
                <w:webHidden/>
              </w:rPr>
              <w:fldChar w:fldCharType="end"/>
            </w:r>
          </w:hyperlink>
        </w:p>
        <w:p w14:paraId="58AD04A1" w14:textId="7C4ED776" w:rsidR="00753B6D" w:rsidRDefault="00753B6D">
          <w:r>
            <w:rPr>
              <w:b/>
              <w:bCs/>
              <w:noProof/>
            </w:rPr>
            <w:fldChar w:fldCharType="end"/>
          </w:r>
        </w:p>
      </w:sdtContent>
    </w:sdt>
    <w:p w14:paraId="2990BC0B" w14:textId="77777777" w:rsidR="00041FD6" w:rsidRPr="00B40764" w:rsidRDefault="00041FD6" w:rsidP="00041FD6">
      <w:pPr>
        <w:tabs>
          <w:tab w:val="left" w:pos="851"/>
          <w:tab w:val="left" w:leader="dot" w:pos="9072"/>
        </w:tabs>
        <w:spacing w:before="360" w:after="0"/>
        <w:rPr>
          <w:rFonts w:ascii="Verdana" w:eastAsia="Verdana" w:hAnsi="Verdana" w:cs="Verdana"/>
          <w:b/>
          <w:bCs/>
          <w:color w:val="000000"/>
          <w:sz w:val="22"/>
          <w:szCs w:val="22"/>
          <w:lang w:val="en-US"/>
        </w:rPr>
      </w:pPr>
    </w:p>
    <w:p w14:paraId="308AC3AB" w14:textId="77777777" w:rsidR="00041FD6" w:rsidRPr="00B40764" w:rsidRDefault="00041FD6" w:rsidP="00041FD6">
      <w:pPr>
        <w:tabs>
          <w:tab w:val="left" w:pos="1134"/>
          <w:tab w:val="left" w:leader="dot" w:pos="9072"/>
        </w:tabs>
        <w:spacing w:after="0"/>
        <w:ind w:left="284"/>
        <w:rPr>
          <w:rFonts w:ascii="Verdana" w:eastAsia="Verdana" w:hAnsi="Verdana" w:cs="Verdana"/>
          <w:b/>
          <w:bCs/>
          <w:color w:val="000000"/>
          <w:sz w:val="22"/>
          <w:szCs w:val="22"/>
          <w:lang w:val="en-US"/>
        </w:rPr>
      </w:pPr>
    </w:p>
    <w:p w14:paraId="56815082" w14:textId="77777777" w:rsidR="00041FD6" w:rsidRPr="00B40764" w:rsidRDefault="00041FD6" w:rsidP="00041FD6">
      <w:pPr>
        <w:tabs>
          <w:tab w:val="left" w:pos="851"/>
          <w:tab w:val="left" w:leader="dot" w:pos="9072"/>
        </w:tabs>
        <w:spacing w:before="360" w:after="0"/>
        <w:rPr>
          <w:rFonts w:ascii="Verdana" w:eastAsia="Verdana" w:hAnsi="Verdana" w:cs="Verdana"/>
          <w:b/>
          <w:bCs/>
          <w:color w:val="000000"/>
          <w:sz w:val="22"/>
          <w:szCs w:val="22"/>
          <w:lang w:val="en-US"/>
        </w:rPr>
      </w:pPr>
    </w:p>
    <w:p w14:paraId="39FA7FD1" w14:textId="77777777" w:rsidR="00041FD6" w:rsidRPr="00B40764" w:rsidRDefault="00041FD6" w:rsidP="00041FD6">
      <w:pPr>
        <w:tabs>
          <w:tab w:val="left" w:pos="1134"/>
          <w:tab w:val="left" w:leader="dot" w:pos="9072"/>
        </w:tabs>
        <w:spacing w:after="0"/>
        <w:ind w:left="284"/>
        <w:rPr>
          <w:rFonts w:ascii="Verdana" w:eastAsia="Verdana" w:hAnsi="Verdana" w:cs="Verdana"/>
          <w:b/>
          <w:bCs/>
          <w:color w:val="000000"/>
          <w:sz w:val="22"/>
          <w:szCs w:val="22"/>
          <w:lang w:val="en-US"/>
        </w:rPr>
      </w:pPr>
    </w:p>
    <w:p w14:paraId="5A0640AD" w14:textId="77777777" w:rsidR="00041FD6" w:rsidRPr="00B40764" w:rsidRDefault="00041FD6" w:rsidP="00041FD6">
      <w:pPr>
        <w:tabs>
          <w:tab w:val="left" w:pos="1418"/>
          <w:tab w:val="left" w:leader="dot" w:pos="9072"/>
        </w:tabs>
        <w:spacing w:after="0"/>
        <w:ind w:left="567"/>
        <w:rPr>
          <w:rFonts w:ascii="Verdana" w:eastAsia="Verdana" w:hAnsi="Verdana" w:cs="Verdana"/>
          <w:color w:val="000000"/>
          <w:sz w:val="22"/>
          <w:szCs w:val="22"/>
          <w:lang w:val="en-US"/>
        </w:rPr>
      </w:pPr>
    </w:p>
    <w:p w14:paraId="3CEC1F30" w14:textId="77777777" w:rsidR="00041FD6" w:rsidRPr="00B40764" w:rsidRDefault="00041FD6" w:rsidP="00041FD6">
      <w:pPr>
        <w:tabs>
          <w:tab w:val="left" w:pos="1134"/>
          <w:tab w:val="left" w:leader="dot" w:pos="9072"/>
        </w:tabs>
        <w:spacing w:after="0"/>
        <w:ind w:left="284"/>
        <w:rPr>
          <w:rFonts w:ascii="Verdana" w:eastAsia="Verdana" w:hAnsi="Verdana" w:cs="Verdana"/>
          <w:b/>
          <w:bCs/>
          <w:color w:val="000000"/>
          <w:sz w:val="22"/>
          <w:szCs w:val="22"/>
          <w:lang w:val="en-US"/>
        </w:rPr>
      </w:pPr>
    </w:p>
    <w:p w14:paraId="49755552" w14:textId="77777777" w:rsidR="00041FD6" w:rsidRPr="00B40764" w:rsidRDefault="00041FD6" w:rsidP="00041FD6">
      <w:pPr>
        <w:tabs>
          <w:tab w:val="left" w:pos="1418"/>
          <w:tab w:val="left" w:leader="dot" w:pos="9072"/>
        </w:tabs>
        <w:spacing w:after="0"/>
        <w:ind w:left="567"/>
        <w:rPr>
          <w:rFonts w:ascii="Verdana" w:eastAsia="Verdana" w:hAnsi="Verdana" w:cs="Verdana"/>
          <w:color w:val="000000"/>
          <w:sz w:val="22"/>
          <w:szCs w:val="22"/>
          <w:lang w:val="en-US"/>
        </w:rPr>
      </w:pPr>
    </w:p>
    <w:p w14:paraId="3556FF4F" w14:textId="77777777" w:rsidR="00041FD6" w:rsidRPr="00B40764" w:rsidRDefault="00041FD6" w:rsidP="00041FD6">
      <w:pPr>
        <w:rPr>
          <w:rFonts w:eastAsia="Calibri" w:cs="Calibri"/>
          <w:color w:val="000000"/>
          <w:szCs w:val="18"/>
          <w:lang w:val="en-US"/>
        </w:rPr>
      </w:pPr>
    </w:p>
    <w:p w14:paraId="658D4F57" w14:textId="77777777" w:rsidR="00041FD6" w:rsidRPr="00B40764" w:rsidRDefault="00041FD6" w:rsidP="00041FD6">
      <w:pPr>
        <w:spacing w:line="260" w:lineRule="atLeast"/>
        <w:rPr>
          <w:rFonts w:eastAsia="Calibri" w:cs="Calibri"/>
          <w:color w:val="000000"/>
          <w:szCs w:val="18"/>
          <w:lang w:val="en-US"/>
        </w:rPr>
      </w:pPr>
    </w:p>
    <w:p w14:paraId="7929AE0B" w14:textId="77777777" w:rsidR="00041FD6" w:rsidRPr="00B40764" w:rsidRDefault="00041FD6" w:rsidP="00041FD6">
      <w:pPr>
        <w:tabs>
          <w:tab w:val="left" w:pos="2552"/>
          <w:tab w:val="left" w:leader="dot" w:pos="9072"/>
        </w:tabs>
        <w:spacing w:after="240" w:line="240" w:lineRule="auto"/>
        <w:ind w:left="1134"/>
        <w:jc w:val="center"/>
        <w:rPr>
          <w:rFonts w:eastAsia="Calibri" w:cs="Calibri"/>
          <w:color w:val="000000"/>
          <w:szCs w:val="18"/>
          <w:lang w:val="en-US"/>
        </w:rPr>
      </w:pPr>
      <w:r w:rsidRPr="00B40764">
        <w:rPr>
          <w:lang w:val="en-US"/>
        </w:rPr>
        <w:br w:type="page"/>
      </w:r>
    </w:p>
    <w:p w14:paraId="4F06DC59" w14:textId="12697C4F" w:rsidR="00041FD6" w:rsidRPr="00B40764" w:rsidRDefault="00041FD6" w:rsidP="00041FD6">
      <w:pPr>
        <w:pStyle w:val="Heading1"/>
        <w:rPr>
          <w:rFonts w:eastAsia="Calibri" w:cs="Calibri"/>
          <w:bCs/>
          <w:color w:val="0F2147" w:themeColor="accent1"/>
          <w:szCs w:val="44"/>
          <w:lang w:val="en-US"/>
        </w:rPr>
      </w:pPr>
      <w:bookmarkStart w:id="2" w:name="_Toc116982861"/>
      <w:r w:rsidRPr="00B40764">
        <w:rPr>
          <w:lang w:val="en-US"/>
        </w:rPr>
        <w:lastRenderedPageBreak/>
        <w:t>Pre</w:t>
      </w:r>
      <w:r w:rsidR="00DF1800">
        <w:rPr>
          <w:lang w:val="en-US"/>
        </w:rPr>
        <w:t>-</w:t>
      </w:r>
      <w:r w:rsidRPr="00B40764">
        <w:rPr>
          <w:lang w:val="en-US"/>
        </w:rPr>
        <w:t>conditions</w:t>
      </w:r>
      <w:bookmarkEnd w:id="2"/>
    </w:p>
    <w:p w14:paraId="55402204" w14:textId="4F614A91" w:rsidR="00041FD6" w:rsidRPr="00B40764" w:rsidRDefault="00041FD6" w:rsidP="00041FD6">
      <w:pPr>
        <w:pStyle w:val="BodyText"/>
        <w:rPr>
          <w:rFonts w:eastAsia="Calibri" w:cs="Calibri"/>
          <w:color w:val="000000"/>
          <w:szCs w:val="18"/>
          <w:lang w:val="en-US"/>
        </w:rPr>
      </w:pPr>
      <w:r w:rsidRPr="00B40764">
        <w:rPr>
          <w:rFonts w:eastAsia="Calibri" w:cs="Calibri"/>
          <w:color w:val="000000"/>
          <w:szCs w:val="18"/>
          <w:lang w:val="en-US"/>
        </w:rPr>
        <w:t xml:space="preserve">To complete the functional test case for “B1 </w:t>
      </w:r>
      <w:r w:rsidR="00FF6E8C" w:rsidRPr="00B40764">
        <w:rPr>
          <w:rFonts w:eastAsia="Calibri" w:cs="Calibri"/>
          <w:color w:val="000000"/>
          <w:szCs w:val="18"/>
          <w:lang w:val="en-US"/>
        </w:rPr>
        <w:t>Amendment</w:t>
      </w:r>
      <w:r w:rsidRPr="00B40764">
        <w:rPr>
          <w:rFonts w:eastAsia="Calibri" w:cs="Calibri"/>
          <w:color w:val="000000"/>
          <w:szCs w:val="18"/>
          <w:lang w:val="en-US"/>
        </w:rPr>
        <w:t>”, the company must have an established connection to the AS4</w:t>
      </w:r>
      <w:r w:rsidR="00D46DDD">
        <w:rPr>
          <w:rFonts w:eastAsia="Calibri" w:cs="Calibri"/>
          <w:color w:val="000000"/>
          <w:szCs w:val="18"/>
          <w:lang w:val="en-US"/>
        </w:rPr>
        <w:t>-g</w:t>
      </w:r>
      <w:r w:rsidRPr="00B40764">
        <w:rPr>
          <w:rFonts w:eastAsia="Calibri" w:cs="Calibri"/>
          <w:color w:val="000000"/>
          <w:szCs w:val="18"/>
          <w:lang w:val="en-US"/>
        </w:rPr>
        <w:t xml:space="preserve">ateway, </w:t>
      </w:r>
      <w:r w:rsidR="00BD2636">
        <w:rPr>
          <w:rFonts w:eastAsia="Calibri" w:cs="Calibri"/>
          <w:color w:val="000000"/>
          <w:szCs w:val="18"/>
          <w:lang w:val="en-US"/>
        </w:rPr>
        <w:t xml:space="preserve">and have a </w:t>
      </w:r>
      <w:r w:rsidRPr="00B40764">
        <w:rPr>
          <w:rFonts w:eastAsia="Calibri" w:cs="Calibri"/>
          <w:color w:val="000000"/>
          <w:szCs w:val="18"/>
          <w:lang w:val="en-US"/>
        </w:rPr>
        <w:t xml:space="preserve">functioning system user to DMS Export, see </w:t>
      </w:r>
      <w:hyperlink r:id="rId16">
        <w:r w:rsidRPr="00B40764">
          <w:rPr>
            <w:rStyle w:val="Hyperlink"/>
            <w:rFonts w:eastAsia="Calibri" w:cs="Calibri"/>
            <w:szCs w:val="18"/>
            <w:lang w:val="en-US"/>
          </w:rPr>
          <w:t>Connectivity Guide</w:t>
        </w:r>
        <w:r w:rsidRPr="00B40764">
          <w:rPr>
            <w:rStyle w:val="Hyperlink"/>
            <w:rFonts w:eastAsia="Calibri" w:cs="Calibri"/>
            <w:b/>
            <w:bCs/>
            <w:szCs w:val="18"/>
            <w:lang w:val="en-US"/>
          </w:rPr>
          <w:t xml:space="preserve"> </w:t>
        </w:r>
        <w:r w:rsidRPr="00B40764">
          <w:rPr>
            <w:rStyle w:val="Hyperlink"/>
            <w:rFonts w:eastAsia="Calibri" w:cs="Calibri"/>
            <w:szCs w:val="18"/>
            <w:lang w:val="en-US"/>
          </w:rPr>
          <w:t>&amp;</w:t>
        </w:r>
        <w:r w:rsidRPr="00B40764">
          <w:rPr>
            <w:rStyle w:val="Hyperlink"/>
            <w:rFonts w:eastAsia="Calibri" w:cs="Calibri"/>
            <w:b/>
            <w:bCs/>
            <w:szCs w:val="18"/>
            <w:lang w:val="en-US"/>
          </w:rPr>
          <w:t xml:space="preserve"> </w:t>
        </w:r>
        <w:r w:rsidRPr="00B40764">
          <w:rPr>
            <w:rStyle w:val="Hyperlink"/>
            <w:rFonts w:eastAsia="Calibri" w:cs="Calibri"/>
            <w:szCs w:val="18"/>
            <w:lang w:val="en-US"/>
          </w:rPr>
          <w:t>System Guide</w:t>
        </w:r>
      </w:hyperlink>
      <w:r w:rsidRPr="00B40764">
        <w:rPr>
          <w:rFonts w:eastAsia="Calibri" w:cs="Calibri"/>
          <w:color w:val="000000"/>
          <w:szCs w:val="18"/>
          <w:lang w:val="en-US"/>
        </w:rPr>
        <w:t xml:space="preserve">. </w:t>
      </w:r>
    </w:p>
    <w:p w14:paraId="1865CB92" w14:textId="109459B1" w:rsidR="00041FD6" w:rsidRPr="00B40764" w:rsidRDefault="00041FD6" w:rsidP="00041FD6">
      <w:pPr>
        <w:pStyle w:val="BodyText"/>
        <w:rPr>
          <w:rFonts w:eastAsia="Calibri" w:cs="Calibri"/>
          <w:color w:val="000000"/>
          <w:szCs w:val="18"/>
          <w:lang w:val="en-US"/>
        </w:rPr>
      </w:pPr>
      <w:r w:rsidRPr="00B40764">
        <w:rPr>
          <w:rFonts w:eastAsia="Calibri" w:cs="Calibri"/>
          <w:color w:val="000000"/>
          <w:szCs w:val="18"/>
          <w:lang w:val="en-US"/>
        </w:rPr>
        <w:t>Furthermore, ensure that you for this test case have the correct URL</w:t>
      </w:r>
      <w:r w:rsidR="00D46DDD">
        <w:rPr>
          <w:rFonts w:eastAsia="Calibri" w:cs="Calibri"/>
          <w:color w:val="000000"/>
          <w:szCs w:val="18"/>
          <w:lang w:val="en-US"/>
        </w:rPr>
        <w:t>s</w:t>
      </w:r>
      <w:r w:rsidRPr="00B40764">
        <w:rPr>
          <w:rFonts w:eastAsia="Calibri" w:cs="Calibri"/>
          <w:color w:val="000000"/>
          <w:szCs w:val="18"/>
          <w:lang w:val="en-US"/>
        </w:rPr>
        <w:t>, Service</w:t>
      </w:r>
      <w:r w:rsidR="00D46DDD">
        <w:rPr>
          <w:rFonts w:eastAsia="Calibri" w:cs="Calibri"/>
          <w:color w:val="000000"/>
          <w:szCs w:val="18"/>
          <w:lang w:val="en-US"/>
        </w:rPr>
        <w:t>s</w:t>
      </w:r>
      <w:r w:rsidRPr="00B40764">
        <w:rPr>
          <w:rFonts w:eastAsia="Calibri" w:cs="Calibri"/>
          <w:color w:val="000000"/>
          <w:szCs w:val="18"/>
          <w:lang w:val="en-US"/>
        </w:rPr>
        <w:t>, and Action</w:t>
      </w:r>
      <w:r w:rsidR="00D46DDD">
        <w:rPr>
          <w:rFonts w:eastAsia="Calibri" w:cs="Calibri"/>
          <w:color w:val="000000"/>
          <w:szCs w:val="18"/>
          <w:lang w:val="en-US"/>
        </w:rPr>
        <w:t>s</w:t>
      </w:r>
      <w:r w:rsidRPr="00B40764">
        <w:rPr>
          <w:rFonts w:eastAsia="Calibri" w:cs="Calibri"/>
          <w:color w:val="000000"/>
          <w:szCs w:val="18"/>
          <w:lang w:val="en-US"/>
        </w:rPr>
        <w:t xml:space="preserve">, as seen below. In place of </w:t>
      </w:r>
      <w:r w:rsidR="00BD2636">
        <w:rPr>
          <w:rFonts w:eastAsia="Calibri" w:cs="Calibri"/>
          <w:color w:val="000000"/>
          <w:szCs w:val="18"/>
          <w:lang w:val="en-US"/>
        </w:rPr>
        <w:t>{</w:t>
      </w:r>
      <w:r w:rsidRPr="00B40764">
        <w:rPr>
          <w:rFonts w:eastAsia="Calibri" w:cs="Calibri"/>
          <w:color w:val="000000"/>
          <w:szCs w:val="18"/>
          <w:lang w:val="en-US"/>
        </w:rPr>
        <w:t>CVR</w:t>
      </w:r>
      <w:r w:rsidR="00BD2636">
        <w:rPr>
          <w:rFonts w:eastAsia="Calibri" w:cs="Calibri"/>
          <w:color w:val="000000"/>
          <w:szCs w:val="18"/>
          <w:lang w:val="en-US"/>
        </w:rPr>
        <w:t>}</w:t>
      </w:r>
      <w:r w:rsidRPr="00B40764">
        <w:rPr>
          <w:rFonts w:eastAsia="Calibri" w:cs="Calibri"/>
          <w:color w:val="000000"/>
          <w:szCs w:val="18"/>
          <w:lang w:val="en-US"/>
        </w:rPr>
        <w:t xml:space="preserve"> and </w:t>
      </w:r>
      <w:r w:rsidR="00BD2636">
        <w:rPr>
          <w:rFonts w:eastAsia="Calibri" w:cs="Calibri"/>
          <w:color w:val="000000"/>
          <w:szCs w:val="18"/>
          <w:lang w:val="en-US"/>
        </w:rPr>
        <w:t>{</w:t>
      </w:r>
      <w:r w:rsidRPr="00B40764">
        <w:rPr>
          <w:rFonts w:eastAsia="Calibri" w:cs="Calibri"/>
          <w:color w:val="000000"/>
          <w:szCs w:val="18"/>
          <w:lang w:val="en-US"/>
        </w:rPr>
        <w:t>UID</w:t>
      </w:r>
      <w:r w:rsidR="00BD2636">
        <w:rPr>
          <w:rFonts w:eastAsia="Calibri" w:cs="Calibri"/>
          <w:color w:val="000000"/>
          <w:szCs w:val="18"/>
          <w:lang w:val="en-US"/>
        </w:rPr>
        <w:t>}</w:t>
      </w:r>
      <w:r w:rsidRPr="00B40764">
        <w:rPr>
          <w:rFonts w:eastAsia="Calibri" w:cs="Calibri"/>
          <w:color w:val="000000"/>
          <w:szCs w:val="18"/>
          <w:lang w:val="en-US"/>
        </w:rPr>
        <w:t>, fill out your own CVR and UID in the URL</w:t>
      </w:r>
      <w:r w:rsidR="00D46DDD">
        <w:rPr>
          <w:rFonts w:eastAsia="Calibri" w:cs="Calibri"/>
          <w:color w:val="000000"/>
          <w:szCs w:val="18"/>
          <w:lang w:val="en-US"/>
        </w:rPr>
        <w:t>s</w:t>
      </w:r>
      <w:r w:rsidRPr="00B40764">
        <w:rPr>
          <w:rFonts w:eastAsia="Calibri" w:cs="Calibri"/>
          <w:color w:val="000000"/>
          <w:szCs w:val="18"/>
          <w:lang w:val="en-US"/>
        </w:rPr>
        <w:t xml:space="preserve"> below. While the URL</w:t>
      </w:r>
      <w:r w:rsidR="00D46DDD">
        <w:rPr>
          <w:rFonts w:eastAsia="Calibri" w:cs="Calibri"/>
          <w:color w:val="000000"/>
          <w:szCs w:val="18"/>
          <w:lang w:val="en-US"/>
        </w:rPr>
        <w:t>s</w:t>
      </w:r>
      <w:r w:rsidRPr="00B40764">
        <w:rPr>
          <w:rFonts w:eastAsia="Calibri" w:cs="Calibri"/>
          <w:color w:val="000000"/>
          <w:szCs w:val="18"/>
          <w:lang w:val="en-US"/>
        </w:rPr>
        <w:t xml:space="preserve"> and Service</w:t>
      </w:r>
      <w:r w:rsidR="00D46DDD">
        <w:rPr>
          <w:rFonts w:eastAsia="Calibri" w:cs="Calibri"/>
          <w:color w:val="000000"/>
          <w:szCs w:val="18"/>
          <w:lang w:val="en-US"/>
        </w:rPr>
        <w:t>s</w:t>
      </w:r>
      <w:r w:rsidRPr="00B40764">
        <w:rPr>
          <w:rFonts w:eastAsia="Calibri" w:cs="Calibri"/>
          <w:color w:val="000000"/>
          <w:szCs w:val="18"/>
          <w:lang w:val="en-US"/>
        </w:rPr>
        <w:t xml:space="preserve"> </w:t>
      </w:r>
      <w:r w:rsidR="00F36917">
        <w:rPr>
          <w:rFonts w:eastAsia="Calibri" w:cs="Calibri"/>
          <w:color w:val="000000"/>
          <w:szCs w:val="18"/>
          <w:lang w:val="en-US"/>
        </w:rPr>
        <w:t>are</w:t>
      </w:r>
      <w:r w:rsidRPr="00B40764">
        <w:rPr>
          <w:rFonts w:eastAsia="Calibri" w:cs="Calibri"/>
          <w:color w:val="000000"/>
          <w:szCs w:val="18"/>
          <w:lang w:val="en-US"/>
        </w:rPr>
        <w:t xml:space="preserve"> the same for all the test cases, the Action</w:t>
      </w:r>
      <w:r w:rsidR="00D46DDD">
        <w:rPr>
          <w:rFonts w:eastAsia="Calibri" w:cs="Calibri"/>
          <w:color w:val="000000"/>
          <w:szCs w:val="18"/>
          <w:lang w:val="en-US"/>
        </w:rPr>
        <w:t>s</w:t>
      </w:r>
      <w:r w:rsidRPr="00B40764">
        <w:rPr>
          <w:rFonts w:eastAsia="Calibri" w:cs="Calibri"/>
          <w:color w:val="000000"/>
          <w:szCs w:val="18"/>
          <w:lang w:val="en-US"/>
        </w:rPr>
        <w:t xml:space="preserve"> however, will change depending on the test case you are performing, please keep an eye out that you have the correct Action</w:t>
      </w:r>
      <w:r w:rsidR="00D55C93">
        <w:rPr>
          <w:rFonts w:eastAsia="Calibri" w:cs="Calibri"/>
          <w:color w:val="000000"/>
          <w:szCs w:val="18"/>
          <w:lang w:val="en-US"/>
        </w:rPr>
        <w:t xml:space="preserve"> for the test case in hand</w:t>
      </w:r>
      <w:r w:rsidRPr="00B40764">
        <w:rPr>
          <w:rFonts w:eastAsia="Calibri" w:cs="Calibri"/>
          <w:color w:val="000000"/>
          <w:szCs w:val="18"/>
          <w:lang w:val="en-US"/>
        </w:rPr>
        <w:t xml:space="preserve">. </w:t>
      </w:r>
    </w:p>
    <w:p w14:paraId="143F6AE5" w14:textId="64713A55" w:rsidR="00041FD6" w:rsidRPr="00B40764" w:rsidRDefault="00041FD6" w:rsidP="00041FD6">
      <w:pPr>
        <w:pStyle w:val="BodyText"/>
        <w:rPr>
          <w:rFonts w:eastAsia="Calibri" w:cs="Calibri"/>
          <w:color w:val="000000"/>
          <w:szCs w:val="18"/>
          <w:lang w:val="en-US"/>
        </w:rPr>
      </w:pPr>
      <w:r w:rsidRPr="00B40764">
        <w:rPr>
          <w:rFonts w:eastAsia="Calibri" w:cs="Calibri"/>
          <w:color w:val="000000"/>
          <w:szCs w:val="18"/>
          <w:lang w:val="en-US"/>
        </w:rPr>
        <w:t>To submit the XML</w:t>
      </w:r>
      <w:r w:rsidR="00764D95">
        <w:rPr>
          <w:rFonts w:eastAsia="Calibri" w:cs="Calibri"/>
          <w:color w:val="000000"/>
          <w:szCs w:val="18"/>
          <w:lang w:val="en-US"/>
        </w:rPr>
        <w:t>s</w:t>
      </w:r>
      <w:r w:rsidRPr="00B40764">
        <w:rPr>
          <w:rFonts w:eastAsia="Calibri" w:cs="Calibri"/>
          <w:color w:val="000000"/>
          <w:szCs w:val="18"/>
          <w:lang w:val="en-US"/>
        </w:rPr>
        <w:t xml:space="preserve"> for this test case, use the following endpoint</w:t>
      </w:r>
      <w:r w:rsidR="00D2643E">
        <w:rPr>
          <w:rFonts w:eastAsia="Calibri" w:cs="Calibri"/>
          <w:color w:val="000000"/>
          <w:szCs w:val="18"/>
          <w:lang w:val="en-US"/>
        </w:rPr>
        <w:t>s</w:t>
      </w:r>
      <w:r w:rsidRPr="00B40764">
        <w:rPr>
          <w:rFonts w:eastAsia="Calibri" w:cs="Calibri"/>
          <w:color w:val="000000"/>
          <w:szCs w:val="18"/>
          <w:lang w:val="en-US"/>
        </w:rPr>
        <w:t>:</w:t>
      </w:r>
    </w:p>
    <w:tbl>
      <w:tblPr>
        <w:tblStyle w:val="TableGrid"/>
        <w:tblW w:w="9450" w:type="dxa"/>
        <w:tblLayout w:type="fixed"/>
        <w:tblLook w:val="0000" w:firstRow="0" w:lastRow="0" w:firstColumn="0" w:lastColumn="0" w:noHBand="0" w:noVBand="0"/>
      </w:tblPr>
      <w:tblGrid>
        <w:gridCol w:w="5205"/>
        <w:gridCol w:w="1305"/>
        <w:gridCol w:w="1170"/>
        <w:gridCol w:w="1770"/>
      </w:tblGrid>
      <w:tr w:rsidR="00041FD6" w:rsidRPr="00B40764" w14:paraId="49281497" w14:textId="77777777" w:rsidTr="174DC672">
        <w:tc>
          <w:tcPr>
            <w:tcW w:w="5205" w:type="dxa"/>
            <w:tcBorders>
              <w:top w:val="single" w:sz="6" w:space="0" w:color="auto"/>
              <w:left w:val="single" w:sz="6" w:space="0" w:color="auto"/>
              <w:bottom w:val="single" w:sz="6" w:space="0" w:color="auto"/>
              <w:right w:val="single" w:sz="6" w:space="0" w:color="auto"/>
            </w:tcBorders>
            <w:shd w:val="clear" w:color="auto" w:fill="0F2147" w:themeFill="accent1"/>
          </w:tcPr>
          <w:p w14:paraId="5FF49846"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URL</w:t>
            </w:r>
          </w:p>
        </w:tc>
        <w:tc>
          <w:tcPr>
            <w:tcW w:w="1305" w:type="dxa"/>
            <w:tcBorders>
              <w:top w:val="single" w:sz="6" w:space="0" w:color="auto"/>
              <w:left w:val="single" w:sz="6" w:space="0" w:color="auto"/>
              <w:bottom w:val="single" w:sz="6" w:space="0" w:color="auto"/>
              <w:right w:val="single" w:sz="6" w:space="0" w:color="auto"/>
            </w:tcBorders>
            <w:shd w:val="clear" w:color="auto" w:fill="0F2147" w:themeFill="accent1"/>
          </w:tcPr>
          <w:p w14:paraId="4582A167" w14:textId="54BC46F0" w:rsidR="00041FD6" w:rsidRPr="00B40764" w:rsidRDefault="0BC8C1AE">
            <w:pPr>
              <w:pStyle w:val="BodyText"/>
              <w:rPr>
                <w:rFonts w:eastAsia="Calibri" w:cs="Calibri"/>
                <w:b/>
                <w:lang w:val="en-US"/>
              </w:rPr>
            </w:pPr>
            <w:r w:rsidRPr="00B40764">
              <w:rPr>
                <w:rFonts w:eastAsia="Calibri" w:cs="Calibri"/>
                <w:b/>
                <w:bCs/>
                <w:lang w:val="en-US"/>
              </w:rPr>
              <w:t xml:space="preserve">UFE </w:t>
            </w:r>
            <w:r w:rsidR="00041FD6" w:rsidRPr="00B40764">
              <w:rPr>
                <w:rFonts w:eastAsia="Calibri" w:cs="Calibri"/>
                <w:b/>
                <w:lang w:val="en-US"/>
              </w:rPr>
              <w:t>Service</w:t>
            </w:r>
          </w:p>
        </w:tc>
        <w:tc>
          <w:tcPr>
            <w:tcW w:w="1170" w:type="dxa"/>
            <w:tcBorders>
              <w:top w:val="single" w:sz="6" w:space="0" w:color="auto"/>
              <w:left w:val="single" w:sz="6" w:space="0" w:color="auto"/>
              <w:bottom w:val="single" w:sz="6" w:space="0" w:color="auto"/>
              <w:right w:val="single" w:sz="6" w:space="0" w:color="auto"/>
            </w:tcBorders>
            <w:shd w:val="clear" w:color="auto" w:fill="0F2147" w:themeFill="accent1"/>
          </w:tcPr>
          <w:p w14:paraId="3DB3A1F0" w14:textId="6E024780" w:rsidR="49C5847D" w:rsidRPr="00B40764" w:rsidRDefault="49C5847D" w:rsidP="1E9EA562">
            <w:pPr>
              <w:pStyle w:val="BodyText"/>
              <w:rPr>
                <w:rFonts w:eastAsia="Calibri" w:cs="Calibri"/>
                <w:b/>
                <w:bCs/>
                <w:lang w:val="en-US"/>
              </w:rPr>
            </w:pPr>
            <w:r w:rsidRPr="00B40764">
              <w:rPr>
                <w:rFonts w:eastAsia="Calibri" w:cs="Calibri"/>
                <w:b/>
                <w:bCs/>
                <w:lang w:val="en-US"/>
              </w:rPr>
              <w:t>TFE Service</w:t>
            </w:r>
          </w:p>
        </w:tc>
        <w:tc>
          <w:tcPr>
            <w:tcW w:w="1770" w:type="dxa"/>
            <w:tcBorders>
              <w:top w:val="single" w:sz="6" w:space="0" w:color="auto"/>
              <w:left w:val="single" w:sz="6" w:space="0" w:color="auto"/>
              <w:bottom w:val="single" w:sz="6" w:space="0" w:color="auto"/>
              <w:right w:val="single" w:sz="6" w:space="0" w:color="auto"/>
            </w:tcBorders>
            <w:shd w:val="clear" w:color="auto" w:fill="0F2147" w:themeFill="accent1"/>
          </w:tcPr>
          <w:p w14:paraId="3F76BC71"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Action</w:t>
            </w:r>
          </w:p>
        </w:tc>
      </w:tr>
      <w:tr w:rsidR="00D2643E" w:rsidRPr="00B40764" w14:paraId="48437A8C" w14:textId="77777777" w:rsidTr="174DC672">
        <w:trPr>
          <w:trHeight w:val="179"/>
        </w:trPr>
        <w:tc>
          <w:tcPr>
            <w:tcW w:w="5205" w:type="dxa"/>
            <w:tcBorders>
              <w:top w:val="single" w:sz="6" w:space="0" w:color="auto"/>
              <w:left w:val="single" w:sz="6" w:space="0" w:color="auto"/>
              <w:bottom w:val="single" w:sz="6" w:space="0" w:color="auto"/>
              <w:right w:val="single" w:sz="6" w:space="0" w:color="auto"/>
            </w:tcBorders>
          </w:tcPr>
          <w:p w14:paraId="56CEEC12" w14:textId="2B0B3C9B" w:rsidR="00D2643E" w:rsidRPr="00D2643E" w:rsidRDefault="00D2643E" w:rsidP="00D2643E">
            <w:pPr>
              <w:spacing w:line="260" w:lineRule="atLeast"/>
              <w:rPr>
                <w:b/>
                <w:bCs/>
              </w:rPr>
            </w:pPr>
            <w:ins w:id="3" w:author="Tobias Heide Kaihøj" w:date="2022-10-07T12:10:00Z">
              <w:r w:rsidRPr="00D2643E">
                <w:rPr>
                  <w:b/>
                  <w:bCs/>
                  <w:color w:val="2B579A"/>
                  <w:shd w:val="clear" w:color="auto" w:fill="E6E6E6"/>
                </w:rPr>
                <w:fldChar w:fldCharType="begin"/>
              </w:r>
              <w:r w:rsidRPr="00D2643E">
                <w:rPr>
                  <w:b/>
                  <w:bCs/>
                </w:rPr>
                <w:instrText xml:space="preserve"> HYPERLINK "</w:instrText>
              </w:r>
            </w:ins>
            <w:r w:rsidRPr="00D2643E">
              <w:rPr>
                <w:b/>
                <w:bCs/>
              </w:rPr>
              <w:instrText>https://secureftpgatewaytest.skat.dk:6384/exchange/CVR_</w:instrText>
            </w:r>
            <w:ins w:id="4" w:author="Tobias Heide Kaihøj" w:date="2022-10-07T12:10:00Z">
              <w:r w:rsidRPr="00D2643E">
                <w:rPr>
                  <w:b/>
                  <w:bCs/>
                </w:rPr>
                <w:instrText>{CVR}</w:instrText>
              </w:r>
            </w:ins>
            <w:r w:rsidRPr="00D2643E">
              <w:rPr>
                <w:b/>
                <w:bCs/>
              </w:rPr>
              <w:instrText>_UID_</w:instrText>
            </w:r>
            <w:ins w:id="5" w:author="Tobias Heide Kaihøj" w:date="2022-10-07T12:10:00Z">
              <w:r w:rsidRPr="00D2643E">
                <w:rPr>
                  <w:b/>
                  <w:bCs/>
                </w:rPr>
                <w:instrText xml:space="preserve">{UID}" </w:instrText>
              </w:r>
              <w:r w:rsidRPr="00D2643E">
                <w:rPr>
                  <w:b/>
                  <w:bCs/>
                  <w:color w:val="2B579A"/>
                  <w:shd w:val="clear" w:color="auto" w:fill="E6E6E6"/>
                </w:rPr>
                <w:fldChar w:fldCharType="separate"/>
              </w:r>
            </w:ins>
            <w:r w:rsidRPr="00D2643E">
              <w:rPr>
                <w:rStyle w:val="Hyperlink"/>
                <w:b/>
                <w:bCs/>
              </w:rPr>
              <w:t>https://secureftpgatewaytest.skat.dk:6384/exchange/CVR_{CVR}_UID_{UID}</w:t>
            </w:r>
            <w:r w:rsidRPr="00D2643E">
              <w:rPr>
                <w:b/>
                <w:bCs/>
                <w:color w:val="2B579A"/>
                <w:shd w:val="clear" w:color="auto" w:fill="E6E6E6"/>
              </w:rPr>
              <w:fldChar w:fldCharType="end"/>
            </w:r>
            <w:r w:rsidRPr="00D2643E">
              <w:rPr>
                <w:b/>
                <w:bCs/>
              </w:rPr>
              <w:t xml:space="preserve"> </w:t>
            </w:r>
          </w:p>
        </w:tc>
        <w:tc>
          <w:tcPr>
            <w:tcW w:w="1305" w:type="dxa"/>
            <w:tcBorders>
              <w:top w:val="single" w:sz="6" w:space="0" w:color="auto"/>
              <w:left w:val="single" w:sz="6" w:space="0" w:color="auto"/>
              <w:bottom w:val="single" w:sz="6" w:space="0" w:color="auto"/>
              <w:right w:val="single" w:sz="6" w:space="0" w:color="auto"/>
            </w:tcBorders>
          </w:tcPr>
          <w:p w14:paraId="5B4364D9" w14:textId="6920C8B1" w:rsidR="00D2643E" w:rsidRPr="00B40764" w:rsidRDefault="00D2643E" w:rsidP="00D2643E">
            <w:pPr>
              <w:pStyle w:val="BodyText"/>
              <w:rPr>
                <w:rFonts w:eastAsia="Calibri" w:cs="Calibri"/>
                <w:szCs w:val="18"/>
                <w:lang w:val="en-US"/>
              </w:rPr>
            </w:pPr>
            <w:r>
              <w:rPr>
                <w:lang w:val="en-GB"/>
              </w:rPr>
              <w:t>DMS.Export2</w:t>
            </w:r>
          </w:p>
        </w:tc>
        <w:tc>
          <w:tcPr>
            <w:tcW w:w="1170" w:type="dxa"/>
            <w:tcBorders>
              <w:top w:val="single" w:sz="6" w:space="0" w:color="auto"/>
              <w:left w:val="single" w:sz="6" w:space="0" w:color="auto"/>
              <w:bottom w:val="single" w:sz="6" w:space="0" w:color="auto"/>
              <w:right w:val="single" w:sz="6" w:space="0" w:color="auto"/>
            </w:tcBorders>
          </w:tcPr>
          <w:p w14:paraId="4380D1C4" w14:textId="29C02BF5" w:rsidR="00D2643E" w:rsidRPr="00B40764" w:rsidRDefault="00D2643E" w:rsidP="00D2643E">
            <w:pPr>
              <w:pStyle w:val="BodyText"/>
              <w:rPr>
                <w:rFonts w:eastAsia="Calibri" w:cs="Calibri"/>
                <w:lang w:val="en-US"/>
              </w:rPr>
            </w:pPr>
            <w:proofErr w:type="spellStart"/>
            <w:r>
              <w:rPr>
                <w:lang w:val="en-GB"/>
              </w:rPr>
              <w:t>DMS.Export</w:t>
            </w:r>
            <w:proofErr w:type="spellEnd"/>
          </w:p>
        </w:tc>
        <w:tc>
          <w:tcPr>
            <w:tcW w:w="1770" w:type="dxa"/>
            <w:tcBorders>
              <w:top w:val="single" w:sz="6" w:space="0" w:color="auto"/>
              <w:left w:val="single" w:sz="6" w:space="0" w:color="auto"/>
              <w:bottom w:val="single" w:sz="6" w:space="0" w:color="auto"/>
              <w:right w:val="single" w:sz="6" w:space="0" w:color="auto"/>
            </w:tcBorders>
          </w:tcPr>
          <w:p w14:paraId="3FFC2C7C" w14:textId="11F33CE1" w:rsidR="00D2643E" w:rsidRPr="00B40764" w:rsidRDefault="00D2643E" w:rsidP="00D2643E">
            <w:pPr>
              <w:pStyle w:val="BodyText"/>
              <w:rPr>
                <w:rFonts w:eastAsia="Calibri" w:cs="Calibri"/>
                <w:lang w:val="en-US"/>
              </w:rPr>
            </w:pPr>
            <w:commentRangeStart w:id="6"/>
            <w:proofErr w:type="spellStart"/>
            <w:r w:rsidRPr="238D7820">
              <w:rPr>
                <w:lang w:val="en-GB"/>
              </w:rPr>
              <w:t>Declaration.Submit</w:t>
            </w:r>
            <w:commentRangeEnd w:id="6"/>
            <w:proofErr w:type="spellEnd"/>
            <w:r>
              <w:rPr>
                <w:rStyle w:val="CommentReference"/>
              </w:rPr>
              <w:commentReference w:id="6"/>
            </w:r>
          </w:p>
        </w:tc>
      </w:tr>
      <w:tr w:rsidR="00D2643E" w:rsidRPr="00B40764" w14:paraId="4E71BB5D" w14:textId="77777777" w:rsidTr="174DC672">
        <w:trPr>
          <w:trHeight w:val="179"/>
        </w:trPr>
        <w:tc>
          <w:tcPr>
            <w:tcW w:w="5205" w:type="dxa"/>
            <w:tcBorders>
              <w:top w:val="single" w:sz="6" w:space="0" w:color="auto"/>
              <w:left w:val="single" w:sz="6" w:space="0" w:color="auto"/>
              <w:bottom w:val="single" w:sz="6" w:space="0" w:color="auto"/>
              <w:right w:val="single" w:sz="6" w:space="0" w:color="auto"/>
            </w:tcBorders>
          </w:tcPr>
          <w:p w14:paraId="21AAC105" w14:textId="77777777" w:rsidR="00D2643E" w:rsidRPr="00BD2636" w:rsidRDefault="002425BC" w:rsidP="00D2643E">
            <w:pPr>
              <w:spacing w:line="260" w:lineRule="atLeast"/>
              <w:rPr>
                <w:rFonts w:eastAsia="Calibri" w:cs="Calibri"/>
                <w:b/>
                <w:bCs/>
                <w:szCs w:val="18"/>
              </w:rPr>
            </w:pPr>
            <w:hyperlink r:id="rId21">
              <w:r w:rsidR="00D2643E" w:rsidRPr="00BD2636">
                <w:rPr>
                  <w:rStyle w:val="Hyperlink"/>
                  <w:rFonts w:eastAsia="Calibri" w:cs="Calibri"/>
                  <w:b/>
                  <w:bCs/>
                  <w:szCs w:val="18"/>
                </w:rPr>
                <w:t>https://secureftpgatewaytest.skat.dk:6384/exchange/CVR_{CVR}_UID_{UID}</w:t>
              </w:r>
            </w:hyperlink>
            <w:r w:rsidR="00D2643E" w:rsidRPr="00BD2636">
              <w:rPr>
                <w:rFonts w:eastAsia="Calibri" w:cs="Calibri"/>
                <w:b/>
                <w:bCs/>
                <w:szCs w:val="18"/>
              </w:rPr>
              <w:t xml:space="preserve"> </w:t>
            </w:r>
          </w:p>
        </w:tc>
        <w:tc>
          <w:tcPr>
            <w:tcW w:w="1305" w:type="dxa"/>
            <w:tcBorders>
              <w:top w:val="single" w:sz="6" w:space="0" w:color="auto"/>
              <w:left w:val="single" w:sz="6" w:space="0" w:color="auto"/>
              <w:bottom w:val="single" w:sz="6" w:space="0" w:color="auto"/>
              <w:right w:val="single" w:sz="6" w:space="0" w:color="auto"/>
            </w:tcBorders>
          </w:tcPr>
          <w:p w14:paraId="2EBBA054" w14:textId="77777777" w:rsidR="00D2643E" w:rsidRPr="00B40764" w:rsidRDefault="00D2643E" w:rsidP="00D2643E">
            <w:pPr>
              <w:pStyle w:val="BodyText"/>
              <w:rPr>
                <w:rFonts w:eastAsia="Calibri" w:cs="Calibri"/>
                <w:szCs w:val="18"/>
                <w:lang w:val="en-US"/>
              </w:rPr>
            </w:pPr>
            <w:r w:rsidRPr="00B40764">
              <w:rPr>
                <w:rFonts w:eastAsia="Calibri" w:cs="Calibri"/>
                <w:szCs w:val="18"/>
                <w:lang w:val="en-US"/>
              </w:rPr>
              <w:t>DMS.Export2</w:t>
            </w:r>
          </w:p>
        </w:tc>
        <w:tc>
          <w:tcPr>
            <w:tcW w:w="1170" w:type="dxa"/>
            <w:tcBorders>
              <w:top w:val="single" w:sz="6" w:space="0" w:color="auto"/>
              <w:left w:val="single" w:sz="6" w:space="0" w:color="auto"/>
              <w:bottom w:val="single" w:sz="6" w:space="0" w:color="auto"/>
              <w:right w:val="single" w:sz="6" w:space="0" w:color="auto"/>
            </w:tcBorders>
          </w:tcPr>
          <w:p w14:paraId="06010E3F" w14:textId="4BD7B1A7" w:rsidR="00D2643E" w:rsidRPr="00B40764" w:rsidRDefault="00D2643E" w:rsidP="00D2643E">
            <w:pPr>
              <w:pStyle w:val="BodyText"/>
              <w:rPr>
                <w:rFonts w:eastAsia="Calibri" w:cs="Calibri"/>
                <w:lang w:val="en-US"/>
              </w:rPr>
            </w:pPr>
            <w:proofErr w:type="spellStart"/>
            <w:r w:rsidRPr="00B40764">
              <w:rPr>
                <w:rFonts w:eastAsia="Calibri" w:cs="Calibri"/>
                <w:lang w:val="en-US"/>
              </w:rPr>
              <w:t>DMS.Export</w:t>
            </w:r>
            <w:proofErr w:type="spellEnd"/>
          </w:p>
        </w:tc>
        <w:tc>
          <w:tcPr>
            <w:tcW w:w="1770" w:type="dxa"/>
            <w:tcBorders>
              <w:top w:val="single" w:sz="6" w:space="0" w:color="auto"/>
              <w:left w:val="single" w:sz="6" w:space="0" w:color="auto"/>
              <w:bottom w:val="single" w:sz="6" w:space="0" w:color="auto"/>
              <w:right w:val="single" w:sz="6" w:space="0" w:color="auto"/>
            </w:tcBorders>
          </w:tcPr>
          <w:p w14:paraId="6F02833D" w14:textId="22065557" w:rsidR="00D2643E" w:rsidRPr="00B40764" w:rsidRDefault="00D2643E" w:rsidP="00D2643E">
            <w:pPr>
              <w:pStyle w:val="BodyText"/>
              <w:rPr>
                <w:rFonts w:eastAsia="Calibri" w:cs="Calibri"/>
                <w:lang w:val="en-US"/>
              </w:rPr>
            </w:pPr>
            <w:proofErr w:type="spellStart"/>
            <w:r w:rsidRPr="00B40764">
              <w:rPr>
                <w:rFonts w:eastAsia="Calibri" w:cs="Calibri"/>
                <w:lang w:val="en-US"/>
              </w:rPr>
              <w:t>Declaration.Amend</w:t>
            </w:r>
            <w:proofErr w:type="spellEnd"/>
          </w:p>
        </w:tc>
      </w:tr>
    </w:tbl>
    <w:p w14:paraId="7C2DB087" w14:textId="77777777" w:rsidR="00041FD6" w:rsidRPr="00B40764" w:rsidRDefault="00041FD6" w:rsidP="00041FD6">
      <w:pPr>
        <w:pStyle w:val="BodyText"/>
        <w:rPr>
          <w:rFonts w:eastAsia="Calibri" w:cs="Calibri"/>
          <w:color w:val="000000"/>
          <w:szCs w:val="18"/>
          <w:lang w:val="en-US"/>
        </w:rPr>
      </w:pPr>
      <w:r w:rsidRPr="00B40764">
        <w:rPr>
          <w:rFonts w:eastAsia="Calibri" w:cs="Calibri"/>
          <w:color w:val="000000"/>
          <w:szCs w:val="18"/>
          <w:lang w:val="en-US"/>
        </w:rPr>
        <w:t>For retrieving the notification, use the following endpoint:</w:t>
      </w:r>
    </w:p>
    <w:tbl>
      <w:tblPr>
        <w:tblStyle w:val="TableGrid"/>
        <w:tblW w:w="9451" w:type="dxa"/>
        <w:tblLayout w:type="fixed"/>
        <w:tblLook w:val="0000" w:firstRow="0" w:lastRow="0" w:firstColumn="0" w:lastColumn="0" w:noHBand="0" w:noVBand="0"/>
      </w:tblPr>
      <w:tblGrid>
        <w:gridCol w:w="5205"/>
        <w:gridCol w:w="1305"/>
        <w:gridCol w:w="1185"/>
        <w:gridCol w:w="1756"/>
      </w:tblGrid>
      <w:tr w:rsidR="00041FD6" w:rsidRPr="00B40764" w14:paraId="5BA54132" w14:textId="77777777" w:rsidTr="174DC672">
        <w:tc>
          <w:tcPr>
            <w:tcW w:w="5205" w:type="dxa"/>
            <w:tcBorders>
              <w:top w:val="single" w:sz="6" w:space="0" w:color="auto"/>
              <w:left w:val="single" w:sz="6" w:space="0" w:color="auto"/>
              <w:bottom w:val="single" w:sz="6" w:space="0" w:color="auto"/>
              <w:right w:val="single" w:sz="6" w:space="0" w:color="auto"/>
            </w:tcBorders>
            <w:shd w:val="clear" w:color="auto" w:fill="0F2147" w:themeFill="accent1"/>
          </w:tcPr>
          <w:p w14:paraId="7FDA31C3"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URL</w:t>
            </w:r>
          </w:p>
        </w:tc>
        <w:tc>
          <w:tcPr>
            <w:tcW w:w="1305" w:type="dxa"/>
            <w:tcBorders>
              <w:top w:val="single" w:sz="6" w:space="0" w:color="auto"/>
              <w:left w:val="single" w:sz="6" w:space="0" w:color="auto"/>
              <w:bottom w:val="single" w:sz="6" w:space="0" w:color="auto"/>
              <w:right w:val="single" w:sz="6" w:space="0" w:color="auto"/>
            </w:tcBorders>
            <w:shd w:val="clear" w:color="auto" w:fill="0F2147" w:themeFill="accent1"/>
          </w:tcPr>
          <w:p w14:paraId="70B3F674" w14:textId="4B4118C2" w:rsidR="00041FD6" w:rsidRPr="00B40764" w:rsidRDefault="78715343">
            <w:pPr>
              <w:pStyle w:val="BodyText"/>
              <w:rPr>
                <w:rFonts w:eastAsia="Calibri" w:cs="Calibri"/>
                <w:b/>
                <w:lang w:val="en-US"/>
              </w:rPr>
            </w:pPr>
            <w:r w:rsidRPr="00B40764">
              <w:rPr>
                <w:rFonts w:eastAsia="Calibri" w:cs="Calibri"/>
                <w:b/>
                <w:bCs/>
                <w:lang w:val="en-US"/>
              </w:rPr>
              <w:t xml:space="preserve">UFE </w:t>
            </w:r>
            <w:r w:rsidR="00041FD6" w:rsidRPr="00B40764">
              <w:rPr>
                <w:rFonts w:eastAsia="Calibri" w:cs="Calibri"/>
                <w:b/>
                <w:lang w:val="en-US"/>
              </w:rPr>
              <w:t>Service</w:t>
            </w:r>
          </w:p>
        </w:tc>
        <w:tc>
          <w:tcPr>
            <w:tcW w:w="1185" w:type="dxa"/>
            <w:tcBorders>
              <w:top w:val="single" w:sz="6" w:space="0" w:color="auto"/>
              <w:left w:val="single" w:sz="6" w:space="0" w:color="auto"/>
              <w:bottom w:val="single" w:sz="6" w:space="0" w:color="auto"/>
              <w:right w:val="single" w:sz="6" w:space="0" w:color="auto"/>
            </w:tcBorders>
            <w:shd w:val="clear" w:color="auto" w:fill="0F2147" w:themeFill="accent1"/>
          </w:tcPr>
          <w:p w14:paraId="16F42CA2" w14:textId="38B8BFED" w:rsidR="036CB8A1" w:rsidRPr="00B40764" w:rsidRDefault="036CB8A1" w:rsidP="1E9EA562">
            <w:pPr>
              <w:pStyle w:val="BodyText"/>
              <w:rPr>
                <w:rFonts w:eastAsia="Calibri" w:cs="Calibri"/>
                <w:b/>
                <w:bCs/>
                <w:lang w:val="en-US"/>
              </w:rPr>
            </w:pPr>
            <w:r w:rsidRPr="00B40764">
              <w:rPr>
                <w:rFonts w:eastAsia="Calibri" w:cs="Calibri"/>
                <w:b/>
                <w:bCs/>
                <w:lang w:val="en-US"/>
              </w:rPr>
              <w:t>TFE Service</w:t>
            </w:r>
          </w:p>
        </w:tc>
        <w:tc>
          <w:tcPr>
            <w:tcW w:w="1756" w:type="dxa"/>
            <w:tcBorders>
              <w:top w:val="single" w:sz="6" w:space="0" w:color="auto"/>
              <w:left w:val="single" w:sz="6" w:space="0" w:color="auto"/>
              <w:bottom w:val="single" w:sz="6" w:space="0" w:color="auto"/>
              <w:right w:val="single" w:sz="6" w:space="0" w:color="auto"/>
            </w:tcBorders>
            <w:shd w:val="clear" w:color="auto" w:fill="0F2147" w:themeFill="accent1"/>
          </w:tcPr>
          <w:p w14:paraId="4302C0A5"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Action</w:t>
            </w:r>
          </w:p>
        </w:tc>
      </w:tr>
      <w:tr w:rsidR="00041FD6" w:rsidRPr="00B40764" w14:paraId="2835696A" w14:textId="77777777" w:rsidTr="174DC672">
        <w:trPr>
          <w:trHeight w:val="157"/>
        </w:trPr>
        <w:tc>
          <w:tcPr>
            <w:tcW w:w="5205" w:type="dxa"/>
            <w:tcBorders>
              <w:top w:val="single" w:sz="6" w:space="0" w:color="auto"/>
              <w:left w:val="single" w:sz="6" w:space="0" w:color="auto"/>
              <w:bottom w:val="single" w:sz="6" w:space="0" w:color="auto"/>
              <w:right w:val="single" w:sz="6" w:space="0" w:color="auto"/>
            </w:tcBorders>
          </w:tcPr>
          <w:p w14:paraId="6DC31166" w14:textId="77777777" w:rsidR="00041FD6" w:rsidRPr="00BD2636" w:rsidRDefault="002425BC">
            <w:pPr>
              <w:spacing w:line="260" w:lineRule="atLeast"/>
              <w:rPr>
                <w:rFonts w:eastAsia="Calibri" w:cs="Calibri"/>
                <w:b/>
                <w:bCs/>
                <w:szCs w:val="18"/>
              </w:rPr>
            </w:pPr>
            <w:hyperlink r:id="rId22">
              <w:r w:rsidR="00041FD6" w:rsidRPr="00BD2636">
                <w:rPr>
                  <w:rStyle w:val="Hyperlink"/>
                  <w:rFonts w:eastAsia="Calibri" w:cs="Calibri"/>
                  <w:b/>
                  <w:bCs/>
                  <w:szCs w:val="18"/>
                </w:rPr>
                <w:t>https://secureftpgatewaytest.skat.dk:6384/exchange/CVR_{CVR}_UID_{UID}</w:t>
              </w:r>
            </w:hyperlink>
          </w:p>
        </w:tc>
        <w:tc>
          <w:tcPr>
            <w:tcW w:w="1305" w:type="dxa"/>
            <w:tcBorders>
              <w:top w:val="single" w:sz="6" w:space="0" w:color="auto"/>
              <w:left w:val="single" w:sz="6" w:space="0" w:color="auto"/>
              <w:bottom w:val="single" w:sz="6" w:space="0" w:color="auto"/>
              <w:right w:val="single" w:sz="6" w:space="0" w:color="auto"/>
            </w:tcBorders>
          </w:tcPr>
          <w:p w14:paraId="6F7F6805" w14:textId="77777777" w:rsidR="00041FD6" w:rsidRPr="00B40764" w:rsidRDefault="00041FD6">
            <w:pPr>
              <w:pStyle w:val="BodyText"/>
              <w:rPr>
                <w:rFonts w:eastAsia="Calibri" w:cs="Calibri"/>
                <w:szCs w:val="18"/>
                <w:lang w:val="en-US"/>
              </w:rPr>
            </w:pPr>
            <w:r w:rsidRPr="00B40764">
              <w:rPr>
                <w:rFonts w:eastAsia="Calibri" w:cs="Calibri"/>
                <w:szCs w:val="18"/>
                <w:lang w:val="en-US"/>
              </w:rPr>
              <w:t>DMS.Export2</w:t>
            </w:r>
          </w:p>
        </w:tc>
        <w:tc>
          <w:tcPr>
            <w:tcW w:w="1185" w:type="dxa"/>
            <w:tcBorders>
              <w:top w:val="single" w:sz="6" w:space="0" w:color="auto"/>
              <w:left w:val="single" w:sz="6" w:space="0" w:color="auto"/>
              <w:bottom w:val="single" w:sz="6" w:space="0" w:color="auto"/>
              <w:right w:val="single" w:sz="6" w:space="0" w:color="auto"/>
            </w:tcBorders>
          </w:tcPr>
          <w:p w14:paraId="018015B2" w14:textId="033A7A64" w:rsidR="6F0456CD" w:rsidRPr="00BD2636" w:rsidRDefault="6F0456CD" w:rsidP="00BD2636">
            <w:pPr>
              <w:pStyle w:val="BodyText"/>
              <w:rPr>
                <w:rFonts w:eastAsia="Calibri"/>
              </w:rPr>
            </w:pPr>
            <w:proofErr w:type="spellStart"/>
            <w:r w:rsidRPr="00BD2636">
              <w:rPr>
                <w:rFonts w:eastAsia="Calibri"/>
              </w:rPr>
              <w:t>DMS.Export</w:t>
            </w:r>
            <w:proofErr w:type="spellEnd"/>
          </w:p>
        </w:tc>
        <w:tc>
          <w:tcPr>
            <w:tcW w:w="1756" w:type="dxa"/>
            <w:tcBorders>
              <w:top w:val="single" w:sz="6" w:space="0" w:color="auto"/>
              <w:left w:val="single" w:sz="6" w:space="0" w:color="auto"/>
              <w:bottom w:val="single" w:sz="6" w:space="0" w:color="auto"/>
              <w:right w:val="single" w:sz="6" w:space="0" w:color="auto"/>
            </w:tcBorders>
          </w:tcPr>
          <w:p w14:paraId="05C66C4D" w14:textId="77777777" w:rsidR="00041FD6" w:rsidRPr="00BD2636" w:rsidRDefault="00041FD6" w:rsidP="00BD2636">
            <w:pPr>
              <w:pStyle w:val="BodyText"/>
              <w:rPr>
                <w:rFonts w:eastAsia="Calibri"/>
              </w:rPr>
            </w:pPr>
            <w:r w:rsidRPr="00BD2636">
              <w:rPr>
                <w:rFonts w:eastAsia="Calibri"/>
              </w:rPr>
              <w:t>Notification</w:t>
            </w:r>
          </w:p>
        </w:tc>
      </w:tr>
    </w:tbl>
    <w:p w14:paraId="616D366F" w14:textId="77777777" w:rsidR="0044550F" w:rsidRPr="00B40764" w:rsidRDefault="0044550F" w:rsidP="0044550F">
      <w:pPr>
        <w:pStyle w:val="BodyText"/>
        <w:rPr>
          <w:rFonts w:eastAsia="Calibri" w:cs="Calibri"/>
          <w:lang w:val="en-US"/>
        </w:rPr>
      </w:pPr>
    </w:p>
    <w:p w14:paraId="0BD8DB86" w14:textId="2377BA9E" w:rsidR="00041FD6" w:rsidRPr="00B40764" w:rsidRDefault="005314A4" w:rsidP="0044550F">
      <w:pPr>
        <w:pStyle w:val="BodyText"/>
        <w:rPr>
          <w:rFonts w:eastAsia="Calibri" w:cs="Calibri"/>
          <w:color w:val="000000"/>
          <w:lang w:val="en-US"/>
        </w:rPr>
      </w:pPr>
      <w:r w:rsidRPr="00B40764">
        <w:rPr>
          <w:rFonts w:eastAsia="Calibri" w:cs="Calibri"/>
          <w:lang w:val="en-US"/>
        </w:rPr>
        <w:t xml:space="preserve">Please ensure </w:t>
      </w:r>
      <w:r w:rsidR="0044550F" w:rsidRPr="00B40764">
        <w:rPr>
          <w:rFonts w:eastAsia="Calibri" w:cs="Calibri"/>
          <w:lang w:val="en-US"/>
        </w:rPr>
        <w:t>that the “</w:t>
      </w:r>
      <w:r w:rsidR="0044550F" w:rsidRPr="00B40764">
        <w:rPr>
          <w:rFonts w:eastAsia="Calibri" w:cs="Calibri"/>
          <w:b/>
          <w:bCs/>
          <w:lang w:val="en-US"/>
        </w:rPr>
        <w:t>Test Case – B1 Standard</w:t>
      </w:r>
      <w:r w:rsidR="0044550F" w:rsidRPr="00B40764">
        <w:rPr>
          <w:rFonts w:eastAsia="Calibri" w:cs="Calibri"/>
          <w:lang w:val="en-US"/>
        </w:rPr>
        <w:t xml:space="preserve">” </w:t>
      </w:r>
      <w:r w:rsidRPr="00B40764">
        <w:rPr>
          <w:rFonts w:eastAsia="Calibri" w:cs="Calibri"/>
          <w:lang w:val="en-US"/>
        </w:rPr>
        <w:t xml:space="preserve">have been completed </w:t>
      </w:r>
      <w:r w:rsidR="0044550F" w:rsidRPr="00B40764">
        <w:rPr>
          <w:rFonts w:eastAsia="Calibri" w:cs="Calibri"/>
          <w:b/>
          <w:bCs/>
          <w:lang w:val="en-US"/>
        </w:rPr>
        <w:t>before</w:t>
      </w:r>
      <w:r w:rsidR="0044550F" w:rsidRPr="00B40764">
        <w:rPr>
          <w:rFonts w:eastAsia="Calibri" w:cs="Calibri"/>
          <w:lang w:val="en-US"/>
        </w:rPr>
        <w:t xml:space="preserve"> you </w:t>
      </w:r>
      <w:r w:rsidR="00F42A4F" w:rsidRPr="00B40764">
        <w:rPr>
          <w:rFonts w:eastAsia="Calibri" w:cs="Calibri"/>
          <w:lang w:val="en-US"/>
        </w:rPr>
        <w:t xml:space="preserve">try to complete </w:t>
      </w:r>
      <w:r w:rsidRPr="00B40764">
        <w:rPr>
          <w:rFonts w:eastAsia="Calibri" w:cs="Calibri"/>
          <w:lang w:val="en-US"/>
        </w:rPr>
        <w:t xml:space="preserve">the </w:t>
      </w:r>
      <w:r w:rsidRPr="00B40764">
        <w:rPr>
          <w:rFonts w:eastAsia="Calibri" w:cs="Calibri"/>
          <w:b/>
          <w:bCs/>
          <w:lang w:val="en-US"/>
        </w:rPr>
        <w:t>“Test Case – B1 Amendment”</w:t>
      </w:r>
      <w:r w:rsidRPr="00B40764">
        <w:rPr>
          <w:rFonts w:eastAsia="Calibri" w:cs="Calibri"/>
          <w:lang w:val="en-US"/>
        </w:rPr>
        <w:t xml:space="preserve"> scenarios. </w:t>
      </w:r>
    </w:p>
    <w:p w14:paraId="1DF4FE59" w14:textId="63982F68" w:rsidR="00041FD6" w:rsidRPr="00B40764" w:rsidRDefault="00041FD6" w:rsidP="00041FD6">
      <w:pPr>
        <w:pStyle w:val="Heading2"/>
        <w:tabs>
          <w:tab w:val="num" w:pos="425"/>
        </w:tabs>
        <w:rPr>
          <w:rFonts w:eastAsia="Calibri" w:cs="Calibri"/>
          <w:color w:val="0F2147" w:themeColor="accent1"/>
          <w:szCs w:val="36"/>
          <w:lang w:val="en-US"/>
        </w:rPr>
      </w:pPr>
      <w:bookmarkStart w:id="7" w:name="_Toc116982862"/>
      <w:r w:rsidRPr="00B40764">
        <w:rPr>
          <w:rFonts w:eastAsia="Calibri" w:cs="Calibri"/>
          <w:color w:val="0F2147" w:themeColor="accent1"/>
          <w:szCs w:val="36"/>
          <w:lang w:val="en-US"/>
        </w:rPr>
        <w:t>Process flow</w:t>
      </w:r>
      <w:bookmarkEnd w:id="7"/>
    </w:p>
    <w:p w14:paraId="605F8FF5" w14:textId="74AC76B3" w:rsidR="00041FD6" w:rsidRPr="00B40764" w:rsidRDefault="6BABF62E" w:rsidP="61919DE6">
      <w:pPr>
        <w:pStyle w:val="BodyText"/>
        <w:rPr>
          <w:rFonts w:eastAsia="Calibri" w:cs="Calibri"/>
          <w:color w:val="000000"/>
          <w:lang w:val="en-US"/>
        </w:rPr>
      </w:pPr>
      <w:r w:rsidRPr="61919DE6">
        <w:rPr>
          <w:rFonts w:eastAsia="Calibri" w:cs="Calibri"/>
          <w:color w:val="000000"/>
          <w:lang w:val="en-US"/>
        </w:rPr>
        <w:t xml:space="preserve">The process flow for a B1 standard declaration </w:t>
      </w:r>
      <w:r w:rsidR="73609CC5" w:rsidRPr="61919DE6">
        <w:rPr>
          <w:rFonts w:eastAsia="Calibri" w:cs="Calibri"/>
          <w:color w:val="000000"/>
          <w:lang w:val="en-US"/>
        </w:rPr>
        <w:t xml:space="preserve">with an amendment request </w:t>
      </w:r>
      <w:r w:rsidRPr="61919DE6">
        <w:rPr>
          <w:rFonts w:eastAsia="Calibri" w:cs="Calibri"/>
          <w:color w:val="000000"/>
          <w:lang w:val="en-US"/>
        </w:rPr>
        <w:t xml:space="preserve">can be seen in </w:t>
      </w:r>
      <w:r w:rsidR="56C2EE37" w:rsidRPr="61919DE6">
        <w:rPr>
          <w:rFonts w:eastAsia="Calibri" w:cs="Calibri"/>
          <w:color w:val="000000"/>
          <w:lang w:val="en-US"/>
        </w:rPr>
        <w:t xml:space="preserve">the </w:t>
      </w:r>
      <w:r w:rsidRPr="61919DE6">
        <w:rPr>
          <w:rFonts w:eastAsia="Calibri" w:cs="Calibri"/>
          <w:color w:val="000000"/>
          <w:lang w:val="en-US"/>
        </w:rPr>
        <w:t xml:space="preserve">Figure below: </w:t>
      </w:r>
    </w:p>
    <w:p w14:paraId="10DE6D62" w14:textId="23F45ED5" w:rsidR="00041FD6" w:rsidRPr="00B40764" w:rsidRDefault="0543FA13" w:rsidP="61919DE6">
      <w:r>
        <w:rPr>
          <w:noProof/>
        </w:rPr>
        <w:drawing>
          <wp:inline distT="0" distB="0" distL="0" distR="0" wp14:anchorId="2C4BD250" wp14:editId="009D78A2">
            <wp:extent cx="6000750" cy="2962275"/>
            <wp:effectExtent l="0" t="0" r="0" b="0"/>
            <wp:docPr id="151140205" name="Picture 151140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6000750" cy="2962275"/>
                    </a:xfrm>
                    <a:prstGeom prst="rect">
                      <a:avLst/>
                    </a:prstGeom>
                  </pic:spPr>
                </pic:pic>
              </a:graphicData>
            </a:graphic>
          </wp:inline>
        </w:drawing>
      </w:r>
      <w:r w:rsidR="5578CA68">
        <w:br/>
      </w:r>
    </w:p>
    <w:p w14:paraId="651FB36C" w14:textId="77777777" w:rsidR="00041FD6" w:rsidRPr="00B40764" w:rsidRDefault="00041FD6" w:rsidP="00041FD6">
      <w:pPr>
        <w:rPr>
          <w:rFonts w:eastAsia="Calibri" w:cs="Calibri"/>
          <w:color w:val="000000"/>
          <w:szCs w:val="18"/>
          <w:lang w:val="en-US"/>
        </w:rPr>
      </w:pPr>
    </w:p>
    <w:p w14:paraId="475A770D" w14:textId="7228149D" w:rsidR="00276396" w:rsidRPr="00B40764" w:rsidRDefault="00276396" w:rsidP="00B40764">
      <w:pPr>
        <w:pStyle w:val="Heading1"/>
        <w:rPr>
          <w:lang w:val="en-US"/>
        </w:rPr>
      </w:pPr>
      <w:bookmarkStart w:id="8" w:name="_Toc116982863"/>
      <w:r w:rsidRPr="00B40764">
        <w:rPr>
          <w:lang w:val="en-US"/>
        </w:rPr>
        <w:t>Test Scenarios</w:t>
      </w:r>
      <w:bookmarkEnd w:id="8"/>
    </w:p>
    <w:p w14:paraId="0C33134C" w14:textId="5A6DF4F0" w:rsidR="00041FD6" w:rsidRDefault="00041FD6" w:rsidP="00041FD6">
      <w:pPr>
        <w:rPr>
          <w:lang w:val="en-US"/>
        </w:rPr>
      </w:pPr>
      <w:r w:rsidRPr="00B40764">
        <w:rPr>
          <w:lang w:val="en-US"/>
        </w:rPr>
        <w:t xml:space="preserve">To complete this test case, test scenario 1 and 2 must be passed successfully. Descriptions and specifics for each test can be found in the coming sections. Be sure to go through the scenarios thoroughly. It is recommended that you use the attached files to test the notifications. </w:t>
      </w:r>
    </w:p>
    <w:p w14:paraId="0ECD313C" w14:textId="77777777" w:rsidR="005F3EAA" w:rsidRPr="00B40764" w:rsidRDefault="005F3EAA" w:rsidP="00041FD6">
      <w:pPr>
        <w:rPr>
          <w:rFonts w:eastAsia="Calibri" w:cs="Calibri"/>
          <w:color w:val="000000"/>
          <w:szCs w:val="18"/>
          <w:lang w:val="en-US"/>
        </w:rPr>
      </w:pPr>
    </w:p>
    <w:tbl>
      <w:tblPr>
        <w:tblStyle w:val="TableGrid"/>
        <w:tblW w:w="0" w:type="auto"/>
        <w:tblLayout w:type="fixed"/>
        <w:tblLook w:val="0000" w:firstRow="0" w:lastRow="0" w:firstColumn="0" w:lastColumn="0" w:noHBand="0" w:noVBand="0"/>
      </w:tblPr>
      <w:tblGrid>
        <w:gridCol w:w="900"/>
        <w:gridCol w:w="6975"/>
        <w:gridCol w:w="1560"/>
      </w:tblGrid>
      <w:tr w:rsidR="00041FD6" w:rsidRPr="00B40764" w14:paraId="12604028" w14:textId="77777777">
        <w:tc>
          <w:tcPr>
            <w:tcW w:w="900" w:type="dxa"/>
            <w:tcBorders>
              <w:top w:val="single" w:sz="6" w:space="0" w:color="auto"/>
              <w:left w:val="single" w:sz="6" w:space="0" w:color="auto"/>
              <w:bottom w:val="single" w:sz="6" w:space="0" w:color="auto"/>
              <w:right w:val="single" w:sz="6" w:space="0" w:color="auto"/>
            </w:tcBorders>
            <w:shd w:val="clear" w:color="auto" w:fill="0F2147" w:themeFill="accent1"/>
          </w:tcPr>
          <w:p w14:paraId="1E781504"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Test no.</w:t>
            </w:r>
          </w:p>
        </w:tc>
        <w:tc>
          <w:tcPr>
            <w:tcW w:w="6975" w:type="dxa"/>
            <w:tcBorders>
              <w:top w:val="single" w:sz="6" w:space="0" w:color="auto"/>
              <w:left w:val="single" w:sz="6" w:space="0" w:color="auto"/>
              <w:bottom w:val="single" w:sz="6" w:space="0" w:color="auto"/>
              <w:right w:val="single" w:sz="6" w:space="0" w:color="auto"/>
            </w:tcBorders>
            <w:shd w:val="clear" w:color="auto" w:fill="0F2147" w:themeFill="accent1"/>
          </w:tcPr>
          <w:p w14:paraId="7FCAFC16"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Test scenario</w:t>
            </w:r>
          </w:p>
        </w:tc>
        <w:tc>
          <w:tcPr>
            <w:tcW w:w="1560" w:type="dxa"/>
            <w:tcBorders>
              <w:top w:val="single" w:sz="6" w:space="0" w:color="auto"/>
              <w:left w:val="single" w:sz="6" w:space="0" w:color="auto"/>
              <w:bottom w:val="single" w:sz="6" w:space="0" w:color="auto"/>
              <w:right w:val="single" w:sz="6" w:space="0" w:color="auto"/>
            </w:tcBorders>
            <w:shd w:val="clear" w:color="auto" w:fill="0F2147" w:themeFill="accent1"/>
          </w:tcPr>
          <w:p w14:paraId="2935DCB1" w14:textId="77777777" w:rsidR="00041FD6" w:rsidRPr="00B40764" w:rsidRDefault="00041FD6">
            <w:pPr>
              <w:pStyle w:val="BodyText"/>
              <w:jc w:val="center"/>
              <w:rPr>
                <w:rFonts w:eastAsia="Calibri" w:cs="Calibri"/>
                <w:b/>
                <w:bCs/>
                <w:szCs w:val="18"/>
                <w:lang w:val="en-US"/>
              </w:rPr>
            </w:pPr>
            <w:r w:rsidRPr="00B40764">
              <w:rPr>
                <w:rFonts w:eastAsia="Calibri" w:cs="Calibri"/>
                <w:b/>
                <w:bCs/>
                <w:szCs w:val="18"/>
                <w:lang w:val="en-US"/>
              </w:rPr>
              <w:t>Passed/Failed</w:t>
            </w:r>
          </w:p>
        </w:tc>
      </w:tr>
      <w:tr w:rsidR="00041FD6" w:rsidRPr="00B40764" w14:paraId="318E590D" w14:textId="77777777">
        <w:tc>
          <w:tcPr>
            <w:tcW w:w="900" w:type="dxa"/>
            <w:tcBorders>
              <w:top w:val="single" w:sz="6" w:space="0" w:color="auto"/>
              <w:left w:val="single" w:sz="6" w:space="0" w:color="auto"/>
              <w:bottom w:val="single" w:sz="6" w:space="0" w:color="auto"/>
              <w:right w:val="single" w:sz="6" w:space="0" w:color="auto"/>
            </w:tcBorders>
          </w:tcPr>
          <w:p w14:paraId="1189E772" w14:textId="77777777" w:rsidR="00041FD6" w:rsidRPr="00B40764" w:rsidRDefault="00041FD6">
            <w:pPr>
              <w:pStyle w:val="BodyText"/>
              <w:jc w:val="center"/>
              <w:rPr>
                <w:rFonts w:eastAsia="Calibri" w:cs="Calibri"/>
                <w:b/>
                <w:bCs/>
                <w:szCs w:val="18"/>
                <w:lang w:val="en-US"/>
              </w:rPr>
            </w:pPr>
            <w:r w:rsidRPr="00B40764">
              <w:rPr>
                <w:rFonts w:eastAsia="Calibri" w:cs="Calibri"/>
                <w:b/>
                <w:bCs/>
                <w:szCs w:val="18"/>
                <w:lang w:val="en-US"/>
              </w:rPr>
              <w:t>1</w:t>
            </w:r>
          </w:p>
        </w:tc>
        <w:tc>
          <w:tcPr>
            <w:tcW w:w="6975" w:type="dxa"/>
            <w:tcBorders>
              <w:top w:val="single" w:sz="6" w:space="0" w:color="auto"/>
              <w:left w:val="single" w:sz="6" w:space="0" w:color="auto"/>
              <w:bottom w:val="single" w:sz="6" w:space="0" w:color="auto"/>
              <w:right w:val="single" w:sz="6" w:space="0" w:color="auto"/>
            </w:tcBorders>
          </w:tcPr>
          <w:p w14:paraId="7280BAA1" w14:textId="781AE777" w:rsidR="00041FD6" w:rsidRPr="00B40764" w:rsidRDefault="00041FD6">
            <w:pPr>
              <w:pStyle w:val="BodyText"/>
              <w:rPr>
                <w:rFonts w:eastAsia="Calibri" w:cs="Calibri"/>
                <w:szCs w:val="18"/>
                <w:lang w:val="en-US"/>
              </w:rPr>
            </w:pPr>
            <w:r w:rsidRPr="00B40764">
              <w:rPr>
                <w:rFonts w:eastAsia="Calibri" w:cs="Calibri"/>
                <w:szCs w:val="18"/>
                <w:lang w:val="en-US"/>
              </w:rPr>
              <w:t>Submit B1 –</w:t>
            </w:r>
            <w:r w:rsidR="00477981" w:rsidRPr="00B40764">
              <w:rPr>
                <w:rFonts w:eastAsia="Calibri" w:cs="Calibri"/>
                <w:color w:val="000000"/>
                <w:szCs w:val="18"/>
                <w:lang w:val="en-US"/>
              </w:rPr>
              <w:t xml:space="preserve"> Amendment XML</w:t>
            </w:r>
            <w:r w:rsidRPr="00B40764">
              <w:rPr>
                <w:rFonts w:eastAsia="Calibri" w:cs="Calibri"/>
                <w:szCs w:val="18"/>
                <w:lang w:val="en-US"/>
              </w:rPr>
              <w:t>, which is accepted</w:t>
            </w:r>
          </w:p>
        </w:tc>
        <w:tc>
          <w:tcPr>
            <w:tcW w:w="1560" w:type="dxa"/>
            <w:tcBorders>
              <w:top w:val="single" w:sz="6" w:space="0" w:color="auto"/>
              <w:left w:val="single" w:sz="6" w:space="0" w:color="auto"/>
              <w:bottom w:val="single" w:sz="6" w:space="0" w:color="auto"/>
              <w:right w:val="single" w:sz="6" w:space="0" w:color="auto"/>
            </w:tcBorders>
          </w:tcPr>
          <w:p w14:paraId="4F84B7DC" w14:textId="77777777" w:rsidR="00041FD6" w:rsidRPr="00B40764" w:rsidRDefault="00041FD6">
            <w:pPr>
              <w:pStyle w:val="BodyText"/>
              <w:jc w:val="center"/>
              <w:rPr>
                <w:sz w:val="24"/>
                <w:szCs w:val="24"/>
                <w:lang w:val="en-US"/>
              </w:rPr>
            </w:pPr>
            <w:r w:rsidRPr="00B40764">
              <w:rPr>
                <w:rFonts w:ascii="Segoe UI Symbol" w:hAnsi="Segoe UI Symbol" w:cs="Segoe UI Symbol"/>
                <w:sz w:val="24"/>
                <w:szCs w:val="24"/>
                <w:lang w:val="en-US"/>
              </w:rPr>
              <w:t>☐</w:t>
            </w:r>
          </w:p>
        </w:tc>
      </w:tr>
      <w:tr w:rsidR="00041FD6" w:rsidRPr="00B40764" w14:paraId="574D6769" w14:textId="77777777">
        <w:tc>
          <w:tcPr>
            <w:tcW w:w="900" w:type="dxa"/>
            <w:tcBorders>
              <w:top w:val="single" w:sz="6" w:space="0" w:color="auto"/>
              <w:left w:val="single" w:sz="6" w:space="0" w:color="auto"/>
              <w:bottom w:val="single" w:sz="6" w:space="0" w:color="auto"/>
              <w:right w:val="single" w:sz="6" w:space="0" w:color="auto"/>
            </w:tcBorders>
          </w:tcPr>
          <w:p w14:paraId="3CFB114E" w14:textId="77777777" w:rsidR="00041FD6" w:rsidRPr="00B40764" w:rsidRDefault="00041FD6">
            <w:pPr>
              <w:pStyle w:val="BodyText"/>
              <w:jc w:val="center"/>
              <w:rPr>
                <w:rFonts w:eastAsia="Calibri" w:cs="Calibri"/>
                <w:b/>
                <w:bCs/>
                <w:szCs w:val="18"/>
                <w:lang w:val="en-US"/>
              </w:rPr>
            </w:pPr>
            <w:r w:rsidRPr="00B40764">
              <w:rPr>
                <w:rFonts w:eastAsia="Calibri" w:cs="Calibri"/>
                <w:b/>
                <w:bCs/>
                <w:szCs w:val="18"/>
                <w:lang w:val="en-US"/>
              </w:rPr>
              <w:t>2</w:t>
            </w:r>
          </w:p>
        </w:tc>
        <w:tc>
          <w:tcPr>
            <w:tcW w:w="6975" w:type="dxa"/>
            <w:tcBorders>
              <w:top w:val="single" w:sz="6" w:space="0" w:color="auto"/>
              <w:left w:val="single" w:sz="6" w:space="0" w:color="auto"/>
              <w:bottom w:val="single" w:sz="6" w:space="0" w:color="auto"/>
              <w:right w:val="single" w:sz="6" w:space="0" w:color="auto"/>
            </w:tcBorders>
          </w:tcPr>
          <w:p w14:paraId="06D39F0D" w14:textId="330585AB" w:rsidR="00041FD6" w:rsidRPr="00B40764" w:rsidRDefault="00041FD6">
            <w:pPr>
              <w:pStyle w:val="BodyText"/>
              <w:rPr>
                <w:rFonts w:eastAsia="Calibri" w:cs="Calibri"/>
                <w:szCs w:val="18"/>
                <w:lang w:val="en-US"/>
              </w:rPr>
            </w:pPr>
            <w:r w:rsidRPr="00B40764">
              <w:rPr>
                <w:rFonts w:eastAsia="Calibri" w:cs="Calibri"/>
                <w:szCs w:val="18"/>
                <w:lang w:val="en-US"/>
              </w:rPr>
              <w:t xml:space="preserve">Submit B1 – </w:t>
            </w:r>
            <w:r w:rsidR="00477981" w:rsidRPr="00B40764">
              <w:rPr>
                <w:rFonts w:eastAsia="Calibri" w:cs="Calibri"/>
                <w:color w:val="000000"/>
                <w:szCs w:val="18"/>
                <w:lang w:val="en-US"/>
              </w:rPr>
              <w:t xml:space="preserve">Amendment </w:t>
            </w:r>
            <w:r w:rsidR="00477981" w:rsidRPr="00B40764">
              <w:rPr>
                <w:rFonts w:eastAsia="Calibri" w:cs="Calibri"/>
                <w:szCs w:val="18"/>
                <w:lang w:val="en-US"/>
              </w:rPr>
              <w:t>XML</w:t>
            </w:r>
            <w:r w:rsidRPr="00B40764">
              <w:rPr>
                <w:rFonts w:eastAsia="Calibri" w:cs="Calibri"/>
                <w:szCs w:val="18"/>
                <w:lang w:val="en-US"/>
              </w:rPr>
              <w:t>, which is rejected</w:t>
            </w:r>
          </w:p>
        </w:tc>
        <w:tc>
          <w:tcPr>
            <w:tcW w:w="1560" w:type="dxa"/>
            <w:tcBorders>
              <w:top w:val="single" w:sz="6" w:space="0" w:color="auto"/>
              <w:left w:val="single" w:sz="6" w:space="0" w:color="auto"/>
              <w:bottom w:val="single" w:sz="6" w:space="0" w:color="auto"/>
              <w:right w:val="single" w:sz="6" w:space="0" w:color="auto"/>
            </w:tcBorders>
          </w:tcPr>
          <w:p w14:paraId="7F8974A9" w14:textId="77777777" w:rsidR="00041FD6" w:rsidRPr="00B40764" w:rsidRDefault="00041FD6">
            <w:pPr>
              <w:pStyle w:val="BodyText"/>
              <w:jc w:val="center"/>
              <w:rPr>
                <w:sz w:val="24"/>
                <w:szCs w:val="24"/>
                <w:lang w:val="en-US"/>
              </w:rPr>
            </w:pPr>
            <w:r w:rsidRPr="00B40764">
              <w:rPr>
                <w:rFonts w:ascii="Segoe UI Symbol" w:hAnsi="Segoe UI Symbol" w:cs="Segoe UI Symbol"/>
                <w:sz w:val="24"/>
                <w:szCs w:val="24"/>
                <w:lang w:val="en-US"/>
              </w:rPr>
              <w:t>☐</w:t>
            </w:r>
          </w:p>
        </w:tc>
      </w:tr>
    </w:tbl>
    <w:p w14:paraId="42BD6048" w14:textId="77777777" w:rsidR="00B40764" w:rsidRDefault="00B40764" w:rsidP="00B40764">
      <w:pPr>
        <w:pStyle w:val="BodyText"/>
        <w:rPr>
          <w:rFonts w:eastAsia="Calibri"/>
          <w:lang w:val="en-US"/>
        </w:rPr>
      </w:pPr>
    </w:p>
    <w:p w14:paraId="4F851643" w14:textId="189C6437" w:rsidR="00041FD6" w:rsidRPr="00B40764" w:rsidRDefault="00041FD6" w:rsidP="00B40764">
      <w:pPr>
        <w:pStyle w:val="Heading2"/>
        <w:rPr>
          <w:rFonts w:eastAsia="Calibri"/>
          <w:sz w:val="28"/>
          <w:szCs w:val="16"/>
          <w:lang w:val="en-US"/>
        </w:rPr>
      </w:pPr>
      <w:bookmarkStart w:id="9" w:name="_Toc116982864"/>
      <w:r w:rsidRPr="00B40764">
        <w:rPr>
          <w:rFonts w:eastAsia="Calibri"/>
          <w:sz w:val="28"/>
          <w:szCs w:val="16"/>
          <w:lang w:val="en-US"/>
        </w:rPr>
        <w:t>Description</w:t>
      </w:r>
      <w:r w:rsidR="00276396" w:rsidRPr="00B40764">
        <w:rPr>
          <w:rFonts w:eastAsia="Calibri"/>
          <w:sz w:val="28"/>
          <w:szCs w:val="16"/>
          <w:lang w:val="en-US"/>
        </w:rPr>
        <w:t xml:space="preserve"> of test </w:t>
      </w:r>
      <w:r w:rsidR="00B40764" w:rsidRPr="00B40764">
        <w:rPr>
          <w:rFonts w:eastAsia="Calibri"/>
          <w:sz w:val="28"/>
          <w:szCs w:val="16"/>
          <w:lang w:val="en-US"/>
        </w:rPr>
        <w:t>scenarios</w:t>
      </w:r>
      <w:bookmarkEnd w:id="9"/>
    </w:p>
    <w:p w14:paraId="3FB3F07E" w14:textId="79A61EC5" w:rsidR="00041FD6" w:rsidRPr="00B40764" w:rsidRDefault="3CEC0181" w:rsidP="652046A3">
      <w:pPr>
        <w:pStyle w:val="BodyText"/>
        <w:rPr>
          <w:rFonts w:eastAsia="Calibri" w:cs="Calibri"/>
          <w:color w:val="000000"/>
          <w:lang w:val="en-US"/>
        </w:rPr>
      </w:pPr>
      <w:r w:rsidRPr="652046A3">
        <w:rPr>
          <w:rFonts w:eastAsia="Calibri" w:cs="Calibri"/>
          <w:color w:val="000000"/>
          <w:lang w:val="en-US"/>
        </w:rPr>
        <w:t>The following sections will describe the aim of each specific scenario and provide the desired result</w:t>
      </w:r>
      <w:r w:rsidR="2E58FA26" w:rsidRPr="652046A3">
        <w:rPr>
          <w:rFonts w:eastAsia="Calibri" w:cs="Calibri"/>
          <w:color w:val="000000"/>
          <w:lang w:val="en-US"/>
        </w:rPr>
        <w:t>s</w:t>
      </w:r>
      <w:r w:rsidRPr="652046A3">
        <w:rPr>
          <w:rFonts w:eastAsia="Calibri" w:cs="Calibri"/>
          <w:color w:val="000000"/>
          <w:lang w:val="en-US"/>
        </w:rPr>
        <w:t xml:space="preserve"> of th</w:t>
      </w:r>
      <w:r w:rsidR="601E680F" w:rsidRPr="652046A3">
        <w:rPr>
          <w:rFonts w:eastAsia="Calibri" w:cs="Calibri"/>
          <w:color w:val="000000"/>
          <w:lang w:val="en-US"/>
        </w:rPr>
        <w:t>e test scenarios</w:t>
      </w:r>
      <w:r w:rsidRPr="652046A3">
        <w:rPr>
          <w:rFonts w:eastAsia="Calibri" w:cs="Calibri"/>
          <w:color w:val="000000"/>
          <w:lang w:val="en-US"/>
        </w:rPr>
        <w:t>. It is worth noting that there can be changes in the notifications provided by DMS Export as the solution is still in development.</w:t>
      </w:r>
    </w:p>
    <w:p w14:paraId="751DD7AE" w14:textId="734D9FEE" w:rsidR="00041FD6" w:rsidRPr="00B40764" w:rsidRDefault="3CEC0181" w:rsidP="652046A3">
      <w:pPr>
        <w:pStyle w:val="BodyText"/>
        <w:rPr>
          <w:rFonts w:eastAsia="Calibri" w:cs="Calibri"/>
          <w:color w:val="000000"/>
          <w:lang w:val="en-US"/>
        </w:rPr>
      </w:pPr>
      <w:r w:rsidRPr="652046A3">
        <w:rPr>
          <w:rFonts w:eastAsia="Calibri" w:cs="Calibri"/>
          <w:color w:val="000000"/>
          <w:lang w:val="en-US"/>
        </w:rPr>
        <w:t xml:space="preserve">The purpose of the test scenarios is to ensure your connection to the system, and that you as a company can receive the correct notifications when sending in XMLs. Each step describes what you need to do </w:t>
      </w:r>
      <w:r w:rsidR="47E132FF" w:rsidRPr="652046A3">
        <w:rPr>
          <w:rFonts w:eastAsia="Calibri" w:cs="Calibri"/>
          <w:color w:val="000000"/>
          <w:lang w:val="en-US"/>
        </w:rPr>
        <w:t>when</w:t>
      </w:r>
      <w:r w:rsidRPr="652046A3">
        <w:rPr>
          <w:rFonts w:eastAsia="Calibri" w:cs="Calibri"/>
          <w:color w:val="000000"/>
          <w:lang w:val="en-US"/>
        </w:rPr>
        <w:t xml:space="preserve"> go</w:t>
      </w:r>
      <w:r w:rsidR="5EF0101F" w:rsidRPr="652046A3">
        <w:rPr>
          <w:rFonts w:eastAsia="Calibri" w:cs="Calibri"/>
          <w:color w:val="000000"/>
          <w:lang w:val="en-US"/>
        </w:rPr>
        <w:t>ing</w:t>
      </w:r>
      <w:r w:rsidRPr="652046A3">
        <w:rPr>
          <w:rFonts w:eastAsia="Calibri" w:cs="Calibri"/>
          <w:color w:val="000000"/>
          <w:lang w:val="en-US"/>
        </w:rPr>
        <w:t xml:space="preserve"> through the test case. For each case there will be an XML available in the same folder where you found this test case document. </w:t>
      </w:r>
    </w:p>
    <w:p w14:paraId="14E81A1C" w14:textId="70C31ACA" w:rsidR="00041FD6" w:rsidRPr="00B40764" w:rsidRDefault="00041FD6" w:rsidP="00041FD6">
      <w:pPr>
        <w:pStyle w:val="BodyText"/>
        <w:rPr>
          <w:rFonts w:eastAsia="Calibri" w:cs="Calibri"/>
          <w:lang w:val="en-US"/>
        </w:rPr>
      </w:pPr>
      <w:r w:rsidRPr="00B40764">
        <w:rPr>
          <w:rFonts w:eastAsia="Calibri" w:cs="Calibri"/>
          <w:color w:val="000000"/>
          <w:lang w:val="en-US"/>
        </w:rPr>
        <w:t xml:space="preserve">For both the Correction and Amendment test scenarios, it is important to note that System Specific Fields and Group 11 fields cannot be changed as part of the Correction or Amendment. The fields can be found in the </w:t>
      </w:r>
      <w:hyperlink r:id="rId24">
        <w:r w:rsidR="00404F8D">
          <w:rPr>
            <w:rStyle w:val="Hyperlink"/>
            <w:rFonts w:eastAsia="Calibri" w:cs="Calibri"/>
            <w:lang w:val="en-US"/>
          </w:rPr>
          <w:t>Export X</w:t>
        </w:r>
        <w:r w:rsidRPr="00B40764">
          <w:rPr>
            <w:rStyle w:val="Hyperlink"/>
            <w:rFonts w:eastAsia="Calibri" w:cs="Calibri"/>
            <w:lang w:val="en-US"/>
          </w:rPr>
          <w:t>ML Guide.</w:t>
        </w:r>
      </w:hyperlink>
      <w:r w:rsidRPr="00B40764">
        <w:rPr>
          <w:rFonts w:eastAsia="Calibri" w:cs="Calibri"/>
          <w:lang w:val="en-US"/>
        </w:rPr>
        <w:t xml:space="preserve"> </w:t>
      </w:r>
      <w:r w:rsidR="00C239BA" w:rsidRPr="00B40764">
        <w:rPr>
          <w:rFonts w:eastAsia="Calibri" w:cs="Calibri"/>
          <w:lang w:val="en-US"/>
        </w:rPr>
        <w:t>For</w:t>
      </w:r>
      <w:r w:rsidR="00404F8D">
        <w:rPr>
          <w:rFonts w:eastAsia="Calibri" w:cs="Calibri"/>
          <w:lang w:val="en-US"/>
        </w:rPr>
        <w:t xml:space="preserve"> simplicity,</w:t>
      </w:r>
      <w:r w:rsidR="00C239BA" w:rsidRPr="00B40764">
        <w:rPr>
          <w:rFonts w:eastAsia="Calibri" w:cs="Calibri"/>
          <w:lang w:val="en-US"/>
        </w:rPr>
        <w:t xml:space="preserve"> the </w:t>
      </w:r>
      <w:r w:rsidR="00404F8D">
        <w:rPr>
          <w:rFonts w:eastAsia="Calibri" w:cs="Calibri"/>
          <w:lang w:val="en-US"/>
        </w:rPr>
        <w:t>a</w:t>
      </w:r>
      <w:r w:rsidR="00C239BA" w:rsidRPr="00B40764">
        <w:rPr>
          <w:rFonts w:eastAsia="Calibri" w:cs="Calibri"/>
          <w:lang w:val="en-US"/>
        </w:rPr>
        <w:t>cceptance</w:t>
      </w:r>
      <w:r w:rsidR="00404F8D">
        <w:rPr>
          <w:rFonts w:eastAsia="Calibri" w:cs="Calibri"/>
          <w:lang w:val="en-US"/>
        </w:rPr>
        <w:t xml:space="preserve"> of the Amendment scenario </w:t>
      </w:r>
      <w:r w:rsidR="00C239BA" w:rsidRPr="00B40764">
        <w:rPr>
          <w:rFonts w:eastAsia="Calibri" w:cs="Calibri"/>
          <w:lang w:val="en-US"/>
        </w:rPr>
        <w:t>will</w:t>
      </w:r>
      <w:r w:rsidR="00404F8D">
        <w:rPr>
          <w:rFonts w:eastAsia="Calibri" w:cs="Calibri"/>
          <w:lang w:val="en-US"/>
        </w:rPr>
        <w:t xml:space="preserve"> </w:t>
      </w:r>
      <w:r w:rsidR="00E60DAB">
        <w:rPr>
          <w:rFonts w:eastAsia="Calibri" w:cs="Calibri"/>
          <w:lang w:val="en-US"/>
        </w:rPr>
        <w:t>include changes to a field that is allowed to be amended</w:t>
      </w:r>
      <w:r w:rsidR="00C239BA" w:rsidRPr="00B40764">
        <w:rPr>
          <w:rFonts w:eastAsia="Calibri" w:cs="Calibri"/>
          <w:lang w:val="en-US"/>
        </w:rPr>
        <w:t>.</w:t>
      </w:r>
      <w:r w:rsidR="00C239BA">
        <w:rPr>
          <w:rFonts w:eastAsia="Calibri" w:cs="Calibri"/>
          <w:lang w:val="en-US"/>
        </w:rPr>
        <w:t xml:space="preserve"> </w:t>
      </w:r>
      <w:r w:rsidRPr="00B40764">
        <w:rPr>
          <w:rFonts w:eastAsia="Calibri" w:cs="Calibri"/>
          <w:lang w:val="en-US"/>
        </w:rPr>
        <w:t xml:space="preserve">For </w:t>
      </w:r>
      <w:r w:rsidR="00E60DAB">
        <w:rPr>
          <w:rFonts w:eastAsia="Calibri" w:cs="Calibri"/>
          <w:lang w:val="en-US"/>
        </w:rPr>
        <w:t>the</w:t>
      </w:r>
      <w:r w:rsidR="004930CF" w:rsidRPr="00B40764">
        <w:rPr>
          <w:rFonts w:eastAsia="Calibri" w:cs="Calibri"/>
          <w:lang w:val="en-US"/>
        </w:rPr>
        <w:t xml:space="preserve"> rejection</w:t>
      </w:r>
      <w:r w:rsidRPr="00B40764">
        <w:rPr>
          <w:rFonts w:eastAsia="Calibri" w:cs="Calibri"/>
          <w:lang w:val="en-US"/>
        </w:rPr>
        <w:t xml:space="preserve"> scenario, the </w:t>
      </w:r>
      <w:r w:rsidRPr="00B40764">
        <w:rPr>
          <w:rFonts w:eastAsia="Calibri" w:cs="Calibri"/>
          <w:b/>
          <w:bCs/>
          <w:lang w:val="en-US"/>
        </w:rPr>
        <w:t>Security</w:t>
      </w:r>
      <w:r w:rsidRPr="00B40764">
        <w:rPr>
          <w:rFonts w:eastAsia="Calibri" w:cs="Calibri"/>
          <w:lang w:val="en-US"/>
        </w:rPr>
        <w:t xml:space="preserve"> (11 07 001 000) field will be used.</w:t>
      </w:r>
      <w:r w:rsidR="004930CF" w:rsidRPr="00B40764">
        <w:rPr>
          <w:rFonts w:eastAsia="Calibri" w:cs="Calibri"/>
          <w:lang w:val="en-US"/>
        </w:rPr>
        <w:t xml:space="preserve"> </w:t>
      </w:r>
    </w:p>
    <w:p w14:paraId="4716564F" w14:textId="195B7DED" w:rsidR="00B40764" w:rsidRDefault="00EF133A" w:rsidP="008E32C0">
      <w:pPr>
        <w:pStyle w:val="BodyText"/>
        <w:rPr>
          <w:rFonts w:eastAsia="Calibri" w:cs="Calibri"/>
          <w:lang w:val="en-US"/>
        </w:rPr>
      </w:pPr>
      <w:r w:rsidRPr="00B40764">
        <w:rPr>
          <w:rFonts w:eastAsia="Calibri" w:cs="Calibri"/>
          <w:lang w:val="en-US"/>
        </w:rPr>
        <w:t xml:space="preserve">The difference between Correction and Amendment is </w:t>
      </w:r>
      <w:r w:rsidR="00B4477E" w:rsidRPr="00B40764">
        <w:rPr>
          <w:rFonts w:eastAsia="Calibri" w:cs="Calibri"/>
          <w:lang w:val="en-US"/>
        </w:rPr>
        <w:t>that</w:t>
      </w:r>
      <w:r w:rsidR="00E60DAB">
        <w:rPr>
          <w:rFonts w:eastAsia="Calibri" w:cs="Calibri"/>
          <w:lang w:val="en-US"/>
        </w:rPr>
        <w:t xml:space="preserve"> an</w:t>
      </w:r>
      <w:r w:rsidR="00B4477E" w:rsidRPr="00B40764">
        <w:rPr>
          <w:rFonts w:eastAsia="Calibri" w:cs="Calibri"/>
          <w:lang w:val="en-US"/>
        </w:rPr>
        <w:t xml:space="preserve"> Amendment</w:t>
      </w:r>
      <w:r w:rsidR="00E60DAB">
        <w:rPr>
          <w:rFonts w:eastAsia="Calibri" w:cs="Calibri"/>
          <w:lang w:val="en-US"/>
        </w:rPr>
        <w:t xml:space="preserve"> is submitted after acceptance of a declaration (after receiving the CWMACC notification) and</w:t>
      </w:r>
      <w:r w:rsidR="00B4477E" w:rsidRPr="00B40764">
        <w:rPr>
          <w:rFonts w:eastAsia="Calibri" w:cs="Calibri"/>
          <w:lang w:val="en-US"/>
        </w:rPr>
        <w:t xml:space="preserve"> </w:t>
      </w:r>
      <w:r w:rsidR="00231E21" w:rsidRPr="00B40764">
        <w:rPr>
          <w:rFonts w:eastAsia="Calibri" w:cs="Calibri"/>
          <w:lang w:val="en-US"/>
        </w:rPr>
        <w:t>generates a manual</w:t>
      </w:r>
      <w:r w:rsidR="00E60DAB">
        <w:rPr>
          <w:rFonts w:eastAsia="Calibri" w:cs="Calibri"/>
          <w:lang w:val="en-US"/>
        </w:rPr>
        <w:t xml:space="preserve"> case</w:t>
      </w:r>
      <w:r w:rsidR="00231E21" w:rsidRPr="00B40764">
        <w:rPr>
          <w:rFonts w:eastAsia="Calibri" w:cs="Calibri"/>
          <w:lang w:val="en-US"/>
        </w:rPr>
        <w:t xml:space="preserve"> task</w:t>
      </w:r>
      <w:r w:rsidR="000B3C83">
        <w:rPr>
          <w:rFonts w:eastAsia="Calibri" w:cs="Calibri"/>
          <w:lang w:val="en-US"/>
        </w:rPr>
        <w:t>,</w:t>
      </w:r>
      <w:r w:rsidR="00231E21" w:rsidRPr="00B40764">
        <w:rPr>
          <w:rFonts w:eastAsia="Calibri" w:cs="Calibri"/>
          <w:lang w:val="en-US"/>
        </w:rPr>
        <w:t xml:space="preserve"> </w:t>
      </w:r>
      <w:r w:rsidR="00A8206C" w:rsidRPr="00B40764">
        <w:rPr>
          <w:rFonts w:eastAsia="Calibri" w:cs="Calibri"/>
          <w:lang w:val="en-US"/>
        </w:rPr>
        <w:t>after initial validation</w:t>
      </w:r>
      <w:r w:rsidR="000B3C83">
        <w:rPr>
          <w:rFonts w:eastAsia="Calibri" w:cs="Calibri"/>
          <w:lang w:val="en-US"/>
        </w:rPr>
        <w:t>,</w:t>
      </w:r>
      <w:r w:rsidR="00E60DAB">
        <w:rPr>
          <w:rFonts w:eastAsia="Calibri" w:cs="Calibri"/>
          <w:lang w:val="en-US"/>
        </w:rPr>
        <w:t xml:space="preserve"> to be handled by a customs officer </w:t>
      </w:r>
      <w:r w:rsidR="003C3389">
        <w:rPr>
          <w:rFonts w:eastAsia="Calibri" w:cs="Calibri"/>
          <w:lang w:val="en-US"/>
        </w:rPr>
        <w:t xml:space="preserve">and thereby </w:t>
      </w:r>
      <w:r w:rsidR="000B3C83">
        <w:rPr>
          <w:rFonts w:eastAsia="Calibri" w:cs="Calibri"/>
          <w:lang w:val="en-US"/>
        </w:rPr>
        <w:t>accepted (or rejected)</w:t>
      </w:r>
      <w:r w:rsidR="0044550F" w:rsidRPr="00B40764">
        <w:rPr>
          <w:rFonts w:eastAsia="Calibri" w:cs="Calibri"/>
          <w:lang w:val="en-US"/>
        </w:rPr>
        <w:t>.</w:t>
      </w:r>
    </w:p>
    <w:p w14:paraId="72A4274F" w14:textId="77777777" w:rsidR="00B40764" w:rsidRDefault="00B40764">
      <w:pPr>
        <w:rPr>
          <w:rFonts w:eastAsia="Calibri" w:cs="Calibri"/>
          <w:lang w:val="en-US"/>
        </w:rPr>
      </w:pPr>
      <w:r>
        <w:rPr>
          <w:rFonts w:eastAsia="Calibri" w:cs="Calibri"/>
          <w:lang w:val="en-US"/>
        </w:rPr>
        <w:br w:type="page"/>
      </w:r>
    </w:p>
    <w:p w14:paraId="273E6D3B" w14:textId="77777777" w:rsidR="00041FD6" w:rsidRPr="00B40764" w:rsidRDefault="00041FD6" w:rsidP="00041FD6">
      <w:pPr>
        <w:pStyle w:val="Heading2"/>
        <w:tabs>
          <w:tab w:val="num" w:pos="425"/>
        </w:tabs>
        <w:rPr>
          <w:rFonts w:eastAsia="Calibri" w:cs="Calibri"/>
          <w:bCs/>
          <w:color w:val="0F2147" w:themeColor="accent1"/>
          <w:sz w:val="28"/>
          <w:szCs w:val="28"/>
          <w:lang w:val="en-US"/>
        </w:rPr>
      </w:pPr>
      <w:bookmarkStart w:id="10" w:name="_Toc116982865"/>
      <w:r w:rsidRPr="00B40764">
        <w:rPr>
          <w:rFonts w:eastAsia="Calibri" w:cs="Calibri"/>
          <w:bCs/>
          <w:color w:val="0F2147" w:themeColor="accent1"/>
          <w:sz w:val="28"/>
          <w:szCs w:val="28"/>
          <w:lang w:val="en-US"/>
        </w:rPr>
        <w:lastRenderedPageBreak/>
        <w:t>Test scenario 1 – Acceptance</w:t>
      </w:r>
      <w:bookmarkEnd w:id="10"/>
    </w:p>
    <w:p w14:paraId="20F127BC" w14:textId="09C246E6" w:rsidR="00041FD6" w:rsidRPr="00B40764" w:rsidRDefault="00041FD6" w:rsidP="00041FD6">
      <w:pPr>
        <w:pStyle w:val="BodyText"/>
        <w:rPr>
          <w:rFonts w:eastAsia="Calibri" w:cs="Calibri"/>
          <w:color w:val="000000"/>
          <w:szCs w:val="18"/>
          <w:lang w:val="en-US"/>
        </w:rPr>
      </w:pPr>
      <w:r w:rsidRPr="00B40764">
        <w:rPr>
          <w:rFonts w:eastAsia="Calibri" w:cs="Calibri"/>
          <w:color w:val="000000"/>
          <w:szCs w:val="18"/>
          <w:lang w:val="en-US"/>
        </w:rPr>
        <w:t xml:space="preserve">The aim of this scenario is to get a notification that the B1 </w:t>
      </w:r>
      <w:r w:rsidR="00477981" w:rsidRPr="00B40764">
        <w:rPr>
          <w:rFonts w:eastAsia="Calibri" w:cs="Calibri"/>
          <w:color w:val="000000"/>
          <w:szCs w:val="18"/>
          <w:lang w:val="en-US"/>
        </w:rPr>
        <w:t xml:space="preserve">Amendment </w:t>
      </w:r>
      <w:r w:rsidRPr="00B40764">
        <w:rPr>
          <w:rFonts w:eastAsia="Calibri" w:cs="Calibri"/>
          <w:color w:val="000000"/>
          <w:szCs w:val="18"/>
          <w:lang w:val="en-US"/>
        </w:rPr>
        <w:t>XML has been accepted.</w:t>
      </w:r>
    </w:p>
    <w:p w14:paraId="5E8E0CB8" w14:textId="68024D99" w:rsidR="00041FD6" w:rsidRPr="00B40764" w:rsidRDefault="00041FD6" w:rsidP="00041FD6">
      <w:pPr>
        <w:pStyle w:val="BodyText"/>
        <w:rPr>
          <w:rFonts w:eastAsia="Calibri" w:cs="Calibri"/>
          <w:color w:val="000000"/>
          <w:lang w:val="en-US"/>
        </w:rPr>
      </w:pPr>
      <w:r w:rsidRPr="423625B7">
        <w:rPr>
          <w:rFonts w:eastAsia="Calibri" w:cs="Calibri"/>
          <w:color w:val="000000"/>
          <w:lang w:val="en-US"/>
        </w:rPr>
        <w:t>The following table shows the necessary test steps for completing this scenario as well as expected results. For the first step it is recommended using the provided declaration</w:t>
      </w:r>
      <w:r w:rsidRPr="002425BC">
        <w:rPr>
          <w:rFonts w:eastAsia="Calibri" w:cs="Calibri"/>
          <w:color w:val="000000"/>
          <w:lang w:val="en-US"/>
        </w:rPr>
        <w:t xml:space="preserve"> XML</w:t>
      </w:r>
      <w:r w:rsidRPr="423625B7">
        <w:rPr>
          <w:rFonts w:eastAsia="Calibri" w:cs="Calibri"/>
          <w:b/>
          <w:bCs/>
          <w:color w:val="000000"/>
          <w:lang w:val="en-US"/>
        </w:rPr>
        <w:t xml:space="preserve"> </w:t>
      </w:r>
      <w:r w:rsidRPr="423625B7">
        <w:rPr>
          <w:rFonts w:eastAsia="Calibri" w:cs="Calibri"/>
          <w:color w:val="000000"/>
          <w:lang w:val="en-US"/>
        </w:rPr>
        <w:t xml:space="preserve">found in the </w:t>
      </w:r>
      <w:r w:rsidRPr="423625B7">
        <w:rPr>
          <w:rFonts w:eastAsia="Calibri" w:cs="Calibri"/>
          <w:b/>
          <w:bCs/>
          <w:color w:val="000000"/>
          <w:lang w:val="en-US"/>
        </w:rPr>
        <w:t>Test Case</w:t>
      </w:r>
      <w:r w:rsidRPr="423625B7">
        <w:rPr>
          <w:rFonts w:eastAsia="Calibri" w:cs="Calibri"/>
          <w:color w:val="000000"/>
          <w:lang w:val="en-US"/>
        </w:rPr>
        <w:t xml:space="preserve"> folder. Secondly, make sure that your </w:t>
      </w:r>
      <w:r w:rsidRPr="423625B7">
        <w:rPr>
          <w:rFonts w:eastAsia="Calibri" w:cs="Calibri"/>
          <w:b/>
          <w:bCs/>
          <w:color w:val="000000"/>
          <w:lang w:val="en-US"/>
        </w:rPr>
        <w:t xml:space="preserve">LRN </w:t>
      </w:r>
      <w:r w:rsidRPr="423625B7">
        <w:rPr>
          <w:rFonts w:eastAsia="Calibri" w:cs="Calibri"/>
          <w:color w:val="000000"/>
          <w:lang w:val="en-US"/>
        </w:rPr>
        <w:t xml:space="preserve">is unique, and that the </w:t>
      </w:r>
      <w:r w:rsidRPr="423625B7">
        <w:rPr>
          <w:rFonts w:eastAsia="Calibri" w:cs="Calibri"/>
          <w:b/>
          <w:bCs/>
          <w:color w:val="000000"/>
          <w:lang w:val="en-US"/>
        </w:rPr>
        <w:t xml:space="preserve">Submitter </w:t>
      </w:r>
      <w:r w:rsidRPr="423625B7">
        <w:rPr>
          <w:rFonts w:eastAsia="Calibri" w:cs="Calibri"/>
          <w:color w:val="000000"/>
          <w:lang w:val="en-US"/>
        </w:rPr>
        <w:t>field is correct</w:t>
      </w:r>
      <w:r w:rsidR="00ED737B" w:rsidRPr="423625B7">
        <w:rPr>
          <w:rFonts w:eastAsia="Calibri" w:cs="Calibri"/>
          <w:color w:val="000000"/>
          <w:lang w:val="en-US"/>
        </w:rPr>
        <w:t xml:space="preserve"> </w:t>
      </w:r>
      <w:r w:rsidR="00015E63" w:rsidRPr="423625B7">
        <w:rPr>
          <w:lang w:val="en-GB"/>
        </w:rPr>
        <w:t xml:space="preserve">(this is done by putting your CVR in the </w:t>
      </w:r>
      <w:r w:rsidR="00015E63" w:rsidRPr="423625B7">
        <w:rPr>
          <w:b/>
          <w:bCs/>
          <w:lang w:val="en-GB"/>
        </w:rPr>
        <w:t>Submitter/Name</w:t>
      </w:r>
      <w:r w:rsidR="00015E63" w:rsidRPr="423625B7">
        <w:rPr>
          <w:lang w:val="en-GB"/>
        </w:rPr>
        <w:t xml:space="preserve"> and </w:t>
      </w:r>
      <w:r w:rsidR="00015E63" w:rsidRPr="423625B7">
        <w:rPr>
          <w:b/>
          <w:bCs/>
          <w:lang w:val="en-GB"/>
        </w:rPr>
        <w:t>Submitter/ID</w:t>
      </w:r>
      <w:r w:rsidR="00015E63" w:rsidRPr="423625B7">
        <w:rPr>
          <w:lang w:val="en-GB"/>
        </w:rPr>
        <w:t xml:space="preserve"> fields)</w:t>
      </w:r>
      <w:r w:rsidR="00ED737B" w:rsidRPr="423625B7">
        <w:rPr>
          <w:lang w:val="en-GB"/>
        </w:rPr>
        <w:t xml:space="preserve"> in the B1 Standard XML</w:t>
      </w:r>
      <w:r w:rsidR="00015E63" w:rsidRPr="423625B7">
        <w:rPr>
          <w:lang w:val="en-GB"/>
        </w:rPr>
        <w:t>.</w:t>
      </w:r>
      <w:r w:rsidRPr="423625B7">
        <w:rPr>
          <w:rFonts w:eastAsia="Calibri" w:cs="Calibri"/>
          <w:color w:val="000000"/>
          <w:lang w:val="en-US"/>
        </w:rPr>
        <w:t xml:space="preserve"> Then go to the “</w:t>
      </w:r>
      <w:r w:rsidR="00A13E2A" w:rsidRPr="423625B7">
        <w:rPr>
          <w:rFonts w:eastAsia="Calibri" w:cs="Calibri"/>
          <w:b/>
          <w:bCs/>
          <w:color w:val="000000"/>
          <w:lang w:val="en-US"/>
        </w:rPr>
        <w:t>Statistical value</w:t>
      </w:r>
      <w:r w:rsidRPr="423625B7">
        <w:rPr>
          <w:rFonts w:eastAsia="Calibri" w:cs="Calibri"/>
          <w:color w:val="000000"/>
          <w:lang w:val="en-US"/>
        </w:rPr>
        <w:t>” (</w:t>
      </w:r>
      <w:r w:rsidR="00A13E2A" w:rsidRPr="423625B7">
        <w:rPr>
          <w:rFonts w:eastAsia="Calibri" w:cs="Calibri"/>
          <w:b/>
          <w:bCs/>
          <w:color w:val="000000"/>
          <w:lang w:val="en-US"/>
        </w:rPr>
        <w:t>99</w:t>
      </w:r>
      <w:r w:rsidR="009F236D" w:rsidRPr="423625B7">
        <w:rPr>
          <w:rFonts w:eastAsia="Calibri" w:cs="Calibri"/>
          <w:b/>
          <w:bCs/>
          <w:color w:val="000000"/>
          <w:lang w:val="en-US"/>
        </w:rPr>
        <w:t xml:space="preserve"> </w:t>
      </w:r>
      <w:r w:rsidRPr="423625B7">
        <w:rPr>
          <w:rFonts w:eastAsia="Calibri" w:cs="Calibri"/>
          <w:b/>
          <w:bCs/>
          <w:color w:val="000000"/>
          <w:lang w:val="en-US"/>
        </w:rPr>
        <w:t>0</w:t>
      </w:r>
      <w:r w:rsidR="00A13E2A" w:rsidRPr="423625B7">
        <w:rPr>
          <w:rFonts w:eastAsia="Calibri" w:cs="Calibri"/>
          <w:b/>
          <w:bCs/>
          <w:color w:val="000000"/>
          <w:lang w:val="en-US"/>
        </w:rPr>
        <w:t>6</w:t>
      </w:r>
      <w:r w:rsidRPr="423625B7">
        <w:rPr>
          <w:rFonts w:eastAsia="Calibri" w:cs="Calibri"/>
          <w:b/>
          <w:bCs/>
          <w:color w:val="000000"/>
          <w:lang w:val="en-US"/>
        </w:rPr>
        <w:t xml:space="preserve"> 00</w:t>
      </w:r>
      <w:r w:rsidR="00795212" w:rsidRPr="423625B7">
        <w:rPr>
          <w:rFonts w:eastAsia="Calibri" w:cs="Calibri"/>
          <w:b/>
          <w:bCs/>
          <w:color w:val="000000"/>
          <w:lang w:val="en-US"/>
        </w:rPr>
        <w:t>0</w:t>
      </w:r>
      <w:r w:rsidRPr="423625B7">
        <w:rPr>
          <w:rFonts w:eastAsia="Calibri" w:cs="Calibri"/>
          <w:b/>
          <w:bCs/>
          <w:color w:val="000000"/>
          <w:lang w:val="en-US"/>
        </w:rPr>
        <w:t xml:space="preserve"> 000</w:t>
      </w:r>
      <w:r w:rsidRPr="423625B7">
        <w:rPr>
          <w:rFonts w:eastAsia="Calibri" w:cs="Calibri"/>
          <w:color w:val="000000"/>
          <w:lang w:val="en-US"/>
        </w:rPr>
        <w:t>) element in the</w:t>
      </w:r>
      <w:r w:rsidRPr="423625B7">
        <w:rPr>
          <w:rFonts w:eastAsia="Calibri" w:cs="Calibri"/>
          <w:b/>
          <w:bCs/>
          <w:color w:val="000000"/>
          <w:lang w:val="en-US"/>
        </w:rPr>
        <w:t xml:space="preserve"> </w:t>
      </w:r>
      <w:r w:rsidRPr="002425BC">
        <w:rPr>
          <w:rFonts w:eastAsia="Calibri" w:cs="Calibri"/>
          <w:color w:val="000000"/>
          <w:lang w:val="en-US"/>
        </w:rPr>
        <w:t>XML</w:t>
      </w:r>
      <w:r w:rsidRPr="423625B7">
        <w:rPr>
          <w:rFonts w:eastAsia="Calibri" w:cs="Calibri"/>
          <w:b/>
          <w:bCs/>
          <w:color w:val="000000"/>
          <w:lang w:val="en-US"/>
        </w:rPr>
        <w:t xml:space="preserve"> </w:t>
      </w:r>
      <w:r w:rsidRPr="423625B7">
        <w:rPr>
          <w:rFonts w:eastAsia="Calibri" w:cs="Calibri"/>
          <w:color w:val="000000"/>
          <w:lang w:val="en-US"/>
        </w:rPr>
        <w:t xml:space="preserve">and ensure that it is as described in step no. </w:t>
      </w:r>
      <w:r w:rsidR="233CB9E3" w:rsidRPr="423625B7">
        <w:rPr>
          <w:rFonts w:eastAsia="Calibri" w:cs="Calibri"/>
          <w:color w:val="000000"/>
          <w:lang w:val="en-US"/>
        </w:rPr>
        <w:t>6</w:t>
      </w:r>
      <w:r w:rsidRPr="423625B7">
        <w:rPr>
          <w:rFonts w:eastAsia="Calibri" w:cs="Calibri"/>
          <w:color w:val="000000"/>
          <w:lang w:val="en-US"/>
        </w:rPr>
        <w:t xml:space="preserve">. </w:t>
      </w:r>
    </w:p>
    <w:tbl>
      <w:tblPr>
        <w:tblStyle w:val="TableGrid"/>
        <w:tblW w:w="0" w:type="auto"/>
        <w:tblLayout w:type="fixed"/>
        <w:tblLook w:val="0000" w:firstRow="0" w:lastRow="0" w:firstColumn="0" w:lastColumn="0" w:noHBand="0" w:noVBand="0"/>
      </w:tblPr>
      <w:tblGrid>
        <w:gridCol w:w="585"/>
        <w:gridCol w:w="5219"/>
        <w:gridCol w:w="2836"/>
        <w:gridCol w:w="780"/>
      </w:tblGrid>
      <w:tr w:rsidR="00041FD6" w:rsidRPr="00B40764" w14:paraId="29BC21E1" w14:textId="77777777" w:rsidTr="61919DE6">
        <w:trPr>
          <w:trHeight w:val="15"/>
        </w:trPr>
        <w:tc>
          <w:tcPr>
            <w:tcW w:w="585" w:type="dxa"/>
            <w:tcBorders>
              <w:top w:val="single" w:sz="6" w:space="0" w:color="auto"/>
              <w:left w:val="single" w:sz="6" w:space="0" w:color="auto"/>
              <w:bottom w:val="single" w:sz="6" w:space="0" w:color="auto"/>
              <w:right w:val="single" w:sz="6" w:space="0" w:color="auto"/>
            </w:tcBorders>
            <w:shd w:val="clear" w:color="auto" w:fill="0F2147" w:themeFill="accent1"/>
          </w:tcPr>
          <w:p w14:paraId="0A8ADC3E" w14:textId="77777777" w:rsidR="00041FD6" w:rsidRPr="00B40764" w:rsidRDefault="00041FD6">
            <w:pPr>
              <w:pStyle w:val="BodyText"/>
              <w:jc w:val="center"/>
              <w:rPr>
                <w:rFonts w:eastAsia="Calibri" w:cs="Calibri"/>
                <w:b/>
                <w:bCs/>
                <w:szCs w:val="18"/>
                <w:lang w:val="en-US"/>
              </w:rPr>
            </w:pPr>
            <w:r w:rsidRPr="00B40764">
              <w:rPr>
                <w:rFonts w:eastAsia="Calibri" w:cs="Calibri"/>
                <w:b/>
                <w:bCs/>
                <w:szCs w:val="18"/>
                <w:lang w:val="en-US"/>
              </w:rPr>
              <w:t>Step no.</w:t>
            </w:r>
          </w:p>
        </w:tc>
        <w:tc>
          <w:tcPr>
            <w:tcW w:w="5219" w:type="dxa"/>
            <w:tcBorders>
              <w:top w:val="single" w:sz="6" w:space="0" w:color="auto"/>
              <w:left w:val="single" w:sz="6" w:space="0" w:color="auto"/>
              <w:bottom w:val="single" w:sz="6" w:space="0" w:color="auto"/>
              <w:right w:val="single" w:sz="6" w:space="0" w:color="auto"/>
            </w:tcBorders>
            <w:shd w:val="clear" w:color="auto" w:fill="0F2147" w:themeFill="accent1"/>
          </w:tcPr>
          <w:p w14:paraId="0C2FF17F"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Description of steps</w:t>
            </w:r>
          </w:p>
        </w:tc>
        <w:tc>
          <w:tcPr>
            <w:tcW w:w="2836" w:type="dxa"/>
            <w:tcBorders>
              <w:top w:val="single" w:sz="6" w:space="0" w:color="auto"/>
              <w:left w:val="single" w:sz="6" w:space="0" w:color="auto"/>
              <w:bottom w:val="single" w:sz="6" w:space="0" w:color="auto"/>
              <w:right w:val="single" w:sz="6" w:space="0" w:color="auto"/>
            </w:tcBorders>
            <w:shd w:val="clear" w:color="auto" w:fill="0F2147" w:themeFill="accent1"/>
          </w:tcPr>
          <w:p w14:paraId="265046BE"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Expected result</w:t>
            </w:r>
          </w:p>
        </w:tc>
        <w:tc>
          <w:tcPr>
            <w:tcW w:w="780" w:type="dxa"/>
            <w:tcBorders>
              <w:top w:val="single" w:sz="6" w:space="0" w:color="auto"/>
              <w:left w:val="single" w:sz="6" w:space="0" w:color="auto"/>
              <w:bottom w:val="single" w:sz="6" w:space="0" w:color="auto"/>
              <w:right w:val="single" w:sz="6" w:space="0" w:color="auto"/>
            </w:tcBorders>
            <w:shd w:val="clear" w:color="auto" w:fill="0F2147" w:themeFill="accent1"/>
          </w:tcPr>
          <w:p w14:paraId="70B6A3F0"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Passed</w:t>
            </w:r>
          </w:p>
        </w:tc>
      </w:tr>
      <w:tr w:rsidR="00041FD6" w:rsidRPr="00B40764" w14:paraId="63E6B235" w14:textId="77777777" w:rsidTr="61919DE6">
        <w:tc>
          <w:tcPr>
            <w:tcW w:w="585" w:type="dxa"/>
            <w:tcBorders>
              <w:top w:val="single" w:sz="6" w:space="0" w:color="auto"/>
              <w:left w:val="single" w:sz="6" w:space="0" w:color="auto"/>
              <w:bottom w:val="single" w:sz="6" w:space="0" w:color="auto"/>
              <w:right w:val="single" w:sz="6" w:space="0" w:color="auto"/>
            </w:tcBorders>
          </w:tcPr>
          <w:p w14:paraId="316C7999" w14:textId="77777777" w:rsidR="00041FD6" w:rsidRPr="00B40764" w:rsidRDefault="00041FD6">
            <w:pPr>
              <w:pStyle w:val="BodyText"/>
              <w:jc w:val="center"/>
              <w:rPr>
                <w:rFonts w:eastAsia="Calibri" w:cs="Calibri"/>
                <w:b/>
                <w:bCs/>
                <w:szCs w:val="18"/>
                <w:lang w:val="en-US"/>
              </w:rPr>
            </w:pPr>
            <w:r w:rsidRPr="00B40764">
              <w:rPr>
                <w:rFonts w:eastAsia="Calibri" w:cs="Calibri"/>
                <w:b/>
                <w:bCs/>
                <w:szCs w:val="18"/>
                <w:lang w:val="en-US"/>
              </w:rPr>
              <w:t>1</w:t>
            </w:r>
          </w:p>
        </w:tc>
        <w:tc>
          <w:tcPr>
            <w:tcW w:w="5219" w:type="dxa"/>
            <w:tcBorders>
              <w:top w:val="single" w:sz="6" w:space="0" w:color="auto"/>
              <w:left w:val="single" w:sz="6" w:space="0" w:color="auto"/>
              <w:bottom w:val="single" w:sz="6" w:space="0" w:color="auto"/>
              <w:right w:val="single" w:sz="6" w:space="0" w:color="auto"/>
            </w:tcBorders>
          </w:tcPr>
          <w:p w14:paraId="2981B9A7" w14:textId="415AC4E5" w:rsidR="00041FD6" w:rsidRPr="00B40764" w:rsidRDefault="1AF3E137">
            <w:pPr>
              <w:pStyle w:val="BodyText"/>
              <w:rPr>
                <w:rFonts w:eastAsia="Calibri" w:cs="Calibri"/>
                <w:lang w:val="en-US"/>
              </w:rPr>
            </w:pPr>
            <w:r w:rsidRPr="423625B7">
              <w:rPr>
                <w:rFonts w:eastAsia="Calibri" w:cs="Calibri"/>
                <w:lang w:val="en-US"/>
              </w:rPr>
              <w:t xml:space="preserve">Submit a </w:t>
            </w:r>
            <w:r w:rsidRPr="423625B7">
              <w:rPr>
                <w:rFonts w:eastAsia="Calibri" w:cs="Calibri"/>
                <w:b/>
                <w:bCs/>
                <w:lang w:val="en-US"/>
              </w:rPr>
              <w:t>B1 Standard Acceptance XML</w:t>
            </w:r>
            <w:r w:rsidRPr="423625B7">
              <w:rPr>
                <w:rFonts w:eastAsia="Calibri" w:cs="Calibri"/>
                <w:lang w:val="en-US"/>
              </w:rPr>
              <w:t xml:space="preserve"> (you can use the B1 Standard Acceptance XML from the B1 Standard test case). It is found in folder where you found this test case document</w:t>
            </w:r>
            <w:r w:rsidRPr="423625B7">
              <w:rPr>
                <w:lang w:val="en-GB"/>
              </w:rPr>
              <w:t xml:space="preserve"> folder (remember to replace the </w:t>
            </w:r>
            <w:r w:rsidRPr="423625B7">
              <w:rPr>
                <w:b/>
                <w:bCs/>
                <w:lang w:val="en-GB"/>
              </w:rPr>
              <w:t xml:space="preserve">{{LRN}} </w:t>
            </w:r>
            <w:r w:rsidRPr="423625B7">
              <w:rPr>
                <w:lang w:val="en-GB"/>
              </w:rPr>
              <w:t xml:space="preserve">and </w:t>
            </w:r>
            <w:r w:rsidRPr="423625B7">
              <w:rPr>
                <w:b/>
                <w:bCs/>
                <w:lang w:val="en-GB"/>
              </w:rPr>
              <w:t xml:space="preserve">{{CVR}} </w:t>
            </w:r>
            <w:r w:rsidRPr="423625B7">
              <w:rPr>
                <w:lang w:val="en-GB"/>
              </w:rPr>
              <w:t>placeholders)</w:t>
            </w:r>
          </w:p>
        </w:tc>
        <w:tc>
          <w:tcPr>
            <w:tcW w:w="2836" w:type="dxa"/>
            <w:tcBorders>
              <w:top w:val="single" w:sz="6" w:space="0" w:color="auto"/>
              <w:left w:val="single" w:sz="6" w:space="0" w:color="auto"/>
              <w:bottom w:val="single" w:sz="6" w:space="0" w:color="auto"/>
              <w:right w:val="single" w:sz="6" w:space="0" w:color="auto"/>
            </w:tcBorders>
          </w:tcPr>
          <w:p w14:paraId="70BBF1B0" w14:textId="42D12837" w:rsidR="00041FD6" w:rsidRPr="00B40764" w:rsidRDefault="410E5E64" w:rsidP="423625B7">
            <w:pPr>
              <w:pStyle w:val="BodyText"/>
              <w:spacing w:after="0"/>
              <w:rPr>
                <w:rFonts w:eastAsia="Calibri" w:cs="Calibri"/>
                <w:lang w:val="en-US"/>
              </w:rPr>
            </w:pPr>
            <w:r w:rsidRPr="423625B7">
              <w:rPr>
                <w:lang w:val="en-GB"/>
              </w:rPr>
              <w:t>You s</w:t>
            </w:r>
            <w:r w:rsidR="7CDE6041" w:rsidRPr="423625B7">
              <w:rPr>
                <w:lang w:val="en-GB"/>
              </w:rPr>
              <w:t xml:space="preserve">hould have a template </w:t>
            </w:r>
            <w:r w:rsidR="7CDE6041" w:rsidRPr="423625B7">
              <w:rPr>
                <w:b/>
                <w:bCs/>
                <w:lang w:val="en-GB"/>
              </w:rPr>
              <w:t xml:space="preserve">XML </w:t>
            </w:r>
            <w:r w:rsidR="7CDE6041" w:rsidRPr="423625B7">
              <w:rPr>
                <w:lang w:val="en-GB"/>
              </w:rPr>
              <w:t>ready for the next step</w:t>
            </w:r>
          </w:p>
        </w:tc>
        <w:tc>
          <w:tcPr>
            <w:tcW w:w="780" w:type="dxa"/>
            <w:tcBorders>
              <w:top w:val="single" w:sz="6" w:space="0" w:color="auto"/>
              <w:left w:val="single" w:sz="6" w:space="0" w:color="auto"/>
              <w:bottom w:val="single" w:sz="6" w:space="0" w:color="auto"/>
              <w:right w:val="single" w:sz="6" w:space="0" w:color="auto"/>
            </w:tcBorders>
          </w:tcPr>
          <w:p w14:paraId="7533EBB7" w14:textId="77777777" w:rsidR="00041FD6" w:rsidRPr="00B40764" w:rsidRDefault="00041FD6">
            <w:pPr>
              <w:pStyle w:val="BodyText"/>
              <w:jc w:val="center"/>
              <w:rPr>
                <w:sz w:val="24"/>
                <w:szCs w:val="24"/>
                <w:lang w:val="en-US"/>
              </w:rPr>
            </w:pPr>
            <w:r w:rsidRPr="00B40764">
              <w:rPr>
                <w:rFonts w:ascii="Segoe UI Symbol" w:hAnsi="Segoe UI Symbol" w:cs="Segoe UI Symbol"/>
                <w:sz w:val="24"/>
                <w:szCs w:val="24"/>
                <w:lang w:val="en-US"/>
              </w:rPr>
              <w:t>☐</w:t>
            </w:r>
          </w:p>
        </w:tc>
      </w:tr>
      <w:tr w:rsidR="004E1313" w:rsidRPr="00B40764" w14:paraId="4E78BEE8" w14:textId="77777777" w:rsidTr="61919DE6">
        <w:tc>
          <w:tcPr>
            <w:tcW w:w="585" w:type="dxa"/>
            <w:tcBorders>
              <w:top w:val="single" w:sz="6" w:space="0" w:color="auto"/>
              <w:left w:val="single" w:sz="6" w:space="0" w:color="auto"/>
              <w:bottom w:val="single" w:sz="6" w:space="0" w:color="auto"/>
              <w:right w:val="single" w:sz="6" w:space="0" w:color="auto"/>
            </w:tcBorders>
          </w:tcPr>
          <w:p w14:paraId="14D073EE" w14:textId="7D4EA4FE" w:rsidR="004E1313" w:rsidRPr="00B40764" w:rsidRDefault="004E1313" w:rsidP="004E1313">
            <w:pPr>
              <w:pStyle w:val="BodyText"/>
              <w:jc w:val="center"/>
              <w:rPr>
                <w:rFonts w:eastAsia="Calibri" w:cs="Calibri"/>
                <w:b/>
                <w:bCs/>
                <w:szCs w:val="18"/>
                <w:lang w:val="en-US"/>
              </w:rPr>
            </w:pPr>
            <w:r>
              <w:rPr>
                <w:rFonts w:eastAsia="Calibri" w:cs="Calibri"/>
                <w:b/>
                <w:bCs/>
                <w:szCs w:val="18"/>
                <w:lang w:val="en-US"/>
              </w:rPr>
              <w:t>2</w:t>
            </w:r>
          </w:p>
        </w:tc>
        <w:tc>
          <w:tcPr>
            <w:tcW w:w="5219" w:type="dxa"/>
            <w:tcBorders>
              <w:top w:val="single" w:sz="6" w:space="0" w:color="auto"/>
              <w:left w:val="single" w:sz="6" w:space="0" w:color="auto"/>
              <w:bottom w:val="single" w:sz="6" w:space="0" w:color="auto"/>
              <w:right w:val="single" w:sz="6" w:space="0" w:color="auto"/>
            </w:tcBorders>
          </w:tcPr>
          <w:p w14:paraId="1BFC4083" w14:textId="359CE268" w:rsidR="004E1313" w:rsidRPr="00B40764" w:rsidRDefault="004E1313" w:rsidP="004E1313">
            <w:pPr>
              <w:pStyle w:val="BodyText"/>
              <w:rPr>
                <w:rFonts w:eastAsia="Calibri" w:cs="Calibri"/>
                <w:szCs w:val="18"/>
                <w:lang w:val="en-US"/>
              </w:rPr>
            </w:pPr>
            <w:r w:rsidRPr="3467D133">
              <w:rPr>
                <w:lang w:val="en-GB"/>
              </w:rPr>
              <w:t>Submit the declaration using the conditions found under Pre</w:t>
            </w:r>
            <w:r>
              <w:rPr>
                <w:lang w:val="en-GB"/>
              </w:rPr>
              <w:t>-</w:t>
            </w:r>
            <w:r w:rsidRPr="3467D133">
              <w:rPr>
                <w:lang w:val="en-GB"/>
              </w:rPr>
              <w:t>conditions</w:t>
            </w:r>
          </w:p>
        </w:tc>
        <w:tc>
          <w:tcPr>
            <w:tcW w:w="2836" w:type="dxa"/>
            <w:tcBorders>
              <w:top w:val="single" w:sz="6" w:space="0" w:color="auto"/>
              <w:left w:val="single" w:sz="6" w:space="0" w:color="auto"/>
              <w:bottom w:val="single" w:sz="6" w:space="0" w:color="auto"/>
              <w:right w:val="single" w:sz="6" w:space="0" w:color="auto"/>
            </w:tcBorders>
          </w:tcPr>
          <w:p w14:paraId="3743AD45" w14:textId="5EA68B1E" w:rsidR="004E1313" w:rsidRPr="00B40764" w:rsidRDefault="004E1313" w:rsidP="004E1313">
            <w:pPr>
              <w:pStyle w:val="BodyText"/>
              <w:spacing w:after="0"/>
              <w:rPr>
                <w:rFonts w:eastAsia="Calibri" w:cs="Calibri"/>
                <w:szCs w:val="18"/>
                <w:lang w:val="en-US"/>
              </w:rPr>
            </w:pPr>
            <w:r w:rsidRPr="63F6884F">
              <w:rPr>
                <w:lang w:val="en-GB"/>
              </w:rPr>
              <w:t>The declaration should be sent to the system</w:t>
            </w:r>
          </w:p>
        </w:tc>
        <w:tc>
          <w:tcPr>
            <w:tcW w:w="780" w:type="dxa"/>
            <w:tcBorders>
              <w:top w:val="single" w:sz="6" w:space="0" w:color="auto"/>
              <w:left w:val="single" w:sz="6" w:space="0" w:color="auto"/>
              <w:bottom w:val="single" w:sz="6" w:space="0" w:color="auto"/>
              <w:right w:val="single" w:sz="6" w:space="0" w:color="auto"/>
            </w:tcBorders>
          </w:tcPr>
          <w:p w14:paraId="3A5AF513" w14:textId="3633E7D9" w:rsidR="004E1313" w:rsidRPr="00B40764" w:rsidRDefault="004E1313" w:rsidP="004E1313">
            <w:pPr>
              <w:pStyle w:val="BodyText"/>
              <w:jc w:val="center"/>
              <w:rPr>
                <w:rFonts w:ascii="Segoe UI Symbol" w:hAnsi="Segoe UI Symbol" w:cs="Segoe UI Symbol"/>
                <w:sz w:val="24"/>
                <w:szCs w:val="24"/>
                <w:lang w:val="en-US"/>
              </w:rPr>
            </w:pPr>
            <w:r w:rsidRPr="00B552F4">
              <w:rPr>
                <w:rFonts w:ascii="Segoe UI Symbol" w:hAnsi="Segoe UI Symbol" w:cs="Segoe UI Symbol"/>
                <w:sz w:val="24"/>
                <w:szCs w:val="28"/>
              </w:rPr>
              <w:t>☐</w:t>
            </w:r>
          </w:p>
        </w:tc>
      </w:tr>
      <w:tr w:rsidR="004E1313" w:rsidRPr="00B40764" w14:paraId="165D0533" w14:textId="77777777" w:rsidTr="61919DE6">
        <w:tc>
          <w:tcPr>
            <w:tcW w:w="585" w:type="dxa"/>
            <w:tcBorders>
              <w:top w:val="single" w:sz="6" w:space="0" w:color="auto"/>
              <w:left w:val="single" w:sz="6" w:space="0" w:color="auto"/>
              <w:bottom w:val="single" w:sz="6" w:space="0" w:color="auto"/>
              <w:right w:val="single" w:sz="6" w:space="0" w:color="auto"/>
            </w:tcBorders>
          </w:tcPr>
          <w:p w14:paraId="244F764B" w14:textId="60687C46" w:rsidR="004E1313" w:rsidRPr="00B40764" w:rsidRDefault="004E1313" w:rsidP="004E1313">
            <w:pPr>
              <w:pStyle w:val="BodyText"/>
              <w:jc w:val="center"/>
              <w:rPr>
                <w:rFonts w:eastAsia="Calibri" w:cs="Calibri"/>
                <w:b/>
                <w:bCs/>
                <w:szCs w:val="18"/>
                <w:lang w:val="en-US"/>
              </w:rPr>
            </w:pPr>
            <w:r>
              <w:rPr>
                <w:rFonts w:eastAsia="Calibri" w:cs="Calibri"/>
                <w:b/>
                <w:bCs/>
                <w:szCs w:val="18"/>
                <w:lang w:val="en-US"/>
              </w:rPr>
              <w:t>3</w:t>
            </w:r>
          </w:p>
        </w:tc>
        <w:tc>
          <w:tcPr>
            <w:tcW w:w="5219" w:type="dxa"/>
            <w:tcBorders>
              <w:top w:val="single" w:sz="6" w:space="0" w:color="auto"/>
              <w:left w:val="single" w:sz="6" w:space="0" w:color="auto"/>
              <w:bottom w:val="single" w:sz="6" w:space="0" w:color="auto"/>
              <w:right w:val="single" w:sz="6" w:space="0" w:color="auto"/>
            </w:tcBorders>
          </w:tcPr>
          <w:p w14:paraId="1779E953" w14:textId="392E51DC" w:rsidR="004E1313" w:rsidRPr="00B40764" w:rsidRDefault="004E1313" w:rsidP="004E1313">
            <w:pPr>
              <w:pStyle w:val="BodyText"/>
              <w:rPr>
                <w:rFonts w:eastAsia="Calibri" w:cs="Calibri"/>
                <w:lang w:val="en-US"/>
              </w:rPr>
            </w:pPr>
            <w:r w:rsidRPr="00B40764">
              <w:rPr>
                <w:rFonts w:eastAsia="Calibri" w:cs="Calibri"/>
                <w:lang w:val="en-US"/>
              </w:rPr>
              <w:t>Pull the notification</w:t>
            </w:r>
            <w:r>
              <w:rPr>
                <w:rFonts w:eastAsia="Calibri" w:cs="Calibri"/>
                <w:lang w:val="en-US"/>
              </w:rPr>
              <w:t>s</w:t>
            </w:r>
          </w:p>
        </w:tc>
        <w:tc>
          <w:tcPr>
            <w:tcW w:w="2836" w:type="dxa"/>
            <w:tcBorders>
              <w:top w:val="single" w:sz="6" w:space="0" w:color="auto"/>
              <w:left w:val="single" w:sz="6" w:space="0" w:color="auto"/>
              <w:bottom w:val="single" w:sz="6" w:space="0" w:color="auto"/>
              <w:right w:val="single" w:sz="6" w:space="0" w:color="auto"/>
            </w:tcBorders>
          </w:tcPr>
          <w:p w14:paraId="3AF8D2F8" w14:textId="3660E878" w:rsidR="004E1313" w:rsidRPr="00B40764" w:rsidRDefault="004E1313" w:rsidP="004E1313">
            <w:pPr>
              <w:pStyle w:val="BodyText"/>
              <w:rPr>
                <w:rFonts w:eastAsia="Calibri" w:cs="Calibri"/>
                <w:lang w:val="en-US"/>
              </w:rPr>
            </w:pPr>
            <w:r w:rsidRPr="00B40764">
              <w:rPr>
                <w:rFonts w:eastAsia="Calibri" w:cs="Calibri"/>
                <w:lang w:val="en-US"/>
              </w:rPr>
              <w:t>You should be able to pull the notification from the system</w:t>
            </w:r>
          </w:p>
        </w:tc>
        <w:tc>
          <w:tcPr>
            <w:tcW w:w="780" w:type="dxa"/>
            <w:tcBorders>
              <w:top w:val="single" w:sz="6" w:space="0" w:color="auto"/>
              <w:left w:val="single" w:sz="6" w:space="0" w:color="auto"/>
              <w:bottom w:val="single" w:sz="6" w:space="0" w:color="auto"/>
              <w:right w:val="single" w:sz="6" w:space="0" w:color="auto"/>
            </w:tcBorders>
          </w:tcPr>
          <w:p w14:paraId="76C2484F" w14:textId="77777777" w:rsidR="004E1313" w:rsidRPr="00B40764" w:rsidRDefault="004E1313" w:rsidP="004E1313">
            <w:pPr>
              <w:pStyle w:val="BodyText"/>
              <w:jc w:val="center"/>
              <w:rPr>
                <w:sz w:val="24"/>
                <w:szCs w:val="24"/>
                <w:lang w:val="en-US"/>
              </w:rPr>
            </w:pPr>
            <w:r w:rsidRPr="00B40764">
              <w:rPr>
                <w:rFonts w:ascii="Segoe UI Symbol" w:hAnsi="Segoe UI Symbol" w:cs="Segoe UI Symbol"/>
                <w:sz w:val="24"/>
                <w:szCs w:val="24"/>
                <w:lang w:val="en-US"/>
              </w:rPr>
              <w:t>☐</w:t>
            </w:r>
          </w:p>
        </w:tc>
      </w:tr>
      <w:tr w:rsidR="004E1313" w:rsidRPr="00B40764" w14:paraId="0CD9403F" w14:textId="77777777" w:rsidTr="61919DE6">
        <w:trPr>
          <w:trHeight w:val="450"/>
        </w:trPr>
        <w:tc>
          <w:tcPr>
            <w:tcW w:w="585" w:type="dxa"/>
            <w:tcBorders>
              <w:top w:val="single" w:sz="6" w:space="0" w:color="auto"/>
              <w:left w:val="single" w:sz="6" w:space="0" w:color="auto"/>
              <w:bottom w:val="single" w:sz="6" w:space="0" w:color="auto"/>
              <w:right w:val="single" w:sz="6" w:space="0" w:color="auto"/>
            </w:tcBorders>
          </w:tcPr>
          <w:p w14:paraId="099D2ACE" w14:textId="44A0ADC3" w:rsidR="004E1313" w:rsidRPr="00B40764" w:rsidRDefault="004E1313" w:rsidP="004E1313">
            <w:pPr>
              <w:pStyle w:val="BodyText"/>
              <w:jc w:val="center"/>
              <w:rPr>
                <w:rFonts w:eastAsia="Calibri" w:cs="Calibri"/>
                <w:b/>
                <w:bCs/>
                <w:szCs w:val="18"/>
                <w:lang w:val="en-US"/>
              </w:rPr>
            </w:pPr>
            <w:r>
              <w:rPr>
                <w:rFonts w:eastAsia="Calibri" w:cs="Calibri"/>
                <w:b/>
                <w:bCs/>
                <w:szCs w:val="18"/>
                <w:lang w:val="en-US"/>
              </w:rPr>
              <w:t>4</w:t>
            </w:r>
          </w:p>
        </w:tc>
        <w:tc>
          <w:tcPr>
            <w:tcW w:w="5219" w:type="dxa"/>
            <w:tcBorders>
              <w:top w:val="single" w:sz="6" w:space="0" w:color="auto"/>
              <w:left w:val="single" w:sz="6" w:space="0" w:color="auto"/>
              <w:bottom w:val="single" w:sz="6" w:space="0" w:color="auto"/>
              <w:right w:val="single" w:sz="6" w:space="0" w:color="auto"/>
            </w:tcBorders>
          </w:tcPr>
          <w:p w14:paraId="6D7FD9EE" w14:textId="6E386358" w:rsidR="004E1313" w:rsidRPr="00B40764" w:rsidRDefault="004E1313" w:rsidP="004E1313">
            <w:pPr>
              <w:pStyle w:val="BodyText"/>
              <w:rPr>
                <w:rFonts w:eastAsia="Calibri" w:cs="Calibri"/>
                <w:szCs w:val="18"/>
                <w:lang w:val="en-US"/>
              </w:rPr>
            </w:pPr>
            <w:r w:rsidRPr="00B40764">
              <w:rPr>
                <w:rFonts w:eastAsia="Calibri" w:cs="Calibri"/>
                <w:szCs w:val="18"/>
                <w:lang w:val="en-US"/>
              </w:rPr>
              <w:t xml:space="preserve">Acceptance of submission </w:t>
            </w:r>
            <w:r>
              <w:rPr>
                <w:rFonts w:eastAsia="Calibri" w:cs="Calibri"/>
                <w:szCs w:val="18"/>
                <w:lang w:val="en-US"/>
              </w:rPr>
              <w:t>of declaration</w:t>
            </w:r>
          </w:p>
        </w:tc>
        <w:tc>
          <w:tcPr>
            <w:tcW w:w="2836" w:type="dxa"/>
            <w:tcBorders>
              <w:top w:val="single" w:sz="6" w:space="0" w:color="auto"/>
              <w:left w:val="single" w:sz="6" w:space="0" w:color="auto"/>
              <w:bottom w:val="single" w:sz="6" w:space="0" w:color="auto"/>
              <w:right w:val="single" w:sz="6" w:space="0" w:color="auto"/>
            </w:tcBorders>
          </w:tcPr>
          <w:p w14:paraId="5CD86909" w14:textId="1F7128B5" w:rsidR="004E1313" w:rsidRPr="00B40764" w:rsidRDefault="004E1313" w:rsidP="004E1313">
            <w:pPr>
              <w:pStyle w:val="BodyText"/>
              <w:rPr>
                <w:rFonts w:eastAsia="Calibri" w:cs="Calibri"/>
                <w:szCs w:val="18"/>
                <w:lang w:val="en-US"/>
              </w:rPr>
            </w:pPr>
            <w:r w:rsidRPr="00B40764">
              <w:rPr>
                <w:rFonts w:eastAsia="Calibri" w:cs="Calibri"/>
                <w:szCs w:val="18"/>
                <w:lang w:val="en-US"/>
              </w:rPr>
              <w:t xml:space="preserve">Receive </w:t>
            </w:r>
            <w:r>
              <w:rPr>
                <w:rFonts w:eastAsia="Calibri" w:cs="Calibri"/>
                <w:szCs w:val="18"/>
                <w:lang w:val="en-US"/>
              </w:rPr>
              <w:t>the</w:t>
            </w:r>
            <w:r w:rsidRPr="00B40764">
              <w:rPr>
                <w:rFonts w:eastAsia="Calibri" w:cs="Calibri"/>
                <w:szCs w:val="18"/>
                <w:lang w:val="en-US"/>
              </w:rPr>
              <w:t xml:space="preserve"> </w:t>
            </w:r>
            <w:r w:rsidRPr="00B40764">
              <w:rPr>
                <w:rFonts w:eastAsia="Calibri" w:cs="Calibri"/>
                <w:b/>
                <w:bCs/>
                <w:szCs w:val="18"/>
                <w:lang w:val="en-US"/>
              </w:rPr>
              <w:t>CWMACC</w:t>
            </w:r>
            <w:r>
              <w:rPr>
                <w:rFonts w:eastAsia="Calibri" w:cs="Calibri"/>
                <w:b/>
                <w:bCs/>
                <w:szCs w:val="18"/>
                <w:lang w:val="en-US"/>
              </w:rPr>
              <w:t xml:space="preserve">, CWMCLE </w:t>
            </w:r>
            <w:r>
              <w:rPr>
                <w:rFonts w:eastAsia="Calibri" w:cs="Calibri"/>
                <w:szCs w:val="18"/>
                <w:lang w:val="en-US"/>
              </w:rPr>
              <w:t xml:space="preserve">and </w:t>
            </w:r>
            <w:r>
              <w:rPr>
                <w:rFonts w:eastAsia="Calibri" w:cs="Calibri"/>
                <w:b/>
                <w:bCs/>
                <w:szCs w:val="18"/>
                <w:lang w:val="en-US"/>
              </w:rPr>
              <w:t>CWMROG</w:t>
            </w:r>
            <w:r w:rsidRPr="00B40764">
              <w:rPr>
                <w:rFonts w:eastAsia="Calibri" w:cs="Calibri"/>
                <w:szCs w:val="18"/>
                <w:lang w:val="en-US"/>
              </w:rPr>
              <w:t xml:space="preserve"> notification</w:t>
            </w:r>
            <w:r>
              <w:rPr>
                <w:rFonts w:eastAsia="Calibri" w:cs="Calibri"/>
                <w:szCs w:val="18"/>
                <w:lang w:val="en-US"/>
              </w:rPr>
              <w:t>s</w:t>
            </w:r>
          </w:p>
        </w:tc>
        <w:tc>
          <w:tcPr>
            <w:tcW w:w="780" w:type="dxa"/>
            <w:tcBorders>
              <w:top w:val="single" w:sz="6" w:space="0" w:color="auto"/>
              <w:left w:val="single" w:sz="6" w:space="0" w:color="auto"/>
              <w:bottom w:val="single" w:sz="6" w:space="0" w:color="auto"/>
              <w:right w:val="single" w:sz="6" w:space="0" w:color="auto"/>
            </w:tcBorders>
          </w:tcPr>
          <w:p w14:paraId="7542558F" w14:textId="77777777" w:rsidR="004E1313" w:rsidRPr="00B40764" w:rsidRDefault="004E1313" w:rsidP="004E1313">
            <w:pPr>
              <w:pStyle w:val="BodyText"/>
              <w:jc w:val="center"/>
              <w:rPr>
                <w:sz w:val="24"/>
                <w:szCs w:val="24"/>
                <w:lang w:val="en-US"/>
              </w:rPr>
            </w:pPr>
            <w:r w:rsidRPr="00B40764">
              <w:rPr>
                <w:rFonts w:ascii="Segoe UI Symbol" w:hAnsi="Segoe UI Symbol" w:cs="Segoe UI Symbol"/>
                <w:sz w:val="24"/>
                <w:szCs w:val="24"/>
                <w:lang w:val="en-US"/>
              </w:rPr>
              <w:t>☐</w:t>
            </w:r>
          </w:p>
        </w:tc>
      </w:tr>
      <w:tr w:rsidR="004E1313" w:rsidRPr="00B40764" w14:paraId="44B1BD99" w14:textId="77777777" w:rsidTr="61919DE6">
        <w:tc>
          <w:tcPr>
            <w:tcW w:w="585" w:type="dxa"/>
            <w:tcBorders>
              <w:top w:val="single" w:sz="6" w:space="0" w:color="auto"/>
              <w:left w:val="single" w:sz="6" w:space="0" w:color="auto"/>
              <w:bottom w:val="single" w:sz="6" w:space="0" w:color="auto"/>
              <w:right w:val="single" w:sz="6" w:space="0" w:color="auto"/>
            </w:tcBorders>
          </w:tcPr>
          <w:p w14:paraId="05825694" w14:textId="4D4FA022" w:rsidR="004E1313" w:rsidRPr="00B40764" w:rsidRDefault="004E1313" w:rsidP="004E1313">
            <w:pPr>
              <w:pStyle w:val="BodyText"/>
              <w:jc w:val="center"/>
              <w:rPr>
                <w:rFonts w:eastAsia="Calibri" w:cs="Calibri"/>
                <w:b/>
                <w:bCs/>
                <w:szCs w:val="18"/>
                <w:lang w:val="en-US"/>
              </w:rPr>
            </w:pPr>
            <w:r>
              <w:rPr>
                <w:rFonts w:eastAsia="Calibri" w:cs="Calibri"/>
                <w:b/>
                <w:bCs/>
                <w:szCs w:val="18"/>
                <w:lang w:val="en-US"/>
              </w:rPr>
              <w:t>5</w:t>
            </w:r>
          </w:p>
        </w:tc>
        <w:tc>
          <w:tcPr>
            <w:tcW w:w="5219" w:type="dxa"/>
            <w:tcBorders>
              <w:top w:val="single" w:sz="6" w:space="0" w:color="auto"/>
              <w:left w:val="single" w:sz="6" w:space="0" w:color="auto"/>
              <w:bottom w:val="single" w:sz="6" w:space="0" w:color="auto"/>
              <w:right w:val="single" w:sz="6" w:space="0" w:color="auto"/>
            </w:tcBorders>
          </w:tcPr>
          <w:p w14:paraId="74402D40" w14:textId="35FC70F3" w:rsidR="004E1313" w:rsidRPr="00CC549E" w:rsidRDefault="004E1313" w:rsidP="004E1313">
            <w:pPr>
              <w:pStyle w:val="BodyText"/>
              <w:rPr>
                <w:rFonts w:eastAsia="Calibri" w:cs="Calibri"/>
                <w:lang w:val="en-US"/>
              </w:rPr>
            </w:pPr>
            <w:r w:rsidRPr="197CAF40">
              <w:rPr>
                <w:rFonts w:eastAsia="Calibri" w:cs="Calibri"/>
                <w:lang w:val="en-US"/>
              </w:rPr>
              <w:t>Use your own</w:t>
            </w:r>
            <w:r w:rsidR="00FF026A" w:rsidRPr="197CAF40">
              <w:rPr>
                <w:rFonts w:eastAsia="Calibri" w:cs="Calibri"/>
                <w:lang w:val="en-US"/>
              </w:rPr>
              <w:t xml:space="preserve"> amendment XML</w:t>
            </w:r>
            <w:r w:rsidRPr="197CAF40">
              <w:rPr>
                <w:rFonts w:eastAsia="Calibri" w:cs="Calibri"/>
                <w:lang w:val="en-US"/>
              </w:rPr>
              <w:t xml:space="preserve"> or the </w:t>
            </w:r>
            <w:r w:rsidRPr="197CAF40">
              <w:rPr>
                <w:rFonts w:eastAsia="Calibri" w:cs="Calibri"/>
                <w:b/>
                <w:lang w:val="en-US"/>
              </w:rPr>
              <w:t xml:space="preserve">B1 Amendment Acceptance XML </w:t>
            </w:r>
            <w:r w:rsidR="005E7164" w:rsidRPr="558D0630">
              <w:rPr>
                <w:lang w:val="en-GB"/>
              </w:rPr>
              <w:t xml:space="preserve">found in the test case folder (remember to </w:t>
            </w:r>
            <w:r w:rsidR="005E7164">
              <w:rPr>
                <w:lang w:val="en-GB"/>
              </w:rPr>
              <w:t>replace</w:t>
            </w:r>
            <w:r w:rsidR="005E7164" w:rsidRPr="558D0630">
              <w:rPr>
                <w:lang w:val="en-GB"/>
              </w:rPr>
              <w:t xml:space="preserve"> the </w:t>
            </w:r>
            <w:r w:rsidR="005E7164">
              <w:rPr>
                <w:b/>
                <w:lang w:val="en-GB"/>
              </w:rPr>
              <w:t>{{LRN}}</w:t>
            </w:r>
            <w:r w:rsidR="00933076">
              <w:rPr>
                <w:b/>
                <w:bCs/>
                <w:lang w:val="en-GB"/>
              </w:rPr>
              <w:t xml:space="preserve">, </w:t>
            </w:r>
            <w:r w:rsidR="005E7164">
              <w:rPr>
                <w:b/>
                <w:bCs/>
                <w:lang w:val="en-GB"/>
              </w:rPr>
              <w:t>{{CVR}}</w:t>
            </w:r>
            <w:r w:rsidR="00933076">
              <w:rPr>
                <w:b/>
                <w:bCs/>
                <w:lang w:val="en-GB"/>
              </w:rPr>
              <w:t xml:space="preserve"> </w:t>
            </w:r>
            <w:r w:rsidR="00933076">
              <w:rPr>
                <w:lang w:val="en-GB"/>
              </w:rPr>
              <w:t xml:space="preserve">and </w:t>
            </w:r>
            <w:r w:rsidR="00933076">
              <w:rPr>
                <w:b/>
                <w:bCs/>
                <w:lang w:val="en-GB"/>
              </w:rPr>
              <w:t>{{MRN}}</w:t>
            </w:r>
            <w:r w:rsidR="005E7164">
              <w:rPr>
                <w:b/>
                <w:bCs/>
                <w:lang w:val="en-GB"/>
              </w:rPr>
              <w:t xml:space="preserve"> </w:t>
            </w:r>
            <w:r w:rsidR="005E7164">
              <w:rPr>
                <w:lang w:val="en-GB"/>
              </w:rPr>
              <w:t>placeholders</w:t>
            </w:r>
            <w:r w:rsidR="00933076">
              <w:rPr>
                <w:lang w:val="en-GB"/>
              </w:rPr>
              <w:t xml:space="preserve"> – </w:t>
            </w:r>
            <w:r w:rsidR="00547618" w:rsidRPr="00547618">
              <w:rPr>
                <w:bCs/>
                <w:lang w:val="en-GB"/>
              </w:rPr>
              <w:t>{{LRN}}</w:t>
            </w:r>
            <w:r w:rsidR="00933076">
              <w:rPr>
                <w:lang w:val="en-GB"/>
              </w:rPr>
              <w:t xml:space="preserve"> and </w:t>
            </w:r>
            <w:r w:rsidR="00547618" w:rsidRPr="00547618">
              <w:rPr>
                <w:bCs/>
                <w:lang w:val="en-GB"/>
              </w:rPr>
              <w:t>{{</w:t>
            </w:r>
            <w:r w:rsidR="00547618">
              <w:rPr>
                <w:bCs/>
                <w:lang w:val="en-GB"/>
              </w:rPr>
              <w:t>M</w:t>
            </w:r>
            <w:r w:rsidR="00547618" w:rsidRPr="00547618">
              <w:rPr>
                <w:bCs/>
                <w:lang w:val="en-GB"/>
              </w:rPr>
              <w:t>RN}}</w:t>
            </w:r>
            <w:r w:rsidR="00933076">
              <w:rPr>
                <w:lang w:val="en-GB"/>
              </w:rPr>
              <w:t xml:space="preserve"> should match the</w:t>
            </w:r>
            <w:r w:rsidR="00547618">
              <w:rPr>
                <w:lang w:val="en-GB"/>
              </w:rPr>
              <w:t xml:space="preserve"> MRN and LRN from the initially submitted</w:t>
            </w:r>
            <w:r w:rsidR="00547618" w:rsidRPr="197CAF40">
              <w:rPr>
                <w:b/>
                <w:lang w:val="en-GB"/>
              </w:rPr>
              <w:t xml:space="preserve"> B1 declaration</w:t>
            </w:r>
            <w:r w:rsidR="005E7164" w:rsidRPr="558D0630">
              <w:rPr>
                <w:lang w:val="en-GB"/>
              </w:rPr>
              <w:t>)</w:t>
            </w:r>
          </w:p>
        </w:tc>
        <w:tc>
          <w:tcPr>
            <w:tcW w:w="2836" w:type="dxa"/>
            <w:tcBorders>
              <w:top w:val="single" w:sz="6" w:space="0" w:color="auto"/>
              <w:left w:val="single" w:sz="6" w:space="0" w:color="auto"/>
              <w:bottom w:val="single" w:sz="6" w:space="0" w:color="auto"/>
              <w:right w:val="single" w:sz="6" w:space="0" w:color="auto"/>
            </w:tcBorders>
          </w:tcPr>
          <w:p w14:paraId="5D14E703" w14:textId="47B9F70D" w:rsidR="004E1313" w:rsidRPr="00B40764" w:rsidRDefault="004E1313" w:rsidP="004E1313">
            <w:pPr>
              <w:pStyle w:val="BodyText"/>
              <w:rPr>
                <w:rFonts w:eastAsia="Calibri" w:cs="Calibri"/>
                <w:szCs w:val="18"/>
                <w:lang w:val="en-US"/>
              </w:rPr>
            </w:pPr>
            <w:r w:rsidRPr="00B40764">
              <w:rPr>
                <w:rFonts w:eastAsia="Calibri" w:cs="Calibri"/>
                <w:szCs w:val="18"/>
                <w:lang w:val="en-US"/>
              </w:rPr>
              <w:t>Find the</w:t>
            </w:r>
            <w:r>
              <w:rPr>
                <w:rFonts w:eastAsia="Calibri" w:cs="Calibri"/>
                <w:szCs w:val="18"/>
                <w:lang w:val="en-US"/>
              </w:rPr>
              <w:t xml:space="preserve"> </w:t>
            </w:r>
            <w:r w:rsidRPr="00A8555C">
              <w:rPr>
                <w:rFonts w:eastAsia="Calibri" w:cs="Calibri"/>
                <w:b/>
                <w:bCs/>
                <w:szCs w:val="18"/>
                <w:lang w:val="en-US"/>
              </w:rPr>
              <w:t>B1 Amendment Acceptance XML</w:t>
            </w:r>
            <w:r w:rsidRPr="00B40764">
              <w:rPr>
                <w:rFonts w:eastAsia="Calibri" w:cs="Calibri"/>
                <w:szCs w:val="18"/>
                <w:lang w:val="en-US"/>
              </w:rPr>
              <w:t xml:space="preserve"> in the amendment test case folder</w:t>
            </w:r>
            <w:r>
              <w:rPr>
                <w:rFonts w:eastAsia="Calibri" w:cs="Calibri"/>
                <w:szCs w:val="18"/>
                <w:lang w:val="en-US"/>
              </w:rPr>
              <w:t xml:space="preserve"> or use your own</w:t>
            </w:r>
          </w:p>
        </w:tc>
        <w:tc>
          <w:tcPr>
            <w:tcW w:w="780" w:type="dxa"/>
            <w:tcBorders>
              <w:top w:val="single" w:sz="6" w:space="0" w:color="auto"/>
              <w:left w:val="single" w:sz="6" w:space="0" w:color="auto"/>
              <w:bottom w:val="single" w:sz="6" w:space="0" w:color="auto"/>
              <w:right w:val="single" w:sz="6" w:space="0" w:color="auto"/>
            </w:tcBorders>
          </w:tcPr>
          <w:p w14:paraId="05EF3430" w14:textId="77777777" w:rsidR="004E1313" w:rsidRPr="00B40764" w:rsidRDefault="004E1313" w:rsidP="004E1313">
            <w:pPr>
              <w:pStyle w:val="BodyText"/>
              <w:jc w:val="center"/>
              <w:rPr>
                <w:sz w:val="24"/>
                <w:szCs w:val="24"/>
                <w:lang w:val="en-US"/>
              </w:rPr>
            </w:pPr>
            <w:r w:rsidRPr="00B40764">
              <w:rPr>
                <w:rFonts w:ascii="Segoe UI Symbol" w:hAnsi="Segoe UI Symbol" w:cs="Segoe UI Symbol"/>
                <w:sz w:val="24"/>
                <w:szCs w:val="24"/>
                <w:lang w:val="en-US"/>
              </w:rPr>
              <w:t>☐</w:t>
            </w:r>
          </w:p>
        </w:tc>
      </w:tr>
      <w:tr w:rsidR="004E1313" w:rsidRPr="00B40764" w14:paraId="09A17A13" w14:textId="77777777" w:rsidTr="61919DE6">
        <w:tc>
          <w:tcPr>
            <w:tcW w:w="585" w:type="dxa"/>
            <w:tcBorders>
              <w:top w:val="single" w:sz="6" w:space="0" w:color="auto"/>
              <w:left w:val="single" w:sz="6" w:space="0" w:color="auto"/>
              <w:bottom w:val="single" w:sz="6" w:space="0" w:color="auto"/>
              <w:right w:val="single" w:sz="6" w:space="0" w:color="auto"/>
            </w:tcBorders>
          </w:tcPr>
          <w:p w14:paraId="71C37E35" w14:textId="766EDBE0" w:rsidR="004E1313" w:rsidRPr="00B40764" w:rsidRDefault="004E1313" w:rsidP="004E1313">
            <w:pPr>
              <w:pStyle w:val="BodyText"/>
              <w:jc w:val="center"/>
              <w:rPr>
                <w:rFonts w:eastAsia="Calibri" w:cs="Calibri"/>
                <w:b/>
                <w:bCs/>
                <w:szCs w:val="18"/>
                <w:lang w:val="en-US"/>
              </w:rPr>
            </w:pPr>
            <w:r>
              <w:rPr>
                <w:rFonts w:eastAsia="Calibri" w:cs="Calibri"/>
                <w:b/>
                <w:bCs/>
                <w:szCs w:val="18"/>
                <w:lang w:val="en-US"/>
              </w:rPr>
              <w:t>6</w:t>
            </w:r>
          </w:p>
        </w:tc>
        <w:tc>
          <w:tcPr>
            <w:tcW w:w="5219" w:type="dxa"/>
            <w:tcBorders>
              <w:top w:val="single" w:sz="6" w:space="0" w:color="auto"/>
              <w:left w:val="single" w:sz="6" w:space="0" w:color="auto"/>
              <w:bottom w:val="single" w:sz="6" w:space="0" w:color="auto"/>
              <w:right w:val="single" w:sz="6" w:space="0" w:color="auto"/>
            </w:tcBorders>
          </w:tcPr>
          <w:p w14:paraId="73CD991C" w14:textId="1EE3E5F0" w:rsidR="004E1313" w:rsidRPr="00B40764" w:rsidRDefault="004E1313" w:rsidP="004E1313">
            <w:pPr>
              <w:pStyle w:val="BodyText"/>
              <w:rPr>
                <w:rFonts w:eastAsia="Calibri" w:cs="Calibri"/>
                <w:lang w:val="en-US"/>
              </w:rPr>
            </w:pPr>
            <w:r w:rsidRPr="00B40764">
              <w:rPr>
                <w:rFonts w:eastAsia="Calibri" w:cs="Calibri"/>
                <w:lang w:val="en-US"/>
              </w:rPr>
              <w:t xml:space="preserve">Submit the </w:t>
            </w:r>
            <w:r w:rsidR="00DF22FA" w:rsidRPr="00A8555C">
              <w:rPr>
                <w:rFonts w:eastAsia="Calibri" w:cs="Calibri"/>
                <w:b/>
                <w:bCs/>
                <w:szCs w:val="18"/>
                <w:lang w:val="en-US"/>
              </w:rPr>
              <w:t>B1 Amendment Acceptance XML</w:t>
            </w:r>
            <w:r w:rsidRPr="00B40764">
              <w:rPr>
                <w:rFonts w:eastAsia="Calibri" w:cs="Calibri"/>
                <w:lang w:val="en-US"/>
              </w:rPr>
              <w:t xml:space="preserve"> with the </w:t>
            </w:r>
            <w:r>
              <w:rPr>
                <w:rFonts w:eastAsia="Calibri" w:cs="Calibri"/>
                <w:lang w:val="en-US"/>
              </w:rPr>
              <w:t xml:space="preserve">information in </w:t>
            </w:r>
            <w:r w:rsidRPr="00B40764">
              <w:rPr>
                <w:rFonts w:eastAsia="Calibri" w:cs="Calibri"/>
                <w:lang w:val="en-US"/>
              </w:rPr>
              <w:t xml:space="preserve">the </w:t>
            </w:r>
            <w:r>
              <w:rPr>
                <w:rFonts w:eastAsia="Calibri" w:cs="Calibri"/>
                <w:b/>
                <w:bCs/>
                <w:lang w:val="en-US"/>
              </w:rPr>
              <w:t>Statistical value</w:t>
            </w:r>
            <w:r>
              <w:rPr>
                <w:rFonts w:eastAsia="Calibri" w:cs="Calibri"/>
                <w:lang w:val="en-US"/>
              </w:rPr>
              <w:t xml:space="preserve"> (99 06 000 000) element</w:t>
            </w:r>
            <w:r w:rsidRPr="00B40764">
              <w:rPr>
                <w:rFonts w:eastAsia="Calibri" w:cs="Calibri"/>
                <w:lang w:val="en-US"/>
              </w:rPr>
              <w:t xml:space="preserve"> presented in section </w:t>
            </w:r>
            <w:hyperlink w:anchor="_XML_example" w:history="1">
              <w:r w:rsidRPr="008C0690">
                <w:rPr>
                  <w:rStyle w:val="Hyperlink"/>
                  <w:rFonts w:eastAsia="Calibri" w:cs="Calibri"/>
                  <w:lang w:val="en-US"/>
                </w:rPr>
                <w:t>2.</w:t>
              </w:r>
              <w:r>
                <w:rPr>
                  <w:rStyle w:val="Hyperlink"/>
                  <w:rFonts w:eastAsia="Calibri" w:cs="Calibri"/>
                  <w:lang w:val="en-US"/>
                </w:rPr>
                <w:t>2</w:t>
              </w:r>
              <w:r w:rsidRPr="008C0690">
                <w:rPr>
                  <w:rStyle w:val="Hyperlink"/>
                  <w:rFonts w:eastAsia="Calibri" w:cs="Calibri"/>
                  <w:lang w:val="en-US"/>
                </w:rPr>
                <w:t>.1</w:t>
              </w:r>
              <w:r>
                <w:rPr>
                  <w:rStyle w:val="Hyperlink"/>
                  <w:rFonts w:eastAsia="Calibri" w:cs="Calibri"/>
                  <w:lang w:val="en-US"/>
                </w:rPr>
                <w:t xml:space="preserve">. </w:t>
              </w:r>
            </w:hyperlink>
          </w:p>
        </w:tc>
        <w:tc>
          <w:tcPr>
            <w:tcW w:w="2836" w:type="dxa"/>
            <w:tcBorders>
              <w:top w:val="single" w:sz="6" w:space="0" w:color="auto"/>
              <w:left w:val="single" w:sz="6" w:space="0" w:color="auto"/>
              <w:bottom w:val="single" w:sz="6" w:space="0" w:color="auto"/>
              <w:right w:val="single" w:sz="6" w:space="0" w:color="auto"/>
            </w:tcBorders>
          </w:tcPr>
          <w:p w14:paraId="3177A9B4" w14:textId="737C03FF" w:rsidR="004E1313" w:rsidRPr="00B40764" w:rsidRDefault="004E1313" w:rsidP="004E1313">
            <w:pPr>
              <w:pStyle w:val="BodyText"/>
              <w:spacing w:after="0"/>
              <w:rPr>
                <w:rFonts w:eastAsia="Calibri" w:cs="Calibri"/>
                <w:lang w:val="en-US"/>
              </w:rPr>
            </w:pPr>
            <w:r w:rsidRPr="00B40764">
              <w:rPr>
                <w:rFonts w:eastAsia="Calibri" w:cs="Calibri"/>
                <w:lang w:val="en-US"/>
              </w:rPr>
              <w:t xml:space="preserve">The </w:t>
            </w:r>
            <w:r w:rsidR="00DF22FA" w:rsidRPr="00A8555C">
              <w:rPr>
                <w:rFonts w:eastAsia="Calibri" w:cs="Calibri"/>
                <w:b/>
                <w:bCs/>
                <w:szCs w:val="18"/>
                <w:lang w:val="en-US"/>
              </w:rPr>
              <w:t>B1 Amendment Acceptance XML</w:t>
            </w:r>
            <w:r w:rsidR="00DF22FA" w:rsidRPr="00B40764">
              <w:rPr>
                <w:rFonts w:eastAsia="Calibri" w:cs="Calibri"/>
                <w:szCs w:val="18"/>
                <w:lang w:val="en-US"/>
              </w:rPr>
              <w:t xml:space="preserve"> </w:t>
            </w:r>
            <w:r w:rsidR="00DF22FA">
              <w:rPr>
                <w:rFonts w:eastAsia="Calibri" w:cs="Calibri"/>
                <w:szCs w:val="18"/>
                <w:lang w:val="en-US"/>
              </w:rPr>
              <w:t xml:space="preserve">request </w:t>
            </w:r>
            <w:r w:rsidRPr="00B40764">
              <w:rPr>
                <w:rFonts w:eastAsia="Calibri" w:cs="Calibri"/>
                <w:lang w:val="en-US"/>
              </w:rPr>
              <w:t>should be sent to the system</w:t>
            </w:r>
          </w:p>
        </w:tc>
        <w:tc>
          <w:tcPr>
            <w:tcW w:w="780" w:type="dxa"/>
            <w:tcBorders>
              <w:top w:val="single" w:sz="6" w:space="0" w:color="auto"/>
              <w:left w:val="single" w:sz="6" w:space="0" w:color="auto"/>
              <w:bottom w:val="single" w:sz="6" w:space="0" w:color="auto"/>
              <w:right w:val="single" w:sz="6" w:space="0" w:color="auto"/>
            </w:tcBorders>
          </w:tcPr>
          <w:p w14:paraId="26C90A6B" w14:textId="77B6AFA4" w:rsidR="004E1313" w:rsidRPr="00B40764" w:rsidRDefault="004E1313" w:rsidP="004E1313">
            <w:pPr>
              <w:pStyle w:val="BodyText"/>
              <w:jc w:val="center"/>
              <w:rPr>
                <w:rFonts w:eastAsia="Segoe UI Symbol"/>
                <w:sz w:val="24"/>
                <w:szCs w:val="24"/>
                <w:lang w:val="en-US"/>
              </w:rPr>
            </w:pPr>
            <w:r w:rsidRPr="00B40764">
              <w:rPr>
                <w:rFonts w:ascii="Segoe UI Symbol" w:hAnsi="Segoe UI Symbol" w:cs="Segoe UI Symbol"/>
                <w:sz w:val="24"/>
                <w:szCs w:val="24"/>
                <w:lang w:val="en-US"/>
              </w:rPr>
              <w:t>☐</w:t>
            </w:r>
          </w:p>
        </w:tc>
      </w:tr>
      <w:tr w:rsidR="004E1313" w:rsidRPr="00B40764" w14:paraId="333242B3" w14:textId="77777777" w:rsidTr="61919DE6">
        <w:tc>
          <w:tcPr>
            <w:tcW w:w="585" w:type="dxa"/>
            <w:tcBorders>
              <w:top w:val="single" w:sz="6" w:space="0" w:color="auto"/>
              <w:left w:val="single" w:sz="6" w:space="0" w:color="auto"/>
              <w:bottom w:val="single" w:sz="6" w:space="0" w:color="auto"/>
              <w:right w:val="single" w:sz="6" w:space="0" w:color="auto"/>
            </w:tcBorders>
          </w:tcPr>
          <w:p w14:paraId="12283EBE" w14:textId="52AA31C6" w:rsidR="004E1313" w:rsidRPr="00B40764" w:rsidRDefault="004E1313" w:rsidP="004E1313">
            <w:pPr>
              <w:pStyle w:val="BodyText"/>
              <w:jc w:val="center"/>
              <w:rPr>
                <w:rFonts w:eastAsia="Calibri" w:cs="Calibri"/>
                <w:b/>
                <w:bCs/>
                <w:szCs w:val="18"/>
                <w:lang w:val="en-US"/>
              </w:rPr>
            </w:pPr>
            <w:r>
              <w:rPr>
                <w:rFonts w:eastAsia="Calibri" w:cs="Calibri"/>
                <w:b/>
                <w:bCs/>
                <w:szCs w:val="18"/>
                <w:lang w:val="en-US"/>
              </w:rPr>
              <w:t>7</w:t>
            </w:r>
          </w:p>
        </w:tc>
        <w:tc>
          <w:tcPr>
            <w:tcW w:w="5219" w:type="dxa"/>
            <w:tcBorders>
              <w:top w:val="single" w:sz="6" w:space="0" w:color="auto"/>
              <w:left w:val="single" w:sz="6" w:space="0" w:color="auto"/>
              <w:bottom w:val="single" w:sz="6" w:space="0" w:color="auto"/>
              <w:right w:val="single" w:sz="6" w:space="0" w:color="auto"/>
            </w:tcBorders>
          </w:tcPr>
          <w:p w14:paraId="2CFBC828" w14:textId="65D8A5F3" w:rsidR="004E1313" w:rsidRPr="00B40764" w:rsidRDefault="004E1313" w:rsidP="004E1313">
            <w:pPr>
              <w:pStyle w:val="BodyText"/>
              <w:rPr>
                <w:rFonts w:eastAsia="Calibri" w:cs="Calibri"/>
                <w:lang w:val="en-US"/>
              </w:rPr>
            </w:pPr>
            <w:r w:rsidRPr="00B40764">
              <w:rPr>
                <w:rFonts w:eastAsia="Calibri" w:cs="Calibri"/>
                <w:lang w:val="en-US"/>
              </w:rPr>
              <w:t xml:space="preserve">Pull </w:t>
            </w:r>
            <w:r w:rsidR="00BF20FF">
              <w:rPr>
                <w:rFonts w:eastAsia="Calibri" w:cs="Calibri"/>
                <w:lang w:val="en-US"/>
              </w:rPr>
              <w:t xml:space="preserve">the </w:t>
            </w:r>
            <w:r w:rsidRPr="00B40764">
              <w:rPr>
                <w:rFonts w:eastAsia="Calibri" w:cs="Calibri"/>
                <w:lang w:val="en-US"/>
              </w:rPr>
              <w:t>notifications</w:t>
            </w:r>
          </w:p>
        </w:tc>
        <w:tc>
          <w:tcPr>
            <w:tcW w:w="2836" w:type="dxa"/>
            <w:tcBorders>
              <w:top w:val="single" w:sz="6" w:space="0" w:color="auto"/>
              <w:left w:val="single" w:sz="6" w:space="0" w:color="auto"/>
              <w:bottom w:val="single" w:sz="6" w:space="0" w:color="auto"/>
              <w:right w:val="single" w:sz="6" w:space="0" w:color="auto"/>
            </w:tcBorders>
          </w:tcPr>
          <w:p w14:paraId="523A64CC" w14:textId="58308556" w:rsidR="004E1313" w:rsidRPr="00B40764" w:rsidRDefault="004E1313" w:rsidP="004E1313">
            <w:pPr>
              <w:pStyle w:val="BodyText"/>
              <w:spacing w:after="0"/>
              <w:rPr>
                <w:rFonts w:eastAsia="Calibri" w:cs="Calibri"/>
                <w:lang w:val="en-US"/>
              </w:rPr>
            </w:pPr>
            <w:r w:rsidRPr="00B40764">
              <w:rPr>
                <w:rFonts w:eastAsia="Calibri" w:cs="Calibri"/>
                <w:lang w:val="en-US"/>
              </w:rPr>
              <w:t>You should be able to pull the notifications from the system</w:t>
            </w:r>
          </w:p>
        </w:tc>
        <w:tc>
          <w:tcPr>
            <w:tcW w:w="780" w:type="dxa"/>
            <w:tcBorders>
              <w:top w:val="single" w:sz="6" w:space="0" w:color="auto"/>
              <w:left w:val="single" w:sz="6" w:space="0" w:color="auto"/>
              <w:bottom w:val="single" w:sz="6" w:space="0" w:color="auto"/>
              <w:right w:val="single" w:sz="6" w:space="0" w:color="auto"/>
            </w:tcBorders>
          </w:tcPr>
          <w:p w14:paraId="2539BDC7" w14:textId="3CFC0575" w:rsidR="004E1313" w:rsidRPr="00B40764" w:rsidRDefault="004E1313" w:rsidP="004E1313">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4E1313" w:rsidRPr="00B40764" w14:paraId="2EFD9967" w14:textId="77777777" w:rsidTr="61919DE6">
        <w:tc>
          <w:tcPr>
            <w:tcW w:w="585" w:type="dxa"/>
            <w:tcBorders>
              <w:top w:val="single" w:sz="6" w:space="0" w:color="auto"/>
              <w:left w:val="single" w:sz="6" w:space="0" w:color="auto"/>
              <w:bottom w:val="single" w:sz="6" w:space="0" w:color="auto"/>
              <w:right w:val="single" w:sz="6" w:space="0" w:color="auto"/>
            </w:tcBorders>
          </w:tcPr>
          <w:p w14:paraId="26517280" w14:textId="66420013" w:rsidR="004E1313" w:rsidRPr="00B40764" w:rsidRDefault="004E1313" w:rsidP="004E1313">
            <w:pPr>
              <w:pStyle w:val="BodyText"/>
              <w:jc w:val="center"/>
              <w:rPr>
                <w:rFonts w:eastAsia="Calibri" w:cs="Calibri"/>
                <w:b/>
                <w:bCs/>
                <w:szCs w:val="18"/>
                <w:lang w:val="en-US"/>
              </w:rPr>
            </w:pPr>
            <w:r>
              <w:rPr>
                <w:rFonts w:eastAsia="Calibri" w:cs="Calibri"/>
                <w:b/>
                <w:bCs/>
                <w:szCs w:val="18"/>
                <w:lang w:val="en-US"/>
              </w:rPr>
              <w:t>8</w:t>
            </w:r>
          </w:p>
        </w:tc>
        <w:tc>
          <w:tcPr>
            <w:tcW w:w="5219" w:type="dxa"/>
            <w:tcBorders>
              <w:top w:val="single" w:sz="6" w:space="0" w:color="auto"/>
              <w:left w:val="single" w:sz="6" w:space="0" w:color="auto"/>
              <w:bottom w:val="single" w:sz="6" w:space="0" w:color="auto"/>
              <w:right w:val="single" w:sz="6" w:space="0" w:color="auto"/>
            </w:tcBorders>
          </w:tcPr>
          <w:p w14:paraId="1DA25292" w14:textId="1AB1DC50" w:rsidR="004E1313" w:rsidRPr="00B40764" w:rsidRDefault="006A5BDC" w:rsidP="004E1313">
            <w:pPr>
              <w:pStyle w:val="BodyText"/>
              <w:rPr>
                <w:rFonts w:eastAsia="Calibri" w:cs="Calibri"/>
                <w:lang w:val="en-US"/>
              </w:rPr>
            </w:pPr>
            <w:r>
              <w:rPr>
                <w:rFonts w:eastAsia="Calibri" w:cs="Calibri"/>
                <w:lang w:val="en-US"/>
              </w:rPr>
              <w:t>Successful validation</w:t>
            </w:r>
            <w:r w:rsidR="004E1313" w:rsidRPr="00B40764">
              <w:rPr>
                <w:rFonts w:eastAsia="Calibri" w:cs="Calibri"/>
                <w:lang w:val="en-US"/>
              </w:rPr>
              <w:t xml:space="preserve"> of submission</w:t>
            </w:r>
            <w:r w:rsidR="004E1313">
              <w:rPr>
                <w:rFonts w:eastAsia="Calibri" w:cs="Calibri"/>
                <w:lang w:val="en-US"/>
              </w:rPr>
              <w:t xml:space="preserve"> </w:t>
            </w:r>
            <w:r w:rsidR="00FC1F0B">
              <w:rPr>
                <w:rFonts w:eastAsia="Calibri" w:cs="Calibri"/>
                <w:lang w:val="en-US"/>
              </w:rPr>
              <w:t>o</w:t>
            </w:r>
            <w:r w:rsidR="00FC1F0B" w:rsidRPr="00FC1F0B">
              <w:rPr>
                <w:rFonts w:eastAsia="Calibri" w:cs="Calibri"/>
                <w:lang w:val="en-US"/>
              </w:rPr>
              <w:t xml:space="preserve">f </w:t>
            </w:r>
            <w:r w:rsidR="004E1313">
              <w:rPr>
                <w:rFonts w:eastAsia="Calibri" w:cs="Calibri"/>
                <w:lang w:val="en-US"/>
              </w:rPr>
              <w:t>amendment request</w:t>
            </w:r>
            <w:r w:rsidR="004E1313" w:rsidRPr="00B40764">
              <w:rPr>
                <w:rFonts w:eastAsia="Calibri" w:cs="Calibri"/>
                <w:lang w:val="en-US"/>
              </w:rPr>
              <w:t xml:space="preserve"> by receiving the </w:t>
            </w:r>
            <w:r w:rsidR="004E1313" w:rsidRPr="00B40764">
              <w:rPr>
                <w:rFonts w:eastAsia="Calibri" w:cs="Calibri"/>
                <w:b/>
                <w:bCs/>
                <w:lang w:val="en-US"/>
              </w:rPr>
              <w:t>CWMRCV</w:t>
            </w:r>
            <w:r w:rsidR="004E1313" w:rsidRPr="00B40764">
              <w:rPr>
                <w:rFonts w:eastAsia="Calibri" w:cs="Calibri"/>
                <w:lang w:val="en-US"/>
              </w:rPr>
              <w:t xml:space="preserve"> </w:t>
            </w:r>
            <w:r w:rsidR="009703C9">
              <w:rPr>
                <w:rFonts w:eastAsia="Calibri" w:cs="Calibri"/>
                <w:lang w:val="en-US"/>
              </w:rPr>
              <w:t>and</w:t>
            </w:r>
            <w:r w:rsidR="004E1313" w:rsidRPr="00B40764">
              <w:rPr>
                <w:rFonts w:eastAsia="Calibri" w:cs="Calibri"/>
                <w:lang w:val="en-US"/>
              </w:rPr>
              <w:t xml:space="preserve"> </w:t>
            </w:r>
            <w:r w:rsidR="004E1313" w:rsidRPr="00B40764">
              <w:rPr>
                <w:rFonts w:eastAsia="Calibri" w:cs="Calibri"/>
                <w:b/>
                <w:bCs/>
                <w:lang w:val="en-US"/>
              </w:rPr>
              <w:t>CWMCAS</w:t>
            </w:r>
            <w:r w:rsidR="004E1313" w:rsidRPr="00B40764">
              <w:rPr>
                <w:rFonts w:eastAsia="Calibri" w:cs="Calibri"/>
                <w:lang w:val="en-US"/>
              </w:rPr>
              <w:t xml:space="preserve"> notifications</w:t>
            </w:r>
          </w:p>
        </w:tc>
        <w:tc>
          <w:tcPr>
            <w:tcW w:w="2836" w:type="dxa"/>
            <w:tcBorders>
              <w:top w:val="single" w:sz="6" w:space="0" w:color="auto"/>
              <w:left w:val="single" w:sz="6" w:space="0" w:color="auto"/>
              <w:bottom w:val="single" w:sz="6" w:space="0" w:color="auto"/>
              <w:right w:val="single" w:sz="6" w:space="0" w:color="auto"/>
            </w:tcBorders>
          </w:tcPr>
          <w:p w14:paraId="77467C1C" w14:textId="006FCCA4" w:rsidR="004E1313" w:rsidRPr="00B40764" w:rsidRDefault="265CF27A" w:rsidP="004E1313">
            <w:pPr>
              <w:pStyle w:val="BodyText"/>
              <w:spacing w:after="0"/>
              <w:rPr>
                <w:rFonts w:eastAsia="Calibri" w:cs="Calibri"/>
                <w:lang w:val="en-US"/>
              </w:rPr>
            </w:pPr>
            <w:r w:rsidRPr="61919DE6">
              <w:rPr>
                <w:rFonts w:eastAsia="Calibri" w:cs="Calibri"/>
                <w:lang w:val="en-US"/>
              </w:rPr>
              <w:t xml:space="preserve">You should receive the </w:t>
            </w:r>
            <w:r w:rsidRPr="61919DE6">
              <w:rPr>
                <w:rFonts w:eastAsia="Calibri" w:cs="Calibri"/>
                <w:b/>
                <w:bCs/>
                <w:lang w:val="en-US"/>
              </w:rPr>
              <w:t>CWMRCV</w:t>
            </w:r>
            <w:r w:rsidRPr="61919DE6">
              <w:rPr>
                <w:rFonts w:eastAsia="Calibri" w:cs="Calibri"/>
                <w:lang w:val="en-US"/>
              </w:rPr>
              <w:t xml:space="preserve"> </w:t>
            </w:r>
            <w:r w:rsidR="197933AE" w:rsidRPr="61919DE6">
              <w:rPr>
                <w:rFonts w:eastAsia="Calibri" w:cs="Calibri"/>
                <w:lang w:val="en-US"/>
              </w:rPr>
              <w:t>and</w:t>
            </w:r>
            <w:r w:rsidRPr="61919DE6">
              <w:rPr>
                <w:rFonts w:eastAsia="Calibri" w:cs="Calibri"/>
                <w:lang w:val="en-US"/>
              </w:rPr>
              <w:t xml:space="preserve"> </w:t>
            </w:r>
            <w:r w:rsidRPr="61919DE6">
              <w:rPr>
                <w:rFonts w:eastAsia="Calibri" w:cs="Calibri"/>
                <w:b/>
                <w:bCs/>
                <w:lang w:val="en-US"/>
              </w:rPr>
              <w:t>CWMCAS</w:t>
            </w:r>
            <w:r w:rsidRPr="61919DE6">
              <w:rPr>
                <w:rFonts w:eastAsia="Calibri" w:cs="Calibri"/>
                <w:lang w:val="en-US"/>
              </w:rPr>
              <w:t xml:space="preserve"> notifications</w:t>
            </w:r>
          </w:p>
        </w:tc>
        <w:tc>
          <w:tcPr>
            <w:tcW w:w="780" w:type="dxa"/>
            <w:tcBorders>
              <w:top w:val="single" w:sz="6" w:space="0" w:color="auto"/>
              <w:left w:val="single" w:sz="6" w:space="0" w:color="auto"/>
              <w:bottom w:val="single" w:sz="6" w:space="0" w:color="auto"/>
              <w:right w:val="single" w:sz="6" w:space="0" w:color="auto"/>
            </w:tcBorders>
          </w:tcPr>
          <w:p w14:paraId="66142C8A" w14:textId="2B6A1C44" w:rsidR="004E1313" w:rsidRPr="00B40764" w:rsidRDefault="004E1313" w:rsidP="004E1313">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4E1313" w:rsidRPr="005C3317" w14:paraId="2133AB5D" w14:textId="77777777" w:rsidTr="61919DE6">
        <w:tc>
          <w:tcPr>
            <w:tcW w:w="585" w:type="dxa"/>
            <w:tcBorders>
              <w:top w:val="single" w:sz="6" w:space="0" w:color="auto"/>
              <w:left w:val="single" w:sz="6" w:space="0" w:color="auto"/>
              <w:bottom w:val="single" w:sz="6" w:space="0" w:color="auto"/>
              <w:right w:val="single" w:sz="6" w:space="0" w:color="auto"/>
            </w:tcBorders>
          </w:tcPr>
          <w:p w14:paraId="12EC0F20" w14:textId="483A9346" w:rsidR="004E1313" w:rsidRPr="00B40764" w:rsidRDefault="004E1313" w:rsidP="004E1313">
            <w:pPr>
              <w:pStyle w:val="BodyText"/>
              <w:jc w:val="center"/>
              <w:rPr>
                <w:rFonts w:eastAsia="Calibri" w:cs="Calibri"/>
                <w:b/>
                <w:bCs/>
                <w:szCs w:val="18"/>
                <w:lang w:val="en-US"/>
              </w:rPr>
            </w:pPr>
            <w:r>
              <w:rPr>
                <w:rFonts w:eastAsia="Calibri" w:cs="Calibri"/>
                <w:b/>
                <w:bCs/>
                <w:szCs w:val="18"/>
                <w:lang w:val="en-US"/>
              </w:rPr>
              <w:t>9</w:t>
            </w:r>
          </w:p>
        </w:tc>
        <w:tc>
          <w:tcPr>
            <w:tcW w:w="5219" w:type="dxa"/>
            <w:tcBorders>
              <w:top w:val="single" w:sz="6" w:space="0" w:color="auto"/>
              <w:left w:val="single" w:sz="6" w:space="0" w:color="auto"/>
              <w:bottom w:val="single" w:sz="6" w:space="0" w:color="auto"/>
              <w:right w:val="single" w:sz="6" w:space="0" w:color="auto"/>
            </w:tcBorders>
          </w:tcPr>
          <w:p w14:paraId="050CEE22" w14:textId="514D11E6" w:rsidR="004E1313" w:rsidRPr="00B40764" w:rsidRDefault="004E1313" w:rsidP="004E1313">
            <w:pPr>
              <w:pStyle w:val="BodyText"/>
              <w:rPr>
                <w:rFonts w:eastAsia="Calibri" w:cs="Calibri"/>
                <w:lang w:val="en-US"/>
              </w:rPr>
            </w:pPr>
            <w:r>
              <w:rPr>
                <w:rFonts w:eastAsia="Calibri" w:cs="Calibri"/>
                <w:lang w:val="en-US"/>
              </w:rPr>
              <w:t xml:space="preserve">After having received the </w:t>
            </w:r>
            <w:r w:rsidRPr="00FA31B5">
              <w:rPr>
                <w:rFonts w:eastAsia="Calibri" w:cs="Calibri"/>
                <w:b/>
                <w:bCs/>
                <w:lang w:val="en-US"/>
              </w:rPr>
              <w:t>CWMCAS</w:t>
            </w:r>
            <w:r>
              <w:rPr>
                <w:rFonts w:eastAsia="Calibri" w:cs="Calibri"/>
                <w:lang w:val="en-US"/>
              </w:rPr>
              <w:t xml:space="preserve">, read the </w:t>
            </w:r>
            <w:r w:rsidRPr="00406FB3">
              <w:rPr>
                <w:rFonts w:eastAsia="Calibri" w:cs="Calibri"/>
                <w:b/>
                <w:bCs/>
                <w:lang w:val="en-US"/>
              </w:rPr>
              <w:t>AdditionalInformation</w:t>
            </w:r>
            <w:r>
              <w:rPr>
                <w:rFonts w:eastAsia="Calibri" w:cs="Calibri"/>
                <w:lang w:val="en-US"/>
              </w:rPr>
              <w:t xml:space="preserve"> field regarding the status.</w:t>
            </w:r>
          </w:p>
        </w:tc>
        <w:tc>
          <w:tcPr>
            <w:tcW w:w="2836" w:type="dxa"/>
            <w:tcBorders>
              <w:top w:val="single" w:sz="6" w:space="0" w:color="auto"/>
              <w:left w:val="single" w:sz="6" w:space="0" w:color="auto"/>
              <w:bottom w:val="single" w:sz="6" w:space="0" w:color="auto"/>
              <w:right w:val="single" w:sz="6" w:space="0" w:color="auto"/>
            </w:tcBorders>
          </w:tcPr>
          <w:p w14:paraId="5C1847F8" w14:textId="44428A1F" w:rsidR="004E1313" w:rsidRPr="00B40764" w:rsidRDefault="004E1313" w:rsidP="004E1313">
            <w:pPr>
              <w:pStyle w:val="BodyText"/>
              <w:spacing w:after="0"/>
              <w:rPr>
                <w:rFonts w:eastAsia="Calibri" w:cs="Calibri"/>
                <w:lang w:val="en-US"/>
              </w:rPr>
            </w:pPr>
            <w:r>
              <w:rPr>
                <w:rFonts w:eastAsia="Calibri" w:cs="Calibri"/>
                <w:lang w:val="en-US"/>
              </w:rPr>
              <w:t xml:space="preserve">You should find a </w:t>
            </w:r>
            <w:r w:rsidRPr="00B25751">
              <w:rPr>
                <w:rFonts w:eastAsia="Calibri" w:cs="Calibri"/>
                <w:b/>
                <w:bCs/>
                <w:lang w:val="en-US"/>
              </w:rPr>
              <w:t>StatementCode</w:t>
            </w:r>
            <w:r>
              <w:rPr>
                <w:rFonts w:eastAsia="Calibri" w:cs="Calibri"/>
                <w:lang w:val="en-US"/>
              </w:rPr>
              <w:t xml:space="preserve"> field with the number </w:t>
            </w:r>
            <w:r w:rsidRPr="00FA31B5">
              <w:rPr>
                <w:rFonts w:eastAsia="Calibri" w:cs="Calibri"/>
                <w:b/>
                <w:bCs/>
                <w:lang w:val="en-US"/>
              </w:rPr>
              <w:t>41</w:t>
            </w:r>
            <w:r>
              <w:rPr>
                <w:rFonts w:eastAsia="Calibri" w:cs="Calibri"/>
                <w:lang w:val="en-US"/>
              </w:rPr>
              <w:t xml:space="preserve"> (CWMCAS Queued). Then in the </w:t>
            </w:r>
            <w:r w:rsidRPr="00FA31B5">
              <w:rPr>
                <w:rFonts w:eastAsia="Calibri" w:cs="Calibri"/>
                <w:b/>
                <w:bCs/>
                <w:lang w:val="en-US"/>
              </w:rPr>
              <w:t>StatementDescription</w:t>
            </w:r>
            <w:r>
              <w:rPr>
                <w:rFonts w:eastAsia="Calibri" w:cs="Calibri"/>
                <w:b/>
                <w:bCs/>
                <w:lang w:val="en-US"/>
              </w:rPr>
              <w:t xml:space="preserve"> </w:t>
            </w:r>
            <w:r w:rsidRPr="00FA31B5">
              <w:rPr>
                <w:rFonts w:eastAsia="Calibri" w:cs="Calibri"/>
                <w:lang w:val="en-US"/>
              </w:rPr>
              <w:t>field</w:t>
            </w:r>
            <w:r>
              <w:rPr>
                <w:rFonts w:eastAsia="Calibri" w:cs="Calibri"/>
                <w:lang w:val="en-US"/>
              </w:rPr>
              <w:t xml:space="preserve"> there should be an explanation</w:t>
            </w:r>
          </w:p>
        </w:tc>
        <w:tc>
          <w:tcPr>
            <w:tcW w:w="780" w:type="dxa"/>
            <w:tcBorders>
              <w:top w:val="single" w:sz="6" w:space="0" w:color="auto"/>
              <w:left w:val="single" w:sz="6" w:space="0" w:color="auto"/>
              <w:bottom w:val="single" w:sz="6" w:space="0" w:color="auto"/>
              <w:right w:val="single" w:sz="6" w:space="0" w:color="auto"/>
            </w:tcBorders>
          </w:tcPr>
          <w:p w14:paraId="2A8DE916" w14:textId="0A1F2E4C" w:rsidR="004E1313" w:rsidRPr="00B40764" w:rsidRDefault="004E1313" w:rsidP="004E1313">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4E1313" w:rsidRPr="00666761" w14:paraId="01F33A26" w14:textId="77777777" w:rsidTr="61919DE6">
        <w:tc>
          <w:tcPr>
            <w:tcW w:w="585" w:type="dxa"/>
            <w:tcBorders>
              <w:top w:val="single" w:sz="6" w:space="0" w:color="auto"/>
              <w:left w:val="single" w:sz="6" w:space="0" w:color="auto"/>
              <w:bottom w:val="single" w:sz="6" w:space="0" w:color="auto"/>
              <w:right w:val="single" w:sz="6" w:space="0" w:color="auto"/>
            </w:tcBorders>
          </w:tcPr>
          <w:p w14:paraId="574A7874" w14:textId="7BD2EEDF" w:rsidR="004E1313" w:rsidRPr="00B40764" w:rsidRDefault="004E1313" w:rsidP="004E1313">
            <w:pPr>
              <w:pStyle w:val="BodyText"/>
              <w:jc w:val="center"/>
              <w:rPr>
                <w:rFonts w:eastAsia="Calibri" w:cs="Calibri"/>
                <w:b/>
                <w:bCs/>
                <w:szCs w:val="18"/>
                <w:lang w:val="en-US"/>
              </w:rPr>
            </w:pPr>
            <w:r>
              <w:rPr>
                <w:rFonts w:eastAsia="Calibri" w:cs="Calibri"/>
                <w:b/>
                <w:bCs/>
                <w:szCs w:val="18"/>
                <w:lang w:val="en-US"/>
              </w:rPr>
              <w:t>10</w:t>
            </w:r>
          </w:p>
        </w:tc>
        <w:tc>
          <w:tcPr>
            <w:tcW w:w="5219" w:type="dxa"/>
            <w:tcBorders>
              <w:top w:val="single" w:sz="6" w:space="0" w:color="auto"/>
              <w:left w:val="single" w:sz="6" w:space="0" w:color="auto"/>
              <w:bottom w:val="single" w:sz="6" w:space="0" w:color="auto"/>
              <w:right w:val="single" w:sz="6" w:space="0" w:color="auto"/>
            </w:tcBorders>
          </w:tcPr>
          <w:p w14:paraId="5EFBF163" w14:textId="56830D03" w:rsidR="004E1313" w:rsidRDefault="004E1313" w:rsidP="004E1313">
            <w:pPr>
              <w:pStyle w:val="BodyText"/>
              <w:rPr>
                <w:rFonts w:eastAsia="Calibri" w:cs="Calibri"/>
                <w:lang w:val="en-US"/>
              </w:rPr>
            </w:pPr>
            <w:r>
              <w:rPr>
                <w:rFonts w:eastAsia="Calibri" w:cs="Calibri"/>
                <w:lang w:val="en-US"/>
              </w:rPr>
              <w:t xml:space="preserve">Once the queued request is completed, receive another </w:t>
            </w:r>
            <w:r w:rsidRPr="00FA31B5">
              <w:rPr>
                <w:rFonts w:eastAsia="Calibri" w:cs="Calibri"/>
                <w:b/>
                <w:bCs/>
                <w:lang w:val="en-US"/>
              </w:rPr>
              <w:t>CWMCAS</w:t>
            </w:r>
            <w:r>
              <w:rPr>
                <w:rFonts w:eastAsia="Calibri" w:cs="Calibri"/>
                <w:lang w:val="en-US"/>
              </w:rPr>
              <w:t xml:space="preserve"> </w:t>
            </w:r>
            <w:r w:rsidR="00DF22FA">
              <w:rPr>
                <w:rFonts w:eastAsia="Calibri" w:cs="Calibri"/>
                <w:lang w:val="en-US"/>
              </w:rPr>
              <w:t xml:space="preserve">notification </w:t>
            </w:r>
            <w:r>
              <w:rPr>
                <w:rFonts w:eastAsia="Calibri" w:cs="Calibri"/>
                <w:lang w:val="en-US"/>
              </w:rPr>
              <w:t xml:space="preserve">with changes to </w:t>
            </w:r>
            <w:r w:rsidRPr="00B25751">
              <w:rPr>
                <w:rFonts w:eastAsia="Calibri" w:cs="Calibri"/>
                <w:b/>
                <w:bCs/>
                <w:lang w:val="en-US"/>
              </w:rPr>
              <w:t>AdditionalInformation</w:t>
            </w:r>
            <w:r>
              <w:rPr>
                <w:rFonts w:eastAsia="Calibri" w:cs="Calibri"/>
                <w:lang w:val="en-US"/>
              </w:rPr>
              <w:t xml:space="preserve">. </w:t>
            </w:r>
          </w:p>
        </w:tc>
        <w:tc>
          <w:tcPr>
            <w:tcW w:w="2836" w:type="dxa"/>
            <w:tcBorders>
              <w:top w:val="single" w:sz="6" w:space="0" w:color="auto"/>
              <w:left w:val="single" w:sz="6" w:space="0" w:color="auto"/>
              <w:bottom w:val="single" w:sz="6" w:space="0" w:color="auto"/>
              <w:right w:val="single" w:sz="6" w:space="0" w:color="auto"/>
            </w:tcBorders>
          </w:tcPr>
          <w:p w14:paraId="02685310" w14:textId="2C68E7F4" w:rsidR="004E1313" w:rsidRPr="00B40764" w:rsidRDefault="004E1313" w:rsidP="004E1313">
            <w:pPr>
              <w:pStyle w:val="BodyText"/>
              <w:spacing w:after="0"/>
              <w:rPr>
                <w:rFonts w:eastAsia="Calibri" w:cs="Calibri"/>
                <w:lang w:val="en-US"/>
              </w:rPr>
            </w:pPr>
            <w:r>
              <w:rPr>
                <w:rFonts w:eastAsia="Calibri" w:cs="Calibri"/>
                <w:lang w:val="en-US"/>
              </w:rPr>
              <w:t xml:space="preserve">You should find the </w:t>
            </w:r>
            <w:r w:rsidRPr="00FA31B5">
              <w:rPr>
                <w:rFonts w:eastAsia="Calibri" w:cs="Calibri"/>
                <w:b/>
                <w:bCs/>
                <w:lang w:val="en-US"/>
              </w:rPr>
              <w:t>StatementCode</w:t>
            </w:r>
            <w:r>
              <w:rPr>
                <w:rFonts w:eastAsia="Calibri" w:cs="Calibri"/>
                <w:lang w:val="en-US"/>
              </w:rPr>
              <w:t xml:space="preserve"> field should now be </w:t>
            </w:r>
            <w:r w:rsidRPr="00FA31B5">
              <w:rPr>
                <w:rFonts w:eastAsia="Calibri" w:cs="Calibri"/>
                <w:b/>
                <w:bCs/>
                <w:lang w:val="en-US"/>
              </w:rPr>
              <w:t>43</w:t>
            </w:r>
            <w:r>
              <w:rPr>
                <w:rFonts w:eastAsia="Calibri" w:cs="Calibri"/>
                <w:lang w:val="en-US"/>
              </w:rPr>
              <w:t xml:space="preserve"> (CWMCAS Completed)</w:t>
            </w:r>
          </w:p>
        </w:tc>
        <w:tc>
          <w:tcPr>
            <w:tcW w:w="780" w:type="dxa"/>
            <w:tcBorders>
              <w:top w:val="single" w:sz="6" w:space="0" w:color="auto"/>
              <w:left w:val="single" w:sz="6" w:space="0" w:color="auto"/>
              <w:bottom w:val="single" w:sz="6" w:space="0" w:color="auto"/>
              <w:right w:val="single" w:sz="6" w:space="0" w:color="auto"/>
            </w:tcBorders>
          </w:tcPr>
          <w:p w14:paraId="77473618" w14:textId="693FCB0F" w:rsidR="004E1313" w:rsidRPr="00B40764" w:rsidRDefault="004E1313" w:rsidP="004E1313">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4E1313" w:rsidRPr="00666761" w14:paraId="6071CEB5" w14:textId="77777777" w:rsidTr="61919DE6">
        <w:tc>
          <w:tcPr>
            <w:tcW w:w="585" w:type="dxa"/>
            <w:tcBorders>
              <w:top w:val="single" w:sz="6" w:space="0" w:color="auto"/>
              <w:left w:val="single" w:sz="6" w:space="0" w:color="auto"/>
              <w:bottom w:val="single" w:sz="6" w:space="0" w:color="auto"/>
              <w:right w:val="single" w:sz="6" w:space="0" w:color="auto"/>
            </w:tcBorders>
          </w:tcPr>
          <w:p w14:paraId="5BDC06F9" w14:textId="619A1E93" w:rsidR="004E1313" w:rsidRPr="00DE51A9" w:rsidRDefault="004E1313" w:rsidP="004E1313">
            <w:pPr>
              <w:pStyle w:val="BodyText"/>
              <w:jc w:val="center"/>
              <w:rPr>
                <w:rFonts w:eastAsia="Calibri" w:cs="Calibri"/>
                <w:b/>
                <w:bCs/>
                <w:szCs w:val="18"/>
                <w:lang w:val="en-US"/>
              </w:rPr>
            </w:pPr>
            <w:r>
              <w:rPr>
                <w:b/>
                <w:bCs/>
                <w:lang w:val="en-GB"/>
              </w:rPr>
              <w:t>11</w:t>
            </w:r>
          </w:p>
        </w:tc>
        <w:tc>
          <w:tcPr>
            <w:tcW w:w="5219" w:type="dxa"/>
            <w:tcBorders>
              <w:top w:val="single" w:sz="6" w:space="0" w:color="auto"/>
              <w:left w:val="single" w:sz="6" w:space="0" w:color="auto"/>
              <w:bottom w:val="single" w:sz="6" w:space="0" w:color="auto"/>
              <w:right w:val="single" w:sz="6" w:space="0" w:color="auto"/>
            </w:tcBorders>
          </w:tcPr>
          <w:p w14:paraId="230461BD" w14:textId="77AF36EC" w:rsidR="004E1313" w:rsidRDefault="004E1313" w:rsidP="004E1313">
            <w:pPr>
              <w:pStyle w:val="BodyText"/>
              <w:rPr>
                <w:rFonts w:eastAsia="Calibri" w:cs="Calibri"/>
                <w:lang w:val="en-US"/>
              </w:rPr>
            </w:pPr>
            <w:r w:rsidRPr="558D0630">
              <w:rPr>
                <w:lang w:val="en-GB"/>
              </w:rPr>
              <w:t>Acceptance of submission</w:t>
            </w:r>
            <w:r>
              <w:rPr>
                <w:lang w:val="en-GB"/>
              </w:rPr>
              <w:t xml:space="preserve"> of amendment request</w:t>
            </w:r>
            <w:r w:rsidRPr="558D0630">
              <w:rPr>
                <w:lang w:val="en-GB"/>
              </w:rPr>
              <w:t xml:space="preserve"> by receiving the </w:t>
            </w:r>
            <w:r w:rsidRPr="558D0630">
              <w:rPr>
                <w:b/>
                <w:bCs/>
                <w:lang w:val="en-GB"/>
              </w:rPr>
              <w:t>CWM</w:t>
            </w:r>
            <w:r>
              <w:rPr>
                <w:b/>
                <w:bCs/>
                <w:lang w:val="en-GB"/>
              </w:rPr>
              <w:t xml:space="preserve">REQ </w:t>
            </w:r>
            <w:r>
              <w:rPr>
                <w:lang w:val="en-GB"/>
              </w:rPr>
              <w:t xml:space="preserve">and </w:t>
            </w:r>
            <w:r>
              <w:rPr>
                <w:b/>
                <w:lang w:val="en-GB"/>
              </w:rPr>
              <w:t xml:space="preserve">CWMRES </w:t>
            </w:r>
            <w:r w:rsidRPr="558D0630">
              <w:rPr>
                <w:lang w:val="en-GB"/>
              </w:rPr>
              <w:t>notifications</w:t>
            </w:r>
          </w:p>
        </w:tc>
        <w:tc>
          <w:tcPr>
            <w:tcW w:w="2836" w:type="dxa"/>
            <w:tcBorders>
              <w:top w:val="single" w:sz="6" w:space="0" w:color="auto"/>
              <w:left w:val="single" w:sz="6" w:space="0" w:color="auto"/>
              <w:bottom w:val="single" w:sz="6" w:space="0" w:color="auto"/>
              <w:right w:val="single" w:sz="6" w:space="0" w:color="auto"/>
            </w:tcBorders>
          </w:tcPr>
          <w:p w14:paraId="7A265CFC" w14:textId="102B34CF" w:rsidR="004E1313" w:rsidRDefault="3AA01316" w:rsidP="004E1313">
            <w:pPr>
              <w:pStyle w:val="BodyText"/>
              <w:spacing w:after="0"/>
              <w:rPr>
                <w:rFonts w:eastAsia="Calibri" w:cs="Calibri"/>
                <w:lang w:val="en-US"/>
              </w:rPr>
            </w:pPr>
            <w:r w:rsidRPr="423625B7">
              <w:rPr>
                <w:lang w:val="en-GB"/>
              </w:rPr>
              <w:t xml:space="preserve">Receive </w:t>
            </w:r>
            <w:r w:rsidRPr="423625B7">
              <w:rPr>
                <w:b/>
                <w:bCs/>
                <w:lang w:val="en-GB"/>
              </w:rPr>
              <w:t xml:space="preserve">CWMREQ </w:t>
            </w:r>
            <w:r w:rsidRPr="423625B7">
              <w:rPr>
                <w:lang w:val="en-GB"/>
              </w:rPr>
              <w:t xml:space="preserve">and </w:t>
            </w:r>
            <w:r w:rsidRPr="423625B7">
              <w:rPr>
                <w:b/>
                <w:bCs/>
                <w:lang w:val="en-GB"/>
              </w:rPr>
              <w:t>CWMRES</w:t>
            </w:r>
            <w:r w:rsidR="7C1FA446" w:rsidRPr="423625B7">
              <w:rPr>
                <w:b/>
                <w:bCs/>
                <w:lang w:val="en-GB"/>
              </w:rPr>
              <w:t xml:space="preserve"> </w:t>
            </w:r>
            <w:r w:rsidR="7C1FA446" w:rsidRPr="423625B7">
              <w:rPr>
                <w:lang w:val="en-GB"/>
              </w:rPr>
              <w:t>notifications</w:t>
            </w:r>
            <w:r w:rsidRPr="423625B7">
              <w:rPr>
                <w:b/>
                <w:bCs/>
                <w:lang w:val="en-GB"/>
              </w:rPr>
              <w:t xml:space="preserve"> </w:t>
            </w:r>
            <w:r w:rsidRPr="423625B7">
              <w:rPr>
                <w:lang w:val="en-GB"/>
              </w:rPr>
              <w:t>and pass the test</w:t>
            </w:r>
            <w:commentRangeStart w:id="11"/>
            <w:commentRangeEnd w:id="11"/>
            <w:r w:rsidR="004E1313">
              <w:rPr>
                <w:rStyle w:val="CommentReference"/>
              </w:rPr>
              <w:commentReference w:id="11"/>
            </w:r>
          </w:p>
        </w:tc>
        <w:tc>
          <w:tcPr>
            <w:tcW w:w="780" w:type="dxa"/>
            <w:tcBorders>
              <w:top w:val="single" w:sz="6" w:space="0" w:color="auto"/>
              <w:left w:val="single" w:sz="6" w:space="0" w:color="auto"/>
              <w:bottom w:val="single" w:sz="6" w:space="0" w:color="auto"/>
              <w:right w:val="single" w:sz="6" w:space="0" w:color="auto"/>
            </w:tcBorders>
          </w:tcPr>
          <w:p w14:paraId="5273444E" w14:textId="77777777" w:rsidR="004E1313" w:rsidRPr="00CC0B12" w:rsidRDefault="004E1313" w:rsidP="004E1313">
            <w:pPr>
              <w:pStyle w:val="BodyText"/>
              <w:jc w:val="center"/>
              <w:rPr>
                <w:lang w:val="en-GB"/>
              </w:rPr>
            </w:pPr>
            <w:r w:rsidRPr="790712EA">
              <w:rPr>
                <w:rFonts w:ascii="Segoe UI Symbol" w:hAnsi="Segoe UI Symbol" w:cs="Segoe UI Symbol"/>
                <w:sz w:val="24"/>
                <w:szCs w:val="24"/>
              </w:rPr>
              <w:t>☐</w:t>
            </w:r>
          </w:p>
          <w:p w14:paraId="2CCA1AC5" w14:textId="77777777" w:rsidR="004E1313" w:rsidRPr="00B40764" w:rsidRDefault="004E1313" w:rsidP="004E1313">
            <w:pPr>
              <w:pStyle w:val="BodyText"/>
              <w:jc w:val="center"/>
              <w:rPr>
                <w:rFonts w:ascii="Segoe UI Symbol" w:hAnsi="Segoe UI Symbol" w:cs="Segoe UI Symbol"/>
                <w:sz w:val="24"/>
                <w:szCs w:val="24"/>
                <w:lang w:val="en-US"/>
              </w:rPr>
            </w:pPr>
          </w:p>
        </w:tc>
      </w:tr>
    </w:tbl>
    <w:p w14:paraId="6320AD6A" w14:textId="77777777" w:rsidR="001862C4" w:rsidRDefault="001862C4" w:rsidP="007D2DD4">
      <w:pPr>
        <w:rPr>
          <w:rFonts w:eastAsia="Calibri" w:cs="Calibri"/>
          <w:b/>
          <w:bCs/>
          <w:color w:val="0F2147" w:themeColor="accent1"/>
          <w:sz w:val="28"/>
          <w:szCs w:val="28"/>
          <w:lang w:val="en-US"/>
        </w:rPr>
      </w:pPr>
      <w:bookmarkStart w:id="12" w:name="_XML_example"/>
      <w:bookmarkStart w:id="13" w:name="_Toc116982866"/>
      <w:bookmarkEnd w:id="12"/>
    </w:p>
    <w:p w14:paraId="0B5B614D" w14:textId="2EADF870" w:rsidR="00041FD6" w:rsidRPr="00B40764" w:rsidRDefault="5D83FE9A" w:rsidP="007D2DD4">
      <w:pPr>
        <w:rPr>
          <w:rFonts w:eastAsia="Calibri" w:cs="Calibri"/>
          <w:color w:val="0F2147" w:themeColor="accent1"/>
          <w:lang w:val="en-US"/>
        </w:rPr>
      </w:pPr>
      <w:r w:rsidRPr="423625B7">
        <w:rPr>
          <w:rFonts w:eastAsia="Calibri" w:cs="Calibri"/>
          <w:b/>
          <w:bCs/>
          <w:color w:val="0F2147" w:themeColor="accent1"/>
          <w:sz w:val="28"/>
          <w:szCs w:val="28"/>
          <w:lang w:val="en-US"/>
        </w:rPr>
        <w:t xml:space="preserve">2.2.1 </w:t>
      </w:r>
      <w:r w:rsidR="00041FD6" w:rsidRPr="423625B7">
        <w:rPr>
          <w:rFonts w:eastAsia="Calibri" w:cs="Calibri"/>
          <w:b/>
          <w:bCs/>
          <w:color w:val="0F2147" w:themeColor="accent1"/>
          <w:sz w:val="28"/>
          <w:szCs w:val="28"/>
          <w:lang w:val="en-US"/>
        </w:rPr>
        <w:t>XML example</w:t>
      </w:r>
      <w:bookmarkEnd w:id="13"/>
    </w:p>
    <w:p w14:paraId="32B86FE4" w14:textId="1FC672BA" w:rsidR="007863A0" w:rsidRPr="007863A0" w:rsidRDefault="007863A0" w:rsidP="007863A0">
      <w:pPr>
        <w:shd w:val="clear" w:color="auto" w:fill="FFFFFE"/>
        <w:spacing w:after="0" w:line="270" w:lineRule="atLeast"/>
        <w:rPr>
          <w:rFonts w:ascii="Courier New" w:hAnsi="Courier New" w:cs="Courier New"/>
          <w:color w:val="000000"/>
          <w:szCs w:val="18"/>
          <w:lang w:eastAsia="da-DK"/>
        </w:rPr>
      </w:pPr>
      <w:r w:rsidRPr="007863A0">
        <w:rPr>
          <w:rFonts w:ascii="Courier New" w:hAnsi="Courier New" w:cs="Courier New"/>
          <w:color w:val="0000FF"/>
          <w:szCs w:val="18"/>
          <w:lang w:eastAsia="da-DK"/>
        </w:rPr>
        <w:t>&lt;</w:t>
      </w:r>
      <w:r w:rsidRPr="007863A0">
        <w:rPr>
          <w:rFonts w:ascii="Courier New" w:hAnsi="Courier New" w:cs="Courier New"/>
          <w:color w:val="800000"/>
          <w:szCs w:val="18"/>
          <w:lang w:eastAsia="da-DK"/>
        </w:rPr>
        <w:t>ns3:StatisticalValueAmount</w:t>
      </w:r>
      <w:r w:rsidRPr="007863A0">
        <w:rPr>
          <w:rFonts w:ascii="Courier New" w:hAnsi="Courier New" w:cs="Courier New"/>
          <w:color w:val="0000FF"/>
          <w:szCs w:val="18"/>
          <w:lang w:eastAsia="da-DK"/>
        </w:rPr>
        <w:t>&gt;</w:t>
      </w:r>
      <w:r w:rsidR="001862C4">
        <w:rPr>
          <w:rFonts w:ascii="Courier New" w:hAnsi="Courier New" w:cs="Courier New"/>
          <w:color w:val="000000"/>
          <w:szCs w:val="18"/>
          <w:lang w:eastAsia="da-DK"/>
        </w:rPr>
        <w:t>8</w:t>
      </w:r>
      <w:r w:rsidR="00EE54C5">
        <w:rPr>
          <w:rFonts w:ascii="Courier New" w:hAnsi="Courier New" w:cs="Courier New"/>
          <w:color w:val="000000"/>
          <w:szCs w:val="18"/>
          <w:lang w:eastAsia="da-DK"/>
        </w:rPr>
        <w:t>442</w:t>
      </w:r>
      <w:r w:rsidRPr="007863A0">
        <w:rPr>
          <w:rFonts w:ascii="Courier New" w:hAnsi="Courier New" w:cs="Courier New"/>
          <w:color w:val="0000FF"/>
          <w:szCs w:val="18"/>
          <w:lang w:eastAsia="da-DK"/>
        </w:rPr>
        <w:t>&lt;/</w:t>
      </w:r>
      <w:r w:rsidRPr="007863A0">
        <w:rPr>
          <w:rFonts w:ascii="Courier New" w:hAnsi="Courier New" w:cs="Courier New"/>
          <w:color w:val="800000"/>
          <w:szCs w:val="18"/>
          <w:lang w:eastAsia="da-DK"/>
        </w:rPr>
        <w:t>ns3:StatisticalValueAmount</w:t>
      </w:r>
      <w:r w:rsidRPr="007863A0">
        <w:rPr>
          <w:rFonts w:ascii="Courier New" w:hAnsi="Courier New" w:cs="Courier New"/>
          <w:color w:val="0000FF"/>
          <w:szCs w:val="18"/>
          <w:lang w:eastAsia="da-DK"/>
        </w:rPr>
        <w:t>&gt;</w:t>
      </w:r>
    </w:p>
    <w:p w14:paraId="2F0CCF41" w14:textId="77777777" w:rsidR="009A2611" w:rsidRDefault="009A2611" w:rsidP="009A2611">
      <w:pPr>
        <w:shd w:val="clear" w:color="auto" w:fill="FFFFFE"/>
        <w:spacing w:after="0" w:line="270" w:lineRule="atLeast"/>
        <w:rPr>
          <w:rFonts w:ascii="Courier New" w:hAnsi="Courier New" w:cs="Courier New"/>
          <w:color w:val="000000"/>
          <w:szCs w:val="18"/>
          <w:lang w:val="en-US" w:eastAsia="da-DK"/>
        </w:rPr>
      </w:pPr>
    </w:p>
    <w:p w14:paraId="26545CC9" w14:textId="006D8A80" w:rsidR="00041FD6" w:rsidRPr="00B40764" w:rsidRDefault="00041FD6" w:rsidP="00041FD6">
      <w:pPr>
        <w:pStyle w:val="Heading2"/>
        <w:tabs>
          <w:tab w:val="num" w:pos="425"/>
        </w:tabs>
        <w:rPr>
          <w:rFonts w:eastAsia="Calibri" w:cs="Calibri"/>
          <w:bCs/>
          <w:color w:val="0F2147" w:themeColor="accent1"/>
          <w:sz w:val="28"/>
          <w:szCs w:val="28"/>
          <w:lang w:val="en-US"/>
        </w:rPr>
      </w:pPr>
      <w:bookmarkStart w:id="14" w:name="_Toc116982867"/>
      <w:r w:rsidRPr="00B40764">
        <w:rPr>
          <w:rFonts w:eastAsia="Calibri" w:cs="Calibri"/>
          <w:bCs/>
          <w:color w:val="0F2147" w:themeColor="accent1"/>
          <w:sz w:val="28"/>
          <w:szCs w:val="28"/>
          <w:lang w:val="en-US"/>
        </w:rPr>
        <w:t>Test scenario 2 – Rejection</w:t>
      </w:r>
      <w:bookmarkEnd w:id="14"/>
    </w:p>
    <w:p w14:paraId="0D784817" w14:textId="4D9E5002" w:rsidR="00041FD6" w:rsidRPr="00B40764" w:rsidRDefault="00041FD6" w:rsidP="00041FD6">
      <w:pPr>
        <w:pStyle w:val="BodyText"/>
        <w:rPr>
          <w:rFonts w:eastAsia="Calibri" w:cs="Calibri"/>
          <w:color w:val="000000"/>
          <w:szCs w:val="18"/>
          <w:lang w:val="en-US"/>
        </w:rPr>
      </w:pPr>
      <w:r w:rsidRPr="00B40764">
        <w:rPr>
          <w:rFonts w:eastAsia="Calibri" w:cs="Calibri"/>
          <w:color w:val="000000"/>
          <w:szCs w:val="18"/>
          <w:lang w:val="en-US"/>
        </w:rPr>
        <w:t xml:space="preserve">The aim of this scenario is for the EO to get a notification that the B1 </w:t>
      </w:r>
      <w:r w:rsidR="00477981" w:rsidRPr="00B40764">
        <w:rPr>
          <w:rFonts w:eastAsia="Calibri" w:cs="Calibri"/>
          <w:color w:val="000000"/>
          <w:szCs w:val="18"/>
          <w:lang w:val="en-US"/>
        </w:rPr>
        <w:t xml:space="preserve">Amendment </w:t>
      </w:r>
      <w:r w:rsidRPr="00B40764">
        <w:rPr>
          <w:rFonts w:eastAsia="Calibri" w:cs="Calibri"/>
          <w:color w:val="000000"/>
          <w:szCs w:val="18"/>
          <w:lang w:val="en-US"/>
        </w:rPr>
        <w:t>XML has been rejected.</w:t>
      </w:r>
    </w:p>
    <w:p w14:paraId="5A724F41" w14:textId="52A20E15" w:rsidR="00041FD6" w:rsidRPr="00B40764" w:rsidRDefault="00041FD6" w:rsidP="00041FD6">
      <w:pPr>
        <w:pStyle w:val="BodyText"/>
        <w:rPr>
          <w:rFonts w:eastAsia="Calibri" w:cs="Calibri"/>
          <w:color w:val="000000"/>
          <w:lang w:val="en-US"/>
        </w:rPr>
      </w:pPr>
      <w:r w:rsidRPr="423625B7">
        <w:rPr>
          <w:rFonts w:eastAsia="Calibri" w:cs="Calibri"/>
          <w:color w:val="000000"/>
          <w:lang w:val="en-US"/>
        </w:rPr>
        <w:t xml:space="preserve">The following table shows the test steps necessary to complete this scenario as well as expected results. For the first step it is recommended using the provided declaration </w:t>
      </w:r>
      <w:r w:rsidRPr="002425BC">
        <w:rPr>
          <w:rFonts w:eastAsia="Calibri" w:cs="Calibri"/>
          <w:color w:val="000000"/>
          <w:lang w:val="en-US"/>
        </w:rPr>
        <w:t>XML</w:t>
      </w:r>
      <w:r w:rsidRPr="423625B7">
        <w:rPr>
          <w:rFonts w:eastAsia="Calibri" w:cs="Calibri"/>
          <w:b/>
          <w:bCs/>
          <w:color w:val="000000"/>
          <w:lang w:val="en-US"/>
        </w:rPr>
        <w:t xml:space="preserve"> </w:t>
      </w:r>
      <w:r w:rsidRPr="423625B7">
        <w:rPr>
          <w:rFonts w:eastAsia="Calibri" w:cs="Calibri"/>
          <w:color w:val="000000"/>
          <w:lang w:val="en-US"/>
        </w:rPr>
        <w:t xml:space="preserve">found in the </w:t>
      </w:r>
      <w:r w:rsidRPr="423625B7">
        <w:rPr>
          <w:rFonts w:eastAsia="Calibri" w:cs="Calibri"/>
          <w:b/>
          <w:bCs/>
          <w:color w:val="000000"/>
          <w:lang w:val="en-US"/>
        </w:rPr>
        <w:t>Test Case</w:t>
      </w:r>
      <w:r w:rsidRPr="423625B7">
        <w:rPr>
          <w:rFonts w:eastAsia="Calibri" w:cs="Calibri"/>
          <w:color w:val="000000"/>
          <w:lang w:val="en-US"/>
        </w:rPr>
        <w:t xml:space="preserve"> folder. Secondly, make sure that your </w:t>
      </w:r>
      <w:r w:rsidRPr="423625B7">
        <w:rPr>
          <w:rFonts w:eastAsia="Calibri" w:cs="Calibri"/>
          <w:b/>
          <w:bCs/>
          <w:color w:val="000000"/>
          <w:lang w:val="en-US"/>
        </w:rPr>
        <w:t xml:space="preserve">LRN </w:t>
      </w:r>
      <w:r w:rsidRPr="423625B7">
        <w:rPr>
          <w:rFonts w:eastAsia="Calibri" w:cs="Calibri"/>
          <w:color w:val="000000"/>
          <w:lang w:val="en-US"/>
        </w:rPr>
        <w:t xml:space="preserve">is unique, and that the </w:t>
      </w:r>
      <w:r w:rsidRPr="423625B7">
        <w:rPr>
          <w:rFonts w:eastAsia="Calibri" w:cs="Calibri"/>
          <w:b/>
          <w:bCs/>
          <w:color w:val="000000"/>
          <w:lang w:val="en-US"/>
        </w:rPr>
        <w:t xml:space="preserve">Submitter </w:t>
      </w:r>
      <w:r w:rsidRPr="423625B7">
        <w:rPr>
          <w:rFonts w:eastAsia="Calibri" w:cs="Calibri"/>
          <w:color w:val="000000"/>
          <w:lang w:val="en-US"/>
        </w:rPr>
        <w:t>field is correct</w:t>
      </w:r>
      <w:r w:rsidR="00ED737B" w:rsidRPr="423625B7">
        <w:rPr>
          <w:rFonts w:eastAsia="Calibri" w:cs="Calibri"/>
          <w:color w:val="000000"/>
          <w:lang w:val="en-US"/>
        </w:rPr>
        <w:t xml:space="preserve"> </w:t>
      </w:r>
      <w:r w:rsidR="00ED737B" w:rsidRPr="423625B7">
        <w:rPr>
          <w:lang w:val="en-GB"/>
        </w:rPr>
        <w:t xml:space="preserve">(this is done by putting your CVR in the </w:t>
      </w:r>
      <w:r w:rsidR="00ED737B" w:rsidRPr="423625B7">
        <w:rPr>
          <w:b/>
          <w:bCs/>
          <w:lang w:val="en-GB"/>
        </w:rPr>
        <w:t>Submitter/Name</w:t>
      </w:r>
      <w:r w:rsidR="00ED737B" w:rsidRPr="423625B7">
        <w:rPr>
          <w:lang w:val="en-GB"/>
        </w:rPr>
        <w:t xml:space="preserve"> and </w:t>
      </w:r>
      <w:r w:rsidR="00ED737B" w:rsidRPr="423625B7">
        <w:rPr>
          <w:b/>
          <w:bCs/>
          <w:lang w:val="en-GB"/>
        </w:rPr>
        <w:t>Submitter/ID</w:t>
      </w:r>
      <w:r w:rsidR="00ED737B" w:rsidRPr="423625B7">
        <w:rPr>
          <w:lang w:val="en-GB"/>
        </w:rPr>
        <w:t xml:space="preserve"> fields) in the B1 Standard XML.</w:t>
      </w:r>
      <w:r w:rsidRPr="423625B7">
        <w:rPr>
          <w:rFonts w:eastAsia="Calibri" w:cs="Calibri"/>
          <w:color w:val="000000"/>
          <w:lang w:val="en-US"/>
        </w:rPr>
        <w:t xml:space="preserve"> Then go to the “</w:t>
      </w:r>
      <w:r w:rsidRPr="423625B7">
        <w:rPr>
          <w:rFonts w:eastAsia="Calibri" w:cs="Calibri"/>
          <w:b/>
          <w:bCs/>
          <w:color w:val="000000"/>
          <w:lang w:val="en-US"/>
        </w:rPr>
        <w:t>Security</w:t>
      </w:r>
      <w:r w:rsidRPr="423625B7">
        <w:rPr>
          <w:rFonts w:eastAsia="Calibri" w:cs="Calibri"/>
          <w:color w:val="000000"/>
          <w:lang w:val="en-US"/>
        </w:rPr>
        <w:t>” (</w:t>
      </w:r>
      <w:r w:rsidRPr="423625B7">
        <w:rPr>
          <w:rFonts w:eastAsia="Calibri" w:cs="Calibri"/>
          <w:b/>
          <w:bCs/>
          <w:color w:val="000000"/>
          <w:lang w:val="en-US"/>
        </w:rPr>
        <w:t>11 07 001 000</w:t>
      </w:r>
      <w:r w:rsidRPr="423625B7">
        <w:rPr>
          <w:rFonts w:eastAsia="Calibri" w:cs="Calibri"/>
          <w:color w:val="000000"/>
          <w:lang w:val="en-US"/>
        </w:rPr>
        <w:t xml:space="preserve">) element in the </w:t>
      </w:r>
      <w:r w:rsidRPr="002425BC">
        <w:rPr>
          <w:rFonts w:eastAsia="Calibri" w:cs="Calibri"/>
          <w:color w:val="000000"/>
          <w:lang w:val="en-US"/>
        </w:rPr>
        <w:t>XML</w:t>
      </w:r>
      <w:r w:rsidRPr="423625B7">
        <w:rPr>
          <w:rFonts w:eastAsia="Calibri" w:cs="Calibri"/>
          <w:color w:val="000000"/>
          <w:lang w:val="en-US"/>
        </w:rPr>
        <w:t xml:space="preserve"> and ensure that it is as described in step no. </w:t>
      </w:r>
      <w:r w:rsidR="3B0807CE" w:rsidRPr="423625B7">
        <w:rPr>
          <w:rFonts w:eastAsia="Calibri" w:cs="Calibri"/>
          <w:color w:val="000000"/>
          <w:lang w:val="en-US"/>
        </w:rPr>
        <w:t>6</w:t>
      </w:r>
      <w:r w:rsidRPr="423625B7">
        <w:rPr>
          <w:rFonts w:eastAsia="Calibri" w:cs="Calibri"/>
          <w:color w:val="000000"/>
          <w:lang w:val="en-US"/>
        </w:rPr>
        <w:t>.</w:t>
      </w:r>
    </w:p>
    <w:tbl>
      <w:tblPr>
        <w:tblStyle w:val="TableGrid"/>
        <w:tblW w:w="0" w:type="auto"/>
        <w:tblLayout w:type="fixed"/>
        <w:tblLook w:val="0000" w:firstRow="0" w:lastRow="0" w:firstColumn="0" w:lastColumn="0" w:noHBand="0" w:noVBand="0"/>
      </w:tblPr>
      <w:tblGrid>
        <w:gridCol w:w="675"/>
        <w:gridCol w:w="4987"/>
        <w:gridCol w:w="2963"/>
        <w:gridCol w:w="810"/>
      </w:tblGrid>
      <w:tr w:rsidR="00041FD6" w:rsidRPr="00B40764" w14:paraId="2E6CF4FC" w14:textId="77777777" w:rsidTr="61919DE6">
        <w:trPr>
          <w:trHeight w:val="15"/>
        </w:trPr>
        <w:tc>
          <w:tcPr>
            <w:tcW w:w="675" w:type="dxa"/>
            <w:tcBorders>
              <w:top w:val="single" w:sz="6" w:space="0" w:color="auto"/>
              <w:left w:val="single" w:sz="6" w:space="0" w:color="auto"/>
              <w:bottom w:val="single" w:sz="6" w:space="0" w:color="auto"/>
              <w:right w:val="single" w:sz="6" w:space="0" w:color="auto"/>
            </w:tcBorders>
            <w:shd w:val="clear" w:color="auto" w:fill="0F2147" w:themeFill="accent1"/>
          </w:tcPr>
          <w:p w14:paraId="6E575397" w14:textId="77777777" w:rsidR="00041FD6" w:rsidRPr="00B40764" w:rsidRDefault="00041FD6">
            <w:pPr>
              <w:pStyle w:val="BodyText"/>
              <w:jc w:val="center"/>
              <w:rPr>
                <w:rFonts w:eastAsia="Calibri" w:cs="Calibri"/>
                <w:b/>
                <w:bCs/>
                <w:szCs w:val="18"/>
                <w:lang w:val="en-US"/>
              </w:rPr>
            </w:pPr>
            <w:r w:rsidRPr="00B40764">
              <w:rPr>
                <w:rFonts w:eastAsia="Calibri" w:cs="Calibri"/>
                <w:b/>
                <w:bCs/>
                <w:szCs w:val="18"/>
                <w:lang w:val="en-US"/>
              </w:rPr>
              <w:t>Step no.</w:t>
            </w:r>
          </w:p>
        </w:tc>
        <w:tc>
          <w:tcPr>
            <w:tcW w:w="4987" w:type="dxa"/>
            <w:tcBorders>
              <w:top w:val="single" w:sz="6" w:space="0" w:color="auto"/>
              <w:left w:val="single" w:sz="6" w:space="0" w:color="auto"/>
              <w:bottom w:val="single" w:sz="6" w:space="0" w:color="auto"/>
              <w:right w:val="single" w:sz="6" w:space="0" w:color="auto"/>
            </w:tcBorders>
            <w:shd w:val="clear" w:color="auto" w:fill="0F2147" w:themeFill="accent1"/>
          </w:tcPr>
          <w:p w14:paraId="272EC609"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Description of steps</w:t>
            </w:r>
          </w:p>
        </w:tc>
        <w:tc>
          <w:tcPr>
            <w:tcW w:w="2963" w:type="dxa"/>
            <w:tcBorders>
              <w:top w:val="single" w:sz="6" w:space="0" w:color="auto"/>
              <w:left w:val="single" w:sz="6" w:space="0" w:color="auto"/>
              <w:bottom w:val="single" w:sz="6" w:space="0" w:color="auto"/>
              <w:right w:val="single" w:sz="6" w:space="0" w:color="auto"/>
            </w:tcBorders>
            <w:shd w:val="clear" w:color="auto" w:fill="0F2147" w:themeFill="accent1"/>
          </w:tcPr>
          <w:p w14:paraId="48701C9D"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Expected result</w:t>
            </w:r>
          </w:p>
          <w:p w14:paraId="1006889B" w14:textId="77777777" w:rsidR="00041FD6" w:rsidRPr="00B40764" w:rsidRDefault="00041FD6">
            <w:pPr>
              <w:spacing w:line="260" w:lineRule="atLeast"/>
              <w:rPr>
                <w:rFonts w:eastAsia="Calibri" w:cs="Calibri"/>
                <w:b/>
                <w:bCs/>
                <w:szCs w:val="18"/>
                <w:lang w:val="en-US"/>
              </w:rPr>
            </w:pPr>
          </w:p>
        </w:tc>
        <w:tc>
          <w:tcPr>
            <w:tcW w:w="810" w:type="dxa"/>
            <w:tcBorders>
              <w:top w:val="single" w:sz="6" w:space="0" w:color="auto"/>
              <w:left w:val="single" w:sz="6" w:space="0" w:color="auto"/>
              <w:bottom w:val="single" w:sz="6" w:space="0" w:color="auto"/>
              <w:right w:val="single" w:sz="6" w:space="0" w:color="auto"/>
            </w:tcBorders>
            <w:shd w:val="clear" w:color="auto" w:fill="0F2147" w:themeFill="accent1"/>
          </w:tcPr>
          <w:p w14:paraId="65B3666B"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Passed</w:t>
            </w:r>
          </w:p>
        </w:tc>
      </w:tr>
      <w:tr w:rsidR="007D2DD4" w:rsidRPr="00B40764" w14:paraId="6484F440" w14:textId="77777777" w:rsidTr="61919DE6">
        <w:trPr>
          <w:trHeight w:val="540"/>
        </w:trPr>
        <w:tc>
          <w:tcPr>
            <w:tcW w:w="675" w:type="dxa"/>
            <w:tcBorders>
              <w:top w:val="single" w:sz="6" w:space="0" w:color="auto"/>
              <w:left w:val="single" w:sz="6" w:space="0" w:color="auto"/>
              <w:bottom w:val="single" w:sz="6" w:space="0" w:color="auto"/>
              <w:right w:val="single" w:sz="6" w:space="0" w:color="auto"/>
            </w:tcBorders>
          </w:tcPr>
          <w:p w14:paraId="4990270D" w14:textId="75ABA11D" w:rsidR="007D2DD4" w:rsidRPr="00B40764" w:rsidRDefault="007D2DD4" w:rsidP="007D2DD4">
            <w:pPr>
              <w:pStyle w:val="BodyText"/>
              <w:jc w:val="center"/>
              <w:rPr>
                <w:rFonts w:eastAsia="Calibri" w:cs="Calibri"/>
                <w:b/>
                <w:bCs/>
                <w:szCs w:val="18"/>
                <w:lang w:val="en-US"/>
              </w:rPr>
            </w:pPr>
            <w:r w:rsidRPr="00B40764">
              <w:rPr>
                <w:rFonts w:eastAsia="Calibri" w:cs="Calibri"/>
                <w:b/>
                <w:bCs/>
                <w:szCs w:val="18"/>
                <w:lang w:val="en-US"/>
              </w:rPr>
              <w:t>1</w:t>
            </w:r>
          </w:p>
        </w:tc>
        <w:tc>
          <w:tcPr>
            <w:tcW w:w="4987" w:type="dxa"/>
            <w:tcBorders>
              <w:top w:val="single" w:sz="6" w:space="0" w:color="auto"/>
              <w:left w:val="single" w:sz="6" w:space="0" w:color="auto"/>
              <w:bottom w:val="single" w:sz="6" w:space="0" w:color="auto"/>
              <w:right w:val="single" w:sz="6" w:space="0" w:color="auto"/>
            </w:tcBorders>
          </w:tcPr>
          <w:p w14:paraId="3A36F89D" w14:textId="7964AED3" w:rsidR="007D2DD4" w:rsidRPr="00B40764" w:rsidRDefault="007D2DD4" w:rsidP="007D2DD4">
            <w:pPr>
              <w:pStyle w:val="BodyText"/>
              <w:rPr>
                <w:rFonts w:eastAsia="Calibri" w:cs="Calibri"/>
                <w:szCs w:val="18"/>
                <w:lang w:val="en-US"/>
              </w:rPr>
            </w:pPr>
            <w:r w:rsidRPr="00B40764">
              <w:rPr>
                <w:rFonts w:eastAsia="Calibri" w:cs="Calibri"/>
                <w:szCs w:val="18"/>
                <w:lang w:val="en-US"/>
              </w:rPr>
              <w:t>Submit a B1 Standard Acceptance XML</w:t>
            </w:r>
            <w:r>
              <w:rPr>
                <w:rFonts w:eastAsia="Calibri" w:cs="Calibri"/>
                <w:szCs w:val="18"/>
                <w:lang w:val="en-US"/>
              </w:rPr>
              <w:t xml:space="preserve"> (you can use the B1 Standard Acceptance XML from the B1 Standard test case)</w:t>
            </w:r>
            <w:r w:rsidRPr="00B40764">
              <w:rPr>
                <w:rFonts w:eastAsia="Calibri" w:cs="Calibri"/>
                <w:szCs w:val="18"/>
                <w:lang w:val="en-US"/>
              </w:rPr>
              <w:t>. It is found in folder where you found this test case document</w:t>
            </w:r>
            <w:r w:rsidRPr="4ED5217C">
              <w:rPr>
                <w:lang w:val="en-GB"/>
              </w:rPr>
              <w:t xml:space="preserve"> </w:t>
            </w:r>
            <w:r w:rsidRPr="558D0630">
              <w:rPr>
                <w:lang w:val="en-GB"/>
              </w:rPr>
              <w:t xml:space="preserve">folder (remember to </w:t>
            </w:r>
            <w:r>
              <w:rPr>
                <w:lang w:val="en-GB"/>
              </w:rPr>
              <w:t>replace</w:t>
            </w:r>
            <w:r w:rsidRPr="558D0630">
              <w:rPr>
                <w:lang w:val="en-GB"/>
              </w:rPr>
              <w:t xml:space="preserve"> the </w:t>
            </w:r>
            <w:r>
              <w:rPr>
                <w:b/>
                <w:lang w:val="en-GB"/>
              </w:rPr>
              <w:t>{{LRN}}</w:t>
            </w:r>
            <w:r w:rsidRPr="558D0630">
              <w:rPr>
                <w:b/>
                <w:bCs/>
                <w:lang w:val="en-GB"/>
              </w:rPr>
              <w:t xml:space="preserve"> </w:t>
            </w:r>
            <w:r w:rsidRPr="558D0630">
              <w:rPr>
                <w:lang w:val="en-GB"/>
              </w:rPr>
              <w:t xml:space="preserve">and </w:t>
            </w:r>
            <w:r>
              <w:rPr>
                <w:b/>
                <w:bCs/>
                <w:lang w:val="en-GB"/>
              </w:rPr>
              <w:t xml:space="preserve">{{CVR}} </w:t>
            </w:r>
            <w:r>
              <w:rPr>
                <w:lang w:val="en-GB"/>
              </w:rPr>
              <w:t>placeholders</w:t>
            </w:r>
            <w:r w:rsidRPr="558D0630">
              <w:rPr>
                <w:lang w:val="en-GB"/>
              </w:rPr>
              <w:t>)</w:t>
            </w:r>
          </w:p>
        </w:tc>
        <w:tc>
          <w:tcPr>
            <w:tcW w:w="2963" w:type="dxa"/>
            <w:tcBorders>
              <w:top w:val="single" w:sz="6" w:space="0" w:color="auto"/>
              <w:left w:val="single" w:sz="6" w:space="0" w:color="auto"/>
              <w:bottom w:val="single" w:sz="6" w:space="0" w:color="auto"/>
              <w:right w:val="single" w:sz="6" w:space="0" w:color="auto"/>
            </w:tcBorders>
          </w:tcPr>
          <w:p w14:paraId="69EC5F2C" w14:textId="34F7F109" w:rsidR="007D2DD4" w:rsidRPr="00B40764" w:rsidRDefault="0E1C26D7" w:rsidP="423625B7">
            <w:pPr>
              <w:pStyle w:val="BodyText"/>
              <w:spacing w:after="0"/>
              <w:rPr>
                <w:rFonts w:eastAsia="Calibri" w:cs="Calibri"/>
                <w:lang w:val="en-US"/>
              </w:rPr>
            </w:pPr>
            <w:r w:rsidRPr="423625B7">
              <w:rPr>
                <w:lang w:val="en-GB"/>
              </w:rPr>
              <w:t>You s</w:t>
            </w:r>
            <w:r w:rsidR="7DB18163" w:rsidRPr="423625B7">
              <w:rPr>
                <w:lang w:val="en-GB"/>
              </w:rPr>
              <w:t xml:space="preserve">hould have a template </w:t>
            </w:r>
            <w:r w:rsidR="7DB18163" w:rsidRPr="423625B7">
              <w:rPr>
                <w:b/>
                <w:bCs/>
                <w:lang w:val="en-GB"/>
              </w:rPr>
              <w:t xml:space="preserve">XML </w:t>
            </w:r>
            <w:r w:rsidR="7DB18163" w:rsidRPr="423625B7">
              <w:rPr>
                <w:lang w:val="en-GB"/>
              </w:rPr>
              <w:t>ready for the next step</w:t>
            </w:r>
          </w:p>
        </w:tc>
        <w:tc>
          <w:tcPr>
            <w:tcW w:w="810" w:type="dxa"/>
            <w:tcBorders>
              <w:top w:val="single" w:sz="6" w:space="0" w:color="auto"/>
              <w:left w:val="single" w:sz="6" w:space="0" w:color="auto"/>
              <w:bottom w:val="single" w:sz="6" w:space="0" w:color="auto"/>
              <w:right w:val="single" w:sz="6" w:space="0" w:color="auto"/>
            </w:tcBorders>
          </w:tcPr>
          <w:p w14:paraId="2C0C0768" w14:textId="0EBF1905" w:rsidR="007D2DD4" w:rsidRPr="00B40764" w:rsidRDefault="007D2DD4" w:rsidP="007D2DD4">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316CB3" w:rsidRPr="00B40764" w14:paraId="4BFB1312" w14:textId="77777777" w:rsidTr="61919DE6">
        <w:trPr>
          <w:trHeight w:val="540"/>
        </w:trPr>
        <w:tc>
          <w:tcPr>
            <w:tcW w:w="675" w:type="dxa"/>
            <w:tcBorders>
              <w:top w:val="single" w:sz="6" w:space="0" w:color="auto"/>
              <w:left w:val="single" w:sz="6" w:space="0" w:color="auto"/>
              <w:bottom w:val="single" w:sz="6" w:space="0" w:color="auto"/>
              <w:right w:val="single" w:sz="6" w:space="0" w:color="auto"/>
            </w:tcBorders>
          </w:tcPr>
          <w:p w14:paraId="22DBE9B0" w14:textId="0A3B6C13" w:rsidR="00316CB3" w:rsidRPr="00B40764" w:rsidRDefault="00316CB3" w:rsidP="00316CB3">
            <w:pPr>
              <w:pStyle w:val="BodyText"/>
              <w:jc w:val="center"/>
              <w:rPr>
                <w:rFonts w:eastAsia="Calibri" w:cs="Calibri"/>
                <w:b/>
                <w:bCs/>
                <w:szCs w:val="18"/>
                <w:lang w:val="en-US"/>
              </w:rPr>
            </w:pPr>
            <w:r w:rsidRPr="00B40764">
              <w:rPr>
                <w:rFonts w:eastAsia="Calibri" w:cs="Calibri"/>
                <w:b/>
                <w:bCs/>
                <w:szCs w:val="18"/>
                <w:lang w:val="en-US"/>
              </w:rPr>
              <w:t>2</w:t>
            </w:r>
          </w:p>
        </w:tc>
        <w:tc>
          <w:tcPr>
            <w:tcW w:w="4987" w:type="dxa"/>
            <w:tcBorders>
              <w:top w:val="single" w:sz="6" w:space="0" w:color="auto"/>
              <w:left w:val="single" w:sz="6" w:space="0" w:color="auto"/>
              <w:bottom w:val="single" w:sz="6" w:space="0" w:color="auto"/>
              <w:right w:val="single" w:sz="6" w:space="0" w:color="auto"/>
            </w:tcBorders>
          </w:tcPr>
          <w:p w14:paraId="69A0C347" w14:textId="1B1CD112" w:rsidR="00316CB3" w:rsidRPr="00B40764" w:rsidRDefault="00316CB3" w:rsidP="00316CB3">
            <w:pPr>
              <w:pStyle w:val="BodyText"/>
              <w:rPr>
                <w:rFonts w:eastAsia="Calibri" w:cs="Calibri"/>
                <w:szCs w:val="18"/>
                <w:lang w:val="en-US"/>
              </w:rPr>
            </w:pPr>
            <w:r w:rsidRPr="3467D133">
              <w:rPr>
                <w:lang w:val="en-GB"/>
              </w:rPr>
              <w:t>Submit the declaration using the conditions found under Pre</w:t>
            </w:r>
            <w:r>
              <w:rPr>
                <w:lang w:val="en-GB"/>
              </w:rPr>
              <w:t>-</w:t>
            </w:r>
            <w:r w:rsidRPr="3467D133">
              <w:rPr>
                <w:lang w:val="en-GB"/>
              </w:rPr>
              <w:t>conditions</w:t>
            </w:r>
          </w:p>
        </w:tc>
        <w:tc>
          <w:tcPr>
            <w:tcW w:w="2963" w:type="dxa"/>
            <w:tcBorders>
              <w:top w:val="single" w:sz="6" w:space="0" w:color="auto"/>
              <w:left w:val="single" w:sz="6" w:space="0" w:color="auto"/>
              <w:bottom w:val="single" w:sz="6" w:space="0" w:color="auto"/>
              <w:right w:val="single" w:sz="6" w:space="0" w:color="auto"/>
            </w:tcBorders>
          </w:tcPr>
          <w:p w14:paraId="5770596D" w14:textId="3B8DA5E5" w:rsidR="00316CB3" w:rsidRPr="00B40764" w:rsidRDefault="00316CB3" w:rsidP="00316CB3">
            <w:pPr>
              <w:pStyle w:val="BodyText"/>
              <w:spacing w:after="0"/>
              <w:rPr>
                <w:rFonts w:eastAsia="Calibri" w:cs="Calibri"/>
                <w:szCs w:val="18"/>
                <w:lang w:val="en-US"/>
              </w:rPr>
            </w:pPr>
            <w:r w:rsidRPr="63F6884F">
              <w:rPr>
                <w:lang w:val="en-GB"/>
              </w:rPr>
              <w:t>The declaration should be sent to the system</w:t>
            </w:r>
          </w:p>
        </w:tc>
        <w:tc>
          <w:tcPr>
            <w:tcW w:w="810" w:type="dxa"/>
            <w:tcBorders>
              <w:top w:val="single" w:sz="6" w:space="0" w:color="auto"/>
              <w:left w:val="single" w:sz="6" w:space="0" w:color="auto"/>
              <w:bottom w:val="single" w:sz="6" w:space="0" w:color="auto"/>
              <w:right w:val="single" w:sz="6" w:space="0" w:color="auto"/>
            </w:tcBorders>
          </w:tcPr>
          <w:p w14:paraId="0C239440" w14:textId="7DFB90A8" w:rsidR="00316CB3" w:rsidRPr="00B40764" w:rsidRDefault="00316CB3" w:rsidP="00316CB3">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951ADE" w:rsidRPr="00B40764" w14:paraId="3E52ED91" w14:textId="77777777" w:rsidTr="61919DE6">
        <w:trPr>
          <w:trHeight w:val="540"/>
        </w:trPr>
        <w:tc>
          <w:tcPr>
            <w:tcW w:w="675" w:type="dxa"/>
            <w:tcBorders>
              <w:top w:val="single" w:sz="6" w:space="0" w:color="auto"/>
              <w:left w:val="single" w:sz="6" w:space="0" w:color="auto"/>
              <w:bottom w:val="single" w:sz="6" w:space="0" w:color="auto"/>
              <w:right w:val="single" w:sz="6" w:space="0" w:color="auto"/>
            </w:tcBorders>
          </w:tcPr>
          <w:p w14:paraId="16244602" w14:textId="46566C36" w:rsidR="00951ADE" w:rsidRPr="00B40764" w:rsidRDefault="00951ADE" w:rsidP="00951ADE">
            <w:pPr>
              <w:pStyle w:val="BodyText"/>
              <w:jc w:val="center"/>
              <w:rPr>
                <w:rFonts w:eastAsia="Calibri" w:cs="Calibri"/>
                <w:b/>
                <w:bCs/>
                <w:szCs w:val="18"/>
                <w:lang w:val="en-US"/>
              </w:rPr>
            </w:pPr>
            <w:r>
              <w:rPr>
                <w:rFonts w:eastAsia="Calibri" w:cs="Calibri"/>
                <w:b/>
                <w:bCs/>
                <w:szCs w:val="18"/>
                <w:lang w:val="en-US"/>
              </w:rPr>
              <w:t>3</w:t>
            </w:r>
          </w:p>
        </w:tc>
        <w:tc>
          <w:tcPr>
            <w:tcW w:w="4987" w:type="dxa"/>
            <w:tcBorders>
              <w:top w:val="single" w:sz="6" w:space="0" w:color="auto"/>
              <w:left w:val="single" w:sz="6" w:space="0" w:color="auto"/>
              <w:bottom w:val="single" w:sz="6" w:space="0" w:color="auto"/>
              <w:right w:val="single" w:sz="6" w:space="0" w:color="auto"/>
            </w:tcBorders>
          </w:tcPr>
          <w:p w14:paraId="089E7241" w14:textId="7C8225BC" w:rsidR="00951ADE" w:rsidRPr="3467D133" w:rsidRDefault="00951ADE" w:rsidP="00951ADE">
            <w:pPr>
              <w:pStyle w:val="BodyText"/>
              <w:rPr>
                <w:lang w:val="en-GB"/>
              </w:rPr>
            </w:pPr>
            <w:r w:rsidRPr="00B40764">
              <w:rPr>
                <w:rFonts w:eastAsia="Calibri" w:cs="Calibri"/>
                <w:lang w:val="en-US"/>
              </w:rPr>
              <w:t>Pull the notification</w:t>
            </w:r>
            <w:r>
              <w:rPr>
                <w:rFonts w:eastAsia="Calibri" w:cs="Calibri"/>
                <w:lang w:val="en-US"/>
              </w:rPr>
              <w:t>s</w:t>
            </w:r>
          </w:p>
        </w:tc>
        <w:tc>
          <w:tcPr>
            <w:tcW w:w="2963" w:type="dxa"/>
            <w:tcBorders>
              <w:top w:val="single" w:sz="6" w:space="0" w:color="auto"/>
              <w:left w:val="single" w:sz="6" w:space="0" w:color="auto"/>
              <w:bottom w:val="single" w:sz="6" w:space="0" w:color="auto"/>
              <w:right w:val="single" w:sz="6" w:space="0" w:color="auto"/>
            </w:tcBorders>
          </w:tcPr>
          <w:p w14:paraId="4191CB94" w14:textId="27EEA080" w:rsidR="00951ADE" w:rsidRPr="63F6884F" w:rsidRDefault="00951ADE" w:rsidP="00951ADE">
            <w:pPr>
              <w:pStyle w:val="BodyText"/>
              <w:spacing w:after="0"/>
              <w:rPr>
                <w:lang w:val="en-GB"/>
              </w:rPr>
            </w:pPr>
            <w:r w:rsidRPr="00B40764">
              <w:rPr>
                <w:rFonts w:eastAsia="Calibri" w:cs="Calibri"/>
                <w:lang w:val="en-US"/>
              </w:rPr>
              <w:t>You should be able to pull the notification from the system</w:t>
            </w:r>
          </w:p>
        </w:tc>
        <w:tc>
          <w:tcPr>
            <w:tcW w:w="810" w:type="dxa"/>
            <w:tcBorders>
              <w:top w:val="single" w:sz="6" w:space="0" w:color="auto"/>
              <w:left w:val="single" w:sz="6" w:space="0" w:color="auto"/>
              <w:bottom w:val="single" w:sz="6" w:space="0" w:color="auto"/>
              <w:right w:val="single" w:sz="6" w:space="0" w:color="auto"/>
            </w:tcBorders>
          </w:tcPr>
          <w:p w14:paraId="113BCDCD" w14:textId="08900414" w:rsidR="00951ADE" w:rsidRPr="00B40764" w:rsidRDefault="00951ADE" w:rsidP="00951ADE">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4014F5" w:rsidRPr="00B40764" w14:paraId="53384C21" w14:textId="77777777" w:rsidTr="61919DE6">
        <w:trPr>
          <w:trHeight w:val="540"/>
        </w:trPr>
        <w:tc>
          <w:tcPr>
            <w:tcW w:w="675" w:type="dxa"/>
            <w:tcBorders>
              <w:top w:val="single" w:sz="6" w:space="0" w:color="auto"/>
              <w:left w:val="single" w:sz="6" w:space="0" w:color="auto"/>
              <w:bottom w:val="single" w:sz="6" w:space="0" w:color="auto"/>
              <w:right w:val="single" w:sz="6" w:space="0" w:color="auto"/>
            </w:tcBorders>
          </w:tcPr>
          <w:p w14:paraId="2579A189" w14:textId="14ECF804" w:rsidR="004014F5" w:rsidRPr="00B40764" w:rsidRDefault="7034F909" w:rsidP="423625B7">
            <w:pPr>
              <w:pStyle w:val="BodyText"/>
              <w:jc w:val="center"/>
              <w:rPr>
                <w:rFonts w:eastAsia="Calibri" w:cs="Calibri"/>
                <w:b/>
                <w:bCs/>
                <w:lang w:val="en-US"/>
              </w:rPr>
            </w:pPr>
            <w:r w:rsidRPr="423625B7">
              <w:rPr>
                <w:rFonts w:eastAsia="Calibri" w:cs="Calibri"/>
                <w:b/>
                <w:bCs/>
                <w:lang w:val="en-US"/>
              </w:rPr>
              <w:t>4</w:t>
            </w:r>
          </w:p>
        </w:tc>
        <w:tc>
          <w:tcPr>
            <w:tcW w:w="4987" w:type="dxa"/>
            <w:tcBorders>
              <w:top w:val="single" w:sz="6" w:space="0" w:color="auto"/>
              <w:left w:val="single" w:sz="6" w:space="0" w:color="auto"/>
              <w:bottom w:val="single" w:sz="6" w:space="0" w:color="auto"/>
              <w:right w:val="single" w:sz="6" w:space="0" w:color="auto"/>
            </w:tcBorders>
          </w:tcPr>
          <w:p w14:paraId="4636DB76" w14:textId="55646C4C" w:rsidR="004014F5" w:rsidRPr="00B40764" w:rsidRDefault="004014F5" w:rsidP="004014F5">
            <w:pPr>
              <w:pStyle w:val="BodyText"/>
              <w:rPr>
                <w:rFonts w:eastAsia="Calibri" w:cs="Calibri"/>
                <w:szCs w:val="18"/>
                <w:lang w:val="en-US"/>
              </w:rPr>
            </w:pPr>
            <w:r w:rsidRPr="00B40764">
              <w:rPr>
                <w:rFonts w:eastAsia="Calibri" w:cs="Calibri"/>
                <w:szCs w:val="18"/>
                <w:lang w:val="en-US"/>
              </w:rPr>
              <w:t xml:space="preserve">Acceptance of submission </w:t>
            </w:r>
            <w:r w:rsidR="008C7192">
              <w:rPr>
                <w:rFonts w:eastAsia="Calibri" w:cs="Calibri"/>
                <w:szCs w:val="18"/>
                <w:lang w:val="en-US"/>
              </w:rPr>
              <w:t>of declaration</w:t>
            </w:r>
          </w:p>
        </w:tc>
        <w:tc>
          <w:tcPr>
            <w:tcW w:w="2963" w:type="dxa"/>
            <w:tcBorders>
              <w:top w:val="single" w:sz="6" w:space="0" w:color="auto"/>
              <w:left w:val="single" w:sz="6" w:space="0" w:color="auto"/>
              <w:bottom w:val="single" w:sz="6" w:space="0" w:color="auto"/>
              <w:right w:val="single" w:sz="6" w:space="0" w:color="auto"/>
            </w:tcBorders>
          </w:tcPr>
          <w:p w14:paraId="418E1DC7" w14:textId="4E43A512" w:rsidR="004014F5" w:rsidRPr="00B40764" w:rsidRDefault="004014F5" w:rsidP="004014F5">
            <w:pPr>
              <w:pStyle w:val="BodyText"/>
              <w:spacing w:after="0"/>
              <w:rPr>
                <w:rFonts w:eastAsia="Calibri" w:cs="Calibri"/>
                <w:szCs w:val="18"/>
                <w:lang w:val="en-US"/>
              </w:rPr>
            </w:pPr>
            <w:r w:rsidRPr="00B40764">
              <w:rPr>
                <w:rFonts w:eastAsia="Calibri" w:cs="Calibri"/>
                <w:szCs w:val="18"/>
                <w:lang w:val="en-US"/>
              </w:rPr>
              <w:t xml:space="preserve">Receive </w:t>
            </w:r>
            <w:r w:rsidR="00D85AB2">
              <w:rPr>
                <w:rFonts w:eastAsia="Calibri" w:cs="Calibri"/>
                <w:szCs w:val="18"/>
                <w:lang w:val="en-US"/>
              </w:rPr>
              <w:t>the</w:t>
            </w:r>
            <w:r w:rsidRPr="00B40764">
              <w:rPr>
                <w:rFonts w:eastAsia="Calibri" w:cs="Calibri"/>
                <w:szCs w:val="18"/>
                <w:lang w:val="en-US"/>
              </w:rPr>
              <w:t xml:space="preserve"> </w:t>
            </w:r>
            <w:r w:rsidRPr="00B40764">
              <w:rPr>
                <w:rFonts w:eastAsia="Calibri" w:cs="Calibri"/>
                <w:b/>
                <w:bCs/>
                <w:szCs w:val="18"/>
                <w:lang w:val="en-US"/>
              </w:rPr>
              <w:t>CWMACC</w:t>
            </w:r>
            <w:r w:rsidR="00D85AB2">
              <w:rPr>
                <w:rFonts w:eastAsia="Calibri" w:cs="Calibri"/>
                <w:b/>
                <w:bCs/>
                <w:szCs w:val="18"/>
                <w:lang w:val="en-US"/>
              </w:rPr>
              <w:t xml:space="preserve">, CWMCLE </w:t>
            </w:r>
            <w:r w:rsidR="00D85AB2">
              <w:rPr>
                <w:rFonts w:eastAsia="Calibri" w:cs="Calibri"/>
                <w:szCs w:val="18"/>
                <w:lang w:val="en-US"/>
              </w:rPr>
              <w:t xml:space="preserve">and </w:t>
            </w:r>
            <w:r w:rsidR="00D85AB2">
              <w:rPr>
                <w:rFonts w:eastAsia="Calibri" w:cs="Calibri"/>
                <w:b/>
                <w:bCs/>
                <w:szCs w:val="18"/>
                <w:lang w:val="en-US"/>
              </w:rPr>
              <w:t>CWMROG</w:t>
            </w:r>
            <w:r w:rsidRPr="00B40764">
              <w:rPr>
                <w:rFonts w:eastAsia="Calibri" w:cs="Calibri"/>
                <w:szCs w:val="18"/>
                <w:lang w:val="en-US"/>
              </w:rPr>
              <w:t xml:space="preserve"> notification</w:t>
            </w:r>
            <w:r w:rsidR="00D85AB2">
              <w:rPr>
                <w:rFonts w:eastAsia="Calibri" w:cs="Calibri"/>
                <w:szCs w:val="18"/>
                <w:lang w:val="en-US"/>
              </w:rPr>
              <w:t>s</w:t>
            </w:r>
          </w:p>
        </w:tc>
        <w:tc>
          <w:tcPr>
            <w:tcW w:w="810" w:type="dxa"/>
            <w:tcBorders>
              <w:top w:val="single" w:sz="6" w:space="0" w:color="auto"/>
              <w:left w:val="single" w:sz="6" w:space="0" w:color="auto"/>
              <w:bottom w:val="single" w:sz="6" w:space="0" w:color="auto"/>
              <w:right w:val="single" w:sz="6" w:space="0" w:color="auto"/>
            </w:tcBorders>
          </w:tcPr>
          <w:p w14:paraId="041921F4" w14:textId="0412D6A5" w:rsidR="004014F5" w:rsidRPr="00B40764" w:rsidRDefault="004014F5" w:rsidP="004014F5">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610941" w:rsidRPr="00B40764" w14:paraId="1F405A37" w14:textId="77777777" w:rsidTr="61919DE6">
        <w:trPr>
          <w:trHeight w:val="540"/>
        </w:trPr>
        <w:tc>
          <w:tcPr>
            <w:tcW w:w="675" w:type="dxa"/>
            <w:tcBorders>
              <w:top w:val="single" w:sz="6" w:space="0" w:color="auto"/>
              <w:left w:val="single" w:sz="6" w:space="0" w:color="auto"/>
              <w:bottom w:val="single" w:sz="6" w:space="0" w:color="auto"/>
              <w:right w:val="single" w:sz="6" w:space="0" w:color="auto"/>
            </w:tcBorders>
          </w:tcPr>
          <w:p w14:paraId="2B5EB107" w14:textId="2AD5007C" w:rsidR="00610941" w:rsidRPr="00B40764" w:rsidRDefault="7EAED794" w:rsidP="423625B7">
            <w:pPr>
              <w:pStyle w:val="BodyText"/>
              <w:jc w:val="center"/>
              <w:rPr>
                <w:rFonts w:eastAsia="Calibri" w:cs="Calibri"/>
                <w:b/>
                <w:bCs/>
                <w:lang w:val="en-US"/>
              </w:rPr>
            </w:pPr>
            <w:r w:rsidRPr="423625B7">
              <w:rPr>
                <w:rFonts w:eastAsia="Calibri" w:cs="Calibri"/>
                <w:b/>
                <w:bCs/>
                <w:lang w:val="en-US"/>
              </w:rPr>
              <w:t>5</w:t>
            </w:r>
          </w:p>
        </w:tc>
        <w:tc>
          <w:tcPr>
            <w:tcW w:w="4987" w:type="dxa"/>
            <w:tcBorders>
              <w:top w:val="single" w:sz="6" w:space="0" w:color="auto"/>
              <w:left w:val="single" w:sz="6" w:space="0" w:color="auto"/>
              <w:bottom w:val="single" w:sz="6" w:space="0" w:color="auto"/>
              <w:right w:val="single" w:sz="6" w:space="0" w:color="auto"/>
            </w:tcBorders>
          </w:tcPr>
          <w:p w14:paraId="6ABA1AE1" w14:textId="21A1C997" w:rsidR="00610941" w:rsidRPr="00B40764" w:rsidRDefault="20DF09D0" w:rsidP="423625B7">
            <w:pPr>
              <w:pStyle w:val="BodyText"/>
              <w:rPr>
                <w:rFonts w:eastAsia="Calibri" w:cs="Calibri"/>
                <w:lang w:val="en-US"/>
              </w:rPr>
            </w:pPr>
            <w:r w:rsidRPr="423625B7">
              <w:rPr>
                <w:rFonts w:eastAsia="Calibri" w:cs="Calibri"/>
                <w:lang w:val="en-US"/>
              </w:rPr>
              <w:t xml:space="preserve">Use your own amendment XML or the </w:t>
            </w:r>
            <w:r w:rsidRPr="423625B7">
              <w:rPr>
                <w:rFonts w:eastAsia="Calibri" w:cs="Calibri"/>
                <w:b/>
                <w:bCs/>
                <w:lang w:val="en-US"/>
              </w:rPr>
              <w:t xml:space="preserve">B1 Amendment Rejection XML </w:t>
            </w:r>
            <w:r w:rsidRPr="423625B7">
              <w:rPr>
                <w:lang w:val="en-GB"/>
              </w:rPr>
              <w:t xml:space="preserve">found in the test case folder (remember to replace the </w:t>
            </w:r>
            <w:r w:rsidRPr="423625B7">
              <w:rPr>
                <w:b/>
                <w:bCs/>
                <w:lang w:val="en-GB"/>
              </w:rPr>
              <w:t xml:space="preserve">{{LRN}}, {{CVR}} </w:t>
            </w:r>
            <w:r w:rsidRPr="423625B7">
              <w:rPr>
                <w:lang w:val="en-GB"/>
              </w:rPr>
              <w:t xml:space="preserve">and </w:t>
            </w:r>
            <w:r w:rsidRPr="423625B7">
              <w:rPr>
                <w:b/>
                <w:bCs/>
                <w:lang w:val="en-GB"/>
              </w:rPr>
              <w:t xml:space="preserve">{{MRN}} </w:t>
            </w:r>
            <w:r w:rsidRPr="423625B7">
              <w:rPr>
                <w:lang w:val="en-GB"/>
              </w:rPr>
              <w:t xml:space="preserve">placeholders – {{LRN}} and {{MRN}} should match the </w:t>
            </w:r>
            <w:r w:rsidRPr="423625B7">
              <w:rPr>
                <w:b/>
                <w:bCs/>
                <w:lang w:val="en-GB"/>
              </w:rPr>
              <w:t>MRN</w:t>
            </w:r>
            <w:r w:rsidRPr="423625B7">
              <w:rPr>
                <w:lang w:val="en-GB"/>
              </w:rPr>
              <w:t xml:space="preserve"> and </w:t>
            </w:r>
            <w:r w:rsidRPr="423625B7">
              <w:rPr>
                <w:b/>
                <w:bCs/>
                <w:lang w:val="en-GB"/>
              </w:rPr>
              <w:t>LRN</w:t>
            </w:r>
            <w:r w:rsidRPr="423625B7">
              <w:rPr>
                <w:lang w:val="en-GB"/>
              </w:rPr>
              <w:t xml:space="preserve"> from the initially submitted B1 declaration)</w:t>
            </w:r>
          </w:p>
        </w:tc>
        <w:tc>
          <w:tcPr>
            <w:tcW w:w="2963" w:type="dxa"/>
            <w:tcBorders>
              <w:top w:val="single" w:sz="6" w:space="0" w:color="auto"/>
              <w:left w:val="single" w:sz="6" w:space="0" w:color="auto"/>
              <w:bottom w:val="single" w:sz="6" w:space="0" w:color="auto"/>
              <w:right w:val="single" w:sz="6" w:space="0" w:color="auto"/>
            </w:tcBorders>
          </w:tcPr>
          <w:p w14:paraId="00A61291" w14:textId="26631433" w:rsidR="00610941" w:rsidRPr="00B40764" w:rsidRDefault="00610941" w:rsidP="00610941">
            <w:pPr>
              <w:pStyle w:val="BodyText"/>
              <w:spacing w:after="0"/>
              <w:rPr>
                <w:rFonts w:eastAsia="Calibri" w:cs="Calibri"/>
                <w:szCs w:val="18"/>
                <w:lang w:val="en-US"/>
              </w:rPr>
            </w:pPr>
            <w:r w:rsidRPr="00B40764">
              <w:rPr>
                <w:rFonts w:eastAsia="Calibri" w:cs="Calibri"/>
                <w:szCs w:val="18"/>
                <w:lang w:val="en-US"/>
              </w:rPr>
              <w:t>Find the</w:t>
            </w:r>
            <w:r>
              <w:rPr>
                <w:rFonts w:eastAsia="Calibri" w:cs="Calibri"/>
                <w:szCs w:val="18"/>
                <w:lang w:val="en-US"/>
              </w:rPr>
              <w:t xml:space="preserve"> </w:t>
            </w:r>
            <w:r w:rsidRPr="00A8555C">
              <w:rPr>
                <w:rFonts w:eastAsia="Calibri" w:cs="Calibri"/>
                <w:b/>
                <w:bCs/>
                <w:szCs w:val="18"/>
                <w:lang w:val="en-US"/>
              </w:rPr>
              <w:t xml:space="preserve">B1 Amendment </w:t>
            </w:r>
            <w:r>
              <w:rPr>
                <w:rFonts w:eastAsia="Calibri" w:cs="Calibri"/>
                <w:b/>
                <w:bCs/>
                <w:szCs w:val="18"/>
                <w:lang w:val="en-US"/>
              </w:rPr>
              <w:t>Rejection</w:t>
            </w:r>
            <w:r w:rsidRPr="00A8555C">
              <w:rPr>
                <w:rFonts w:eastAsia="Calibri" w:cs="Calibri"/>
                <w:b/>
                <w:bCs/>
                <w:szCs w:val="18"/>
                <w:lang w:val="en-US"/>
              </w:rPr>
              <w:t xml:space="preserve"> XML</w:t>
            </w:r>
            <w:r w:rsidRPr="00B40764">
              <w:rPr>
                <w:rFonts w:eastAsia="Calibri" w:cs="Calibri"/>
                <w:szCs w:val="18"/>
                <w:lang w:val="en-US"/>
              </w:rPr>
              <w:t xml:space="preserve"> in the amendment test case folder</w:t>
            </w:r>
            <w:r>
              <w:rPr>
                <w:rFonts w:eastAsia="Calibri" w:cs="Calibri"/>
                <w:szCs w:val="18"/>
                <w:lang w:val="en-US"/>
              </w:rPr>
              <w:t xml:space="preserve"> or use your own</w:t>
            </w:r>
          </w:p>
        </w:tc>
        <w:tc>
          <w:tcPr>
            <w:tcW w:w="810" w:type="dxa"/>
            <w:tcBorders>
              <w:top w:val="single" w:sz="6" w:space="0" w:color="auto"/>
              <w:left w:val="single" w:sz="6" w:space="0" w:color="auto"/>
              <w:bottom w:val="single" w:sz="6" w:space="0" w:color="auto"/>
              <w:right w:val="single" w:sz="6" w:space="0" w:color="auto"/>
            </w:tcBorders>
          </w:tcPr>
          <w:p w14:paraId="7E22FC92" w14:textId="77F5829C" w:rsidR="00610941" w:rsidRPr="00B40764" w:rsidRDefault="00610941" w:rsidP="00610941">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610941" w:rsidRPr="00B40764" w14:paraId="104D98D7" w14:textId="77777777" w:rsidTr="61919DE6">
        <w:tc>
          <w:tcPr>
            <w:tcW w:w="675" w:type="dxa"/>
            <w:tcBorders>
              <w:top w:val="single" w:sz="6" w:space="0" w:color="auto"/>
              <w:left w:val="single" w:sz="6" w:space="0" w:color="auto"/>
              <w:bottom w:val="single" w:sz="6" w:space="0" w:color="auto"/>
              <w:right w:val="single" w:sz="6" w:space="0" w:color="auto"/>
            </w:tcBorders>
          </w:tcPr>
          <w:p w14:paraId="363732D3" w14:textId="795EE26D" w:rsidR="00610941" w:rsidRPr="00B40764" w:rsidRDefault="3808E56D" w:rsidP="423625B7">
            <w:pPr>
              <w:pStyle w:val="BodyText"/>
              <w:jc w:val="center"/>
              <w:rPr>
                <w:rFonts w:eastAsia="Calibri" w:cs="Calibri"/>
                <w:b/>
                <w:bCs/>
                <w:lang w:val="en-US"/>
              </w:rPr>
            </w:pPr>
            <w:r w:rsidRPr="423625B7">
              <w:rPr>
                <w:rFonts w:eastAsia="Calibri" w:cs="Calibri"/>
                <w:b/>
                <w:bCs/>
                <w:lang w:val="en-US"/>
              </w:rPr>
              <w:t>6</w:t>
            </w:r>
          </w:p>
        </w:tc>
        <w:tc>
          <w:tcPr>
            <w:tcW w:w="4987" w:type="dxa"/>
            <w:tcBorders>
              <w:top w:val="single" w:sz="6" w:space="0" w:color="auto"/>
              <w:left w:val="single" w:sz="6" w:space="0" w:color="auto"/>
              <w:bottom w:val="single" w:sz="6" w:space="0" w:color="auto"/>
              <w:right w:val="single" w:sz="6" w:space="0" w:color="auto"/>
            </w:tcBorders>
          </w:tcPr>
          <w:p w14:paraId="7EA596F3" w14:textId="51EB89B6" w:rsidR="00610941" w:rsidRPr="00B40764" w:rsidRDefault="00610941" w:rsidP="00610941">
            <w:pPr>
              <w:pStyle w:val="BodyText"/>
              <w:rPr>
                <w:rFonts w:eastAsia="Calibri" w:cs="Calibri"/>
                <w:lang w:val="en-US"/>
              </w:rPr>
            </w:pPr>
            <w:r>
              <w:rPr>
                <w:rFonts w:eastAsia="Calibri" w:cs="Calibri"/>
                <w:lang w:val="en-US"/>
              </w:rPr>
              <w:t xml:space="preserve">Submit the </w:t>
            </w:r>
            <w:r w:rsidRPr="00610941">
              <w:rPr>
                <w:rFonts w:eastAsia="Calibri" w:cs="Calibri"/>
                <w:b/>
                <w:bCs/>
                <w:lang w:val="en-US"/>
              </w:rPr>
              <w:t>B1 Amendment Rejection XML</w:t>
            </w:r>
            <w:r>
              <w:rPr>
                <w:rFonts w:eastAsia="Calibri" w:cs="Calibri"/>
                <w:lang w:val="en-US"/>
              </w:rPr>
              <w:t xml:space="preserve"> with the information</w:t>
            </w:r>
            <w:r w:rsidRPr="00B40764">
              <w:rPr>
                <w:rFonts w:eastAsia="Calibri" w:cs="Calibri"/>
                <w:lang w:val="en-US"/>
              </w:rPr>
              <w:t xml:space="preserve"> with the invalid data in the element </w:t>
            </w:r>
            <w:r w:rsidRPr="00B40764">
              <w:rPr>
                <w:rFonts w:eastAsia="Calibri" w:cs="Calibri"/>
                <w:b/>
                <w:bCs/>
                <w:lang w:val="en-US"/>
              </w:rPr>
              <w:t xml:space="preserve">Security </w:t>
            </w:r>
            <w:r w:rsidRPr="00B40764">
              <w:rPr>
                <w:rFonts w:eastAsia="Calibri" w:cs="Calibri"/>
                <w:lang w:val="en-US"/>
              </w:rPr>
              <w:t>(</w:t>
            </w:r>
            <w:r w:rsidRPr="00197D81">
              <w:rPr>
                <w:rFonts w:eastAsia="Calibri" w:cs="Calibri"/>
                <w:lang w:val="en-US"/>
              </w:rPr>
              <w:t>11 07 001 000</w:t>
            </w:r>
            <w:r w:rsidRPr="00B40764">
              <w:rPr>
                <w:rFonts w:eastAsia="Calibri" w:cs="Calibri"/>
                <w:lang w:val="en-US"/>
              </w:rPr>
              <w:t xml:space="preserve">) </w:t>
            </w:r>
            <w:r>
              <w:rPr>
                <w:rFonts w:eastAsia="Calibri" w:cs="Calibri"/>
                <w:lang w:val="en-US"/>
              </w:rPr>
              <w:t xml:space="preserve">as shown in section </w:t>
            </w:r>
            <w:hyperlink w:anchor="_XML_example_1">
              <w:r w:rsidRPr="00B40764">
                <w:rPr>
                  <w:rStyle w:val="Hyperlink"/>
                  <w:rFonts w:eastAsia="Calibri" w:cs="Calibri"/>
                  <w:lang w:val="en-US"/>
                </w:rPr>
                <w:t>2.</w:t>
              </w:r>
              <w:r>
                <w:rPr>
                  <w:rStyle w:val="Hyperlink"/>
                  <w:rFonts w:eastAsia="Calibri" w:cs="Calibri"/>
                  <w:lang w:val="en-US"/>
                </w:rPr>
                <w:t>3</w:t>
              </w:r>
              <w:r w:rsidRPr="00B40764">
                <w:rPr>
                  <w:rStyle w:val="Hyperlink"/>
                  <w:rFonts w:eastAsia="Calibri" w:cs="Calibri"/>
                  <w:lang w:val="en-US"/>
                </w:rPr>
                <w:t>.1</w:t>
              </w:r>
            </w:hyperlink>
            <w:r w:rsidRPr="0043449E">
              <w:rPr>
                <w:rStyle w:val="Hyperlink"/>
                <w:rFonts w:eastAsia="Calibri" w:cs="Calibri"/>
                <w:u w:val="none"/>
                <w:lang w:val="en-US"/>
              </w:rPr>
              <w:t xml:space="preserve">, </w:t>
            </w:r>
            <w:r w:rsidRPr="00B40764">
              <w:rPr>
                <w:rFonts w:eastAsia="Calibri" w:cs="Calibri"/>
                <w:lang w:val="en-US"/>
              </w:rPr>
              <w:t>to ensure rejection</w:t>
            </w:r>
            <w:r>
              <w:rPr>
                <w:rFonts w:eastAsia="Calibri" w:cs="Calibri"/>
                <w:lang w:val="en-US"/>
              </w:rPr>
              <w:t xml:space="preserve"> of the XML. </w:t>
            </w:r>
            <w:hyperlink w:anchor="_XML_example" w:history="1">
              <w:r>
                <w:rPr>
                  <w:rFonts w:eastAsia="Calibri" w:cs="Calibri"/>
                  <w:szCs w:val="18"/>
                  <w:lang w:val="en-US"/>
                </w:rPr>
                <w:t xml:space="preserve">Remember to add the </w:t>
              </w:r>
              <w:r>
                <w:rPr>
                  <w:rFonts w:eastAsia="Calibri" w:cs="Calibri"/>
                  <w:b/>
                  <w:bCs/>
                  <w:szCs w:val="18"/>
                  <w:lang w:val="en-US"/>
                </w:rPr>
                <w:t xml:space="preserve">LRN </w:t>
              </w:r>
              <w:r>
                <w:rPr>
                  <w:rFonts w:eastAsia="Calibri" w:cs="Calibri"/>
                  <w:szCs w:val="18"/>
                  <w:lang w:val="en-US"/>
                </w:rPr>
                <w:t xml:space="preserve">and </w:t>
              </w:r>
              <w:r>
                <w:rPr>
                  <w:rFonts w:eastAsia="Calibri" w:cs="Calibri"/>
                  <w:b/>
                  <w:bCs/>
                  <w:szCs w:val="18"/>
                  <w:lang w:val="en-US"/>
                </w:rPr>
                <w:t xml:space="preserve">MRN </w:t>
              </w:r>
              <w:r>
                <w:rPr>
                  <w:rFonts w:eastAsia="Calibri" w:cs="Calibri"/>
                  <w:szCs w:val="18"/>
                  <w:lang w:val="en-US"/>
                </w:rPr>
                <w:t>from the initially submitted B1 Standard XML.</w:t>
              </w:r>
              <w:r w:rsidRPr="008C0690">
                <w:rPr>
                  <w:rStyle w:val="Hyperlink"/>
                  <w:rFonts w:eastAsia="Calibri" w:cs="Calibri"/>
                  <w:lang w:val="en-US"/>
                </w:rPr>
                <w:t xml:space="preserve"> </w:t>
              </w:r>
            </w:hyperlink>
          </w:p>
        </w:tc>
        <w:tc>
          <w:tcPr>
            <w:tcW w:w="2963" w:type="dxa"/>
            <w:tcBorders>
              <w:top w:val="single" w:sz="6" w:space="0" w:color="auto"/>
              <w:left w:val="single" w:sz="6" w:space="0" w:color="auto"/>
              <w:bottom w:val="single" w:sz="6" w:space="0" w:color="auto"/>
              <w:right w:val="single" w:sz="6" w:space="0" w:color="auto"/>
            </w:tcBorders>
          </w:tcPr>
          <w:p w14:paraId="319CE15D" w14:textId="24B24306" w:rsidR="00610941" w:rsidRPr="00B40764" w:rsidRDefault="00610941" w:rsidP="00610941">
            <w:pPr>
              <w:pStyle w:val="BodyText"/>
              <w:rPr>
                <w:rFonts w:eastAsia="Calibri" w:cs="Calibri"/>
                <w:lang w:val="en-US"/>
              </w:rPr>
            </w:pPr>
            <w:r w:rsidRPr="00B40764">
              <w:rPr>
                <w:rFonts w:eastAsia="Calibri" w:cs="Calibri"/>
                <w:lang w:val="en-US"/>
              </w:rPr>
              <w:t xml:space="preserve">The </w:t>
            </w:r>
            <w:r w:rsidRPr="00A8555C">
              <w:rPr>
                <w:rFonts w:eastAsia="Calibri" w:cs="Calibri"/>
                <w:b/>
                <w:bCs/>
                <w:szCs w:val="18"/>
                <w:lang w:val="en-US"/>
              </w:rPr>
              <w:t xml:space="preserve">B1 Amendment </w:t>
            </w:r>
            <w:r>
              <w:rPr>
                <w:rFonts w:eastAsia="Calibri" w:cs="Calibri"/>
                <w:b/>
                <w:bCs/>
                <w:szCs w:val="18"/>
                <w:lang w:val="en-US"/>
              </w:rPr>
              <w:t xml:space="preserve">Rejection </w:t>
            </w:r>
            <w:r w:rsidRPr="00A8555C">
              <w:rPr>
                <w:rFonts w:eastAsia="Calibri" w:cs="Calibri"/>
                <w:b/>
                <w:bCs/>
                <w:szCs w:val="18"/>
                <w:lang w:val="en-US"/>
              </w:rPr>
              <w:t>XML</w:t>
            </w:r>
            <w:r w:rsidRPr="00B40764">
              <w:rPr>
                <w:rFonts w:eastAsia="Calibri" w:cs="Calibri"/>
                <w:szCs w:val="18"/>
                <w:lang w:val="en-US"/>
              </w:rPr>
              <w:t xml:space="preserve"> </w:t>
            </w:r>
            <w:r>
              <w:rPr>
                <w:rFonts w:eastAsia="Calibri" w:cs="Calibri"/>
                <w:szCs w:val="18"/>
                <w:lang w:val="en-US"/>
              </w:rPr>
              <w:t xml:space="preserve">request </w:t>
            </w:r>
            <w:r w:rsidRPr="00B40764">
              <w:rPr>
                <w:rFonts w:eastAsia="Calibri" w:cs="Calibri"/>
                <w:lang w:val="en-US"/>
              </w:rPr>
              <w:t>should be sent to the system</w:t>
            </w:r>
          </w:p>
        </w:tc>
        <w:tc>
          <w:tcPr>
            <w:tcW w:w="810" w:type="dxa"/>
            <w:tcBorders>
              <w:top w:val="single" w:sz="6" w:space="0" w:color="auto"/>
              <w:left w:val="single" w:sz="6" w:space="0" w:color="auto"/>
              <w:bottom w:val="single" w:sz="6" w:space="0" w:color="auto"/>
              <w:right w:val="single" w:sz="6" w:space="0" w:color="auto"/>
            </w:tcBorders>
          </w:tcPr>
          <w:p w14:paraId="6A7E74A4" w14:textId="77777777" w:rsidR="00610941" w:rsidRPr="00B40764" w:rsidRDefault="00610941" w:rsidP="00610941">
            <w:pPr>
              <w:pStyle w:val="BodyText"/>
              <w:jc w:val="center"/>
              <w:rPr>
                <w:sz w:val="24"/>
                <w:szCs w:val="24"/>
                <w:lang w:val="en-US"/>
              </w:rPr>
            </w:pPr>
            <w:r w:rsidRPr="00B40764">
              <w:rPr>
                <w:rFonts w:ascii="Segoe UI Symbol" w:hAnsi="Segoe UI Symbol" w:cs="Segoe UI Symbol"/>
                <w:sz w:val="24"/>
                <w:szCs w:val="24"/>
                <w:lang w:val="en-US"/>
              </w:rPr>
              <w:t>☐</w:t>
            </w:r>
          </w:p>
        </w:tc>
      </w:tr>
      <w:tr w:rsidR="00610941" w:rsidRPr="00B40764" w14:paraId="2AE5AC13" w14:textId="77777777" w:rsidTr="61919DE6">
        <w:tc>
          <w:tcPr>
            <w:tcW w:w="675" w:type="dxa"/>
            <w:tcBorders>
              <w:top w:val="single" w:sz="6" w:space="0" w:color="auto"/>
              <w:left w:val="single" w:sz="6" w:space="0" w:color="auto"/>
              <w:bottom w:val="single" w:sz="6" w:space="0" w:color="auto"/>
              <w:right w:val="single" w:sz="6" w:space="0" w:color="auto"/>
            </w:tcBorders>
          </w:tcPr>
          <w:p w14:paraId="332A7AFD" w14:textId="683659F3" w:rsidR="00610941" w:rsidRPr="00B40764" w:rsidRDefault="628B3E12" w:rsidP="423625B7">
            <w:pPr>
              <w:pStyle w:val="BodyText"/>
              <w:jc w:val="center"/>
              <w:rPr>
                <w:rFonts w:eastAsia="Calibri" w:cs="Calibri"/>
                <w:b/>
                <w:bCs/>
                <w:lang w:val="en-US"/>
              </w:rPr>
            </w:pPr>
            <w:r w:rsidRPr="423625B7">
              <w:rPr>
                <w:rFonts w:eastAsia="Calibri" w:cs="Calibri"/>
                <w:b/>
                <w:bCs/>
                <w:lang w:val="en-US"/>
              </w:rPr>
              <w:t>7</w:t>
            </w:r>
          </w:p>
        </w:tc>
        <w:tc>
          <w:tcPr>
            <w:tcW w:w="4987" w:type="dxa"/>
            <w:tcBorders>
              <w:top w:val="single" w:sz="6" w:space="0" w:color="auto"/>
              <w:left w:val="single" w:sz="6" w:space="0" w:color="auto"/>
              <w:bottom w:val="single" w:sz="6" w:space="0" w:color="auto"/>
              <w:right w:val="single" w:sz="6" w:space="0" w:color="auto"/>
            </w:tcBorders>
          </w:tcPr>
          <w:p w14:paraId="7FBCFF91" w14:textId="089B80B8" w:rsidR="00610941" w:rsidRPr="00B40764" w:rsidRDefault="00610941" w:rsidP="00610941">
            <w:pPr>
              <w:pStyle w:val="BodyText"/>
              <w:rPr>
                <w:rFonts w:eastAsia="Calibri" w:cs="Calibri"/>
                <w:szCs w:val="18"/>
                <w:lang w:val="en-US"/>
              </w:rPr>
            </w:pPr>
            <w:r w:rsidRPr="00B40764">
              <w:rPr>
                <w:rFonts w:eastAsia="Calibri" w:cs="Calibri"/>
                <w:szCs w:val="18"/>
                <w:lang w:val="en-US"/>
              </w:rPr>
              <w:t>Pull the notification</w:t>
            </w:r>
            <w:r>
              <w:rPr>
                <w:rFonts w:eastAsia="Calibri" w:cs="Calibri"/>
                <w:szCs w:val="18"/>
                <w:lang w:val="en-US"/>
              </w:rPr>
              <w:t>s</w:t>
            </w:r>
          </w:p>
        </w:tc>
        <w:tc>
          <w:tcPr>
            <w:tcW w:w="2963" w:type="dxa"/>
            <w:tcBorders>
              <w:top w:val="single" w:sz="6" w:space="0" w:color="auto"/>
              <w:left w:val="single" w:sz="6" w:space="0" w:color="auto"/>
              <w:bottom w:val="single" w:sz="6" w:space="0" w:color="auto"/>
              <w:right w:val="single" w:sz="6" w:space="0" w:color="auto"/>
            </w:tcBorders>
          </w:tcPr>
          <w:p w14:paraId="10A55EB5" w14:textId="19969678" w:rsidR="00610941" w:rsidRPr="00B40764" w:rsidRDefault="00610941" w:rsidP="00610941">
            <w:pPr>
              <w:pStyle w:val="BodyText"/>
              <w:rPr>
                <w:rFonts w:eastAsia="Calibri" w:cs="Calibri"/>
                <w:szCs w:val="18"/>
                <w:lang w:val="en-US"/>
              </w:rPr>
            </w:pPr>
            <w:r w:rsidRPr="00B40764">
              <w:rPr>
                <w:rFonts w:eastAsia="Calibri" w:cs="Calibri"/>
                <w:szCs w:val="18"/>
                <w:lang w:val="en-US"/>
              </w:rPr>
              <w:t>You should be able to pull notification from the system</w:t>
            </w:r>
          </w:p>
        </w:tc>
        <w:tc>
          <w:tcPr>
            <w:tcW w:w="810" w:type="dxa"/>
            <w:tcBorders>
              <w:top w:val="single" w:sz="6" w:space="0" w:color="auto"/>
              <w:left w:val="single" w:sz="6" w:space="0" w:color="auto"/>
              <w:bottom w:val="single" w:sz="6" w:space="0" w:color="auto"/>
              <w:right w:val="single" w:sz="6" w:space="0" w:color="auto"/>
            </w:tcBorders>
          </w:tcPr>
          <w:p w14:paraId="332EF123" w14:textId="77777777" w:rsidR="00610941" w:rsidRPr="00B40764" w:rsidRDefault="00610941" w:rsidP="00610941">
            <w:pPr>
              <w:pStyle w:val="BodyText"/>
              <w:jc w:val="center"/>
              <w:rPr>
                <w:sz w:val="24"/>
                <w:szCs w:val="24"/>
                <w:lang w:val="en-US"/>
              </w:rPr>
            </w:pPr>
            <w:r w:rsidRPr="00B40764">
              <w:rPr>
                <w:rFonts w:ascii="Segoe UI Symbol" w:hAnsi="Segoe UI Symbol" w:cs="Segoe UI Symbol"/>
                <w:sz w:val="24"/>
                <w:szCs w:val="24"/>
                <w:lang w:val="en-US"/>
              </w:rPr>
              <w:t>☐</w:t>
            </w:r>
          </w:p>
        </w:tc>
      </w:tr>
      <w:tr w:rsidR="00610941" w:rsidRPr="00B40764" w14:paraId="68CF3E53" w14:textId="77777777" w:rsidTr="61919DE6">
        <w:trPr>
          <w:trHeight w:val="441"/>
        </w:trPr>
        <w:tc>
          <w:tcPr>
            <w:tcW w:w="675" w:type="dxa"/>
            <w:tcBorders>
              <w:top w:val="single" w:sz="6" w:space="0" w:color="auto"/>
              <w:left w:val="single" w:sz="6" w:space="0" w:color="auto"/>
              <w:bottom w:val="single" w:sz="6" w:space="0" w:color="auto"/>
              <w:right w:val="single" w:sz="6" w:space="0" w:color="auto"/>
            </w:tcBorders>
          </w:tcPr>
          <w:p w14:paraId="48071F02" w14:textId="79E6FB12" w:rsidR="00610941" w:rsidRPr="00B40764" w:rsidRDefault="2B602F07" w:rsidP="423625B7">
            <w:pPr>
              <w:pStyle w:val="BodyText"/>
              <w:jc w:val="center"/>
              <w:rPr>
                <w:rFonts w:eastAsia="Calibri" w:cs="Calibri"/>
                <w:b/>
                <w:bCs/>
                <w:lang w:val="en-US"/>
              </w:rPr>
            </w:pPr>
            <w:r w:rsidRPr="423625B7">
              <w:rPr>
                <w:rFonts w:eastAsia="Calibri" w:cs="Calibri"/>
                <w:b/>
                <w:bCs/>
                <w:lang w:val="en-US"/>
              </w:rPr>
              <w:t>8</w:t>
            </w:r>
          </w:p>
        </w:tc>
        <w:tc>
          <w:tcPr>
            <w:tcW w:w="4987" w:type="dxa"/>
            <w:tcBorders>
              <w:top w:val="single" w:sz="6" w:space="0" w:color="auto"/>
              <w:left w:val="single" w:sz="6" w:space="0" w:color="auto"/>
              <w:bottom w:val="single" w:sz="6" w:space="0" w:color="auto"/>
              <w:right w:val="single" w:sz="6" w:space="0" w:color="auto"/>
            </w:tcBorders>
          </w:tcPr>
          <w:p w14:paraId="543D5BDA" w14:textId="4864A6D1" w:rsidR="00610941" w:rsidRPr="00B40764" w:rsidRDefault="00610941" w:rsidP="00610941">
            <w:pPr>
              <w:pStyle w:val="BodyText"/>
              <w:rPr>
                <w:rFonts w:eastAsia="Calibri" w:cs="Calibri"/>
                <w:szCs w:val="18"/>
                <w:lang w:val="en-US"/>
              </w:rPr>
            </w:pPr>
            <w:r w:rsidRPr="00B40764">
              <w:rPr>
                <w:rFonts w:eastAsia="Calibri" w:cs="Calibri"/>
                <w:szCs w:val="18"/>
                <w:lang w:val="en-US"/>
              </w:rPr>
              <w:t>Rejection of a submission</w:t>
            </w:r>
            <w:r>
              <w:rPr>
                <w:rFonts w:eastAsia="Calibri" w:cs="Calibri"/>
                <w:szCs w:val="18"/>
                <w:lang w:val="en-US"/>
              </w:rPr>
              <w:t xml:space="preserve"> of amendment request</w:t>
            </w:r>
            <w:r w:rsidRPr="00B40764">
              <w:rPr>
                <w:rFonts w:eastAsia="Calibri" w:cs="Calibri"/>
                <w:szCs w:val="18"/>
                <w:lang w:val="en-US"/>
              </w:rPr>
              <w:t xml:space="preserve"> by receiving the </w:t>
            </w:r>
            <w:r w:rsidRPr="00B40764">
              <w:rPr>
                <w:rFonts w:eastAsia="Calibri" w:cs="Calibri"/>
                <w:b/>
                <w:bCs/>
                <w:szCs w:val="18"/>
                <w:lang w:val="en-US"/>
              </w:rPr>
              <w:t>CWMREJ</w:t>
            </w:r>
            <w:r w:rsidRPr="00B40764">
              <w:rPr>
                <w:rFonts w:eastAsia="Calibri" w:cs="Calibri"/>
                <w:szCs w:val="18"/>
                <w:lang w:val="en-US"/>
              </w:rPr>
              <w:t xml:space="preserve"> notification</w:t>
            </w:r>
          </w:p>
        </w:tc>
        <w:tc>
          <w:tcPr>
            <w:tcW w:w="2963" w:type="dxa"/>
            <w:tcBorders>
              <w:top w:val="single" w:sz="6" w:space="0" w:color="auto"/>
              <w:left w:val="single" w:sz="6" w:space="0" w:color="auto"/>
              <w:bottom w:val="single" w:sz="6" w:space="0" w:color="auto"/>
              <w:right w:val="single" w:sz="6" w:space="0" w:color="auto"/>
            </w:tcBorders>
          </w:tcPr>
          <w:p w14:paraId="50F9A903" w14:textId="6FAC9C9A" w:rsidR="00610941" w:rsidRPr="00B40764" w:rsidRDefault="5279A98A" w:rsidP="00610941">
            <w:pPr>
              <w:pStyle w:val="BodyText"/>
              <w:rPr>
                <w:rFonts w:eastAsia="Calibri" w:cs="Calibri"/>
                <w:lang w:val="en-US"/>
              </w:rPr>
            </w:pPr>
            <w:r w:rsidRPr="61919DE6">
              <w:rPr>
                <w:rFonts w:eastAsia="Calibri" w:cs="Calibri"/>
                <w:lang w:val="en-US"/>
              </w:rPr>
              <w:t xml:space="preserve">Receive the </w:t>
            </w:r>
            <w:r w:rsidRPr="61919DE6">
              <w:rPr>
                <w:rFonts w:eastAsia="Calibri" w:cs="Calibri"/>
                <w:b/>
                <w:bCs/>
                <w:lang w:val="en-US"/>
              </w:rPr>
              <w:t xml:space="preserve">CWMREJ </w:t>
            </w:r>
            <w:r w:rsidRPr="61919DE6">
              <w:rPr>
                <w:rFonts w:eastAsia="Calibri" w:cs="Calibri"/>
                <w:lang w:val="en-US"/>
              </w:rPr>
              <w:t>notification</w:t>
            </w:r>
            <w:r w:rsidRPr="61919DE6">
              <w:rPr>
                <w:rFonts w:eastAsia="Calibri" w:cs="Calibri"/>
                <w:b/>
                <w:bCs/>
                <w:lang w:val="en-US"/>
              </w:rPr>
              <w:t xml:space="preserve"> </w:t>
            </w:r>
            <w:r w:rsidRPr="61919DE6">
              <w:rPr>
                <w:rFonts w:eastAsia="Calibri" w:cs="Calibri"/>
                <w:lang w:val="en-US"/>
              </w:rPr>
              <w:t>and pass the test</w:t>
            </w:r>
          </w:p>
        </w:tc>
        <w:tc>
          <w:tcPr>
            <w:tcW w:w="810" w:type="dxa"/>
            <w:tcBorders>
              <w:top w:val="single" w:sz="6" w:space="0" w:color="auto"/>
              <w:left w:val="single" w:sz="6" w:space="0" w:color="auto"/>
              <w:bottom w:val="single" w:sz="6" w:space="0" w:color="auto"/>
              <w:right w:val="single" w:sz="6" w:space="0" w:color="auto"/>
            </w:tcBorders>
          </w:tcPr>
          <w:p w14:paraId="14D5CABC" w14:textId="77777777" w:rsidR="00610941" w:rsidRPr="00B40764" w:rsidRDefault="00610941" w:rsidP="00610941">
            <w:pPr>
              <w:pStyle w:val="BodyText"/>
              <w:jc w:val="center"/>
              <w:rPr>
                <w:sz w:val="24"/>
                <w:szCs w:val="24"/>
                <w:lang w:val="en-US"/>
              </w:rPr>
            </w:pPr>
            <w:r w:rsidRPr="00B40764">
              <w:rPr>
                <w:rFonts w:ascii="Segoe UI Symbol" w:hAnsi="Segoe UI Symbol" w:cs="Segoe UI Symbol"/>
                <w:sz w:val="24"/>
                <w:szCs w:val="24"/>
                <w:lang w:val="en-US"/>
              </w:rPr>
              <w:t>☐</w:t>
            </w:r>
          </w:p>
        </w:tc>
      </w:tr>
    </w:tbl>
    <w:p w14:paraId="4431585D" w14:textId="77777777" w:rsidR="00041FD6" w:rsidRPr="00B40764" w:rsidRDefault="00041FD6" w:rsidP="00041FD6">
      <w:pPr>
        <w:pStyle w:val="Heading3"/>
        <w:tabs>
          <w:tab w:val="num" w:pos="1080"/>
        </w:tabs>
        <w:rPr>
          <w:rFonts w:eastAsia="Calibri" w:cs="Calibri"/>
          <w:bCs/>
          <w:color w:val="0F2147" w:themeColor="accent1"/>
          <w:szCs w:val="28"/>
          <w:lang w:val="en-US"/>
        </w:rPr>
      </w:pPr>
      <w:bookmarkStart w:id="15" w:name="_XML_example_1"/>
      <w:bookmarkStart w:id="16" w:name="_Toc116982868"/>
      <w:bookmarkEnd w:id="15"/>
      <w:r w:rsidRPr="00B40764">
        <w:rPr>
          <w:rFonts w:eastAsia="Calibri" w:cs="Calibri"/>
          <w:color w:val="0F2147" w:themeColor="accent1"/>
          <w:lang w:val="en-US"/>
        </w:rPr>
        <w:lastRenderedPageBreak/>
        <w:t>XML example</w:t>
      </w:r>
      <w:bookmarkEnd w:id="16"/>
    </w:p>
    <w:p w14:paraId="3417CB37" w14:textId="7522EC8B" w:rsidR="00041FD6" w:rsidRPr="00D725AB" w:rsidRDefault="00041FD6" w:rsidP="00041FD6">
      <w:pPr>
        <w:spacing w:line="270" w:lineRule="exact"/>
        <w:rPr>
          <w:rFonts w:ascii="Courier New" w:hAnsi="Courier New" w:cs="Courier New"/>
          <w:lang w:val="en-US"/>
        </w:rPr>
      </w:pPr>
      <w:r w:rsidRPr="00D725AB">
        <w:rPr>
          <w:rFonts w:ascii="Courier New" w:eastAsia="Calibri" w:hAnsi="Courier New" w:cs="Courier New"/>
          <w:color w:val="0000FF"/>
          <w:szCs w:val="18"/>
          <w:lang w:val="en-US"/>
        </w:rPr>
        <w:t>&lt;</w:t>
      </w:r>
      <w:r w:rsidRPr="00D725AB">
        <w:rPr>
          <w:rFonts w:ascii="Courier New" w:eastAsia="Calibri" w:hAnsi="Courier New" w:cs="Courier New"/>
          <w:color w:val="800000"/>
          <w:szCs w:val="18"/>
          <w:lang w:val="en-US"/>
        </w:rPr>
        <w:t>ns</w:t>
      </w:r>
      <w:proofErr w:type="gramStart"/>
      <w:r w:rsidRPr="00D725AB">
        <w:rPr>
          <w:rFonts w:ascii="Courier New" w:eastAsia="Calibri" w:hAnsi="Courier New" w:cs="Courier New"/>
          <w:color w:val="800000"/>
          <w:szCs w:val="18"/>
          <w:lang w:val="en-US"/>
        </w:rPr>
        <w:t>3:SecurityCode</w:t>
      </w:r>
      <w:proofErr w:type="gramEnd"/>
      <w:r w:rsidRPr="00D725AB">
        <w:rPr>
          <w:rFonts w:ascii="Courier New" w:eastAsia="Calibri" w:hAnsi="Courier New" w:cs="Courier New"/>
          <w:color w:val="0000FF"/>
          <w:szCs w:val="18"/>
          <w:lang w:val="en-US"/>
        </w:rPr>
        <w:t>&gt;</w:t>
      </w:r>
      <w:r w:rsidR="00ED737B" w:rsidRPr="00D725AB">
        <w:rPr>
          <w:rFonts w:ascii="Courier New" w:eastAsia="Calibri" w:hAnsi="Courier New" w:cs="Courier New"/>
          <w:color w:val="000000"/>
          <w:szCs w:val="18"/>
          <w:lang w:val="en-US"/>
        </w:rPr>
        <w:t>1</w:t>
      </w:r>
      <w:r w:rsidRPr="00D725AB">
        <w:rPr>
          <w:rFonts w:ascii="Courier New" w:eastAsia="Calibri" w:hAnsi="Courier New" w:cs="Courier New"/>
          <w:color w:val="0000FF"/>
          <w:szCs w:val="18"/>
          <w:lang w:val="en-US"/>
        </w:rPr>
        <w:t>&lt;/</w:t>
      </w:r>
      <w:r w:rsidRPr="00D725AB">
        <w:rPr>
          <w:rFonts w:ascii="Courier New" w:eastAsia="Calibri" w:hAnsi="Courier New" w:cs="Courier New"/>
          <w:color w:val="800000"/>
          <w:szCs w:val="18"/>
          <w:lang w:val="en-US"/>
        </w:rPr>
        <w:t>ns3:SecurityCode</w:t>
      </w:r>
      <w:r w:rsidRPr="00D725AB">
        <w:rPr>
          <w:rFonts w:ascii="Courier New" w:eastAsia="Calibri" w:hAnsi="Courier New" w:cs="Courier New"/>
          <w:color w:val="0000FF"/>
          <w:szCs w:val="18"/>
          <w:lang w:val="en-US"/>
        </w:rPr>
        <w:t>&gt;</w:t>
      </w:r>
    </w:p>
    <w:p w14:paraId="3E0CB109" w14:textId="0003A582" w:rsidR="00C76394" w:rsidRPr="00B40764" w:rsidRDefault="00C76394" w:rsidP="00041FD6">
      <w:pPr>
        <w:pStyle w:val="BodyText"/>
        <w:rPr>
          <w:lang w:val="en-US"/>
        </w:rPr>
      </w:pPr>
    </w:p>
    <w:sectPr w:rsidR="00C76394" w:rsidRPr="00B40764" w:rsidSect="00CD1DC4">
      <w:headerReference w:type="default" r:id="rId25"/>
      <w:footerReference w:type="default" r:id="rId26"/>
      <w:headerReference w:type="first" r:id="rId27"/>
      <w:footerReference w:type="first" r:id="rId28"/>
      <w:pgSz w:w="11906" w:h="16838" w:code="9"/>
      <w:pgMar w:top="1411" w:right="1224" w:bottom="1411" w:left="1224" w:header="576" w:footer="57" w:gutter="0"/>
      <w:cols w:space="720"/>
      <w:titlePg/>
      <w:docGrid w:linePitch="2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lexander Vejling Sennefelder" w:date="2022-10-11T12:10:00Z" w:initials="AS">
    <w:p w14:paraId="3B73453A" w14:textId="77777777" w:rsidR="00D2643E" w:rsidRDefault="00D2643E">
      <w:pPr>
        <w:pStyle w:val="CommentText"/>
      </w:pPr>
      <w:r>
        <w:t>Change for each Test Case</w:t>
      </w:r>
      <w:r>
        <w:rPr>
          <w:rStyle w:val="CommentReference"/>
        </w:rPr>
        <w:annotationRef/>
      </w:r>
    </w:p>
  </w:comment>
  <w:comment w:id="11" w:author="Ida Mørck Jørgensen" w:date="2022-10-11T14:15:00Z" w:initials="IJ">
    <w:p w14:paraId="17DE9E80" w14:textId="77777777" w:rsidR="004E1313" w:rsidRDefault="004E1313">
      <w:pPr>
        <w:pStyle w:val="CommentText"/>
      </w:pPr>
      <w:r>
        <w:t>Getting two types of notifications, and one of the notifications "CWMCLE" does not appear in expected result</w:t>
      </w:r>
      <w:r>
        <w:rPr>
          <w:rStyle w:val="CommentReference"/>
        </w:rPr>
        <w:annotationRef/>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73453A" w15:done="0"/>
  <w15:commentEx w15:paraId="17DE9E8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4EFB4EF" w16cex:dateUtc="2022-10-11T10:10:00Z"/>
  <w16cex:commentExtensible w16cex:durableId="14372417" w16cex:dateUtc="2022-10-11T12: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73453A" w16cid:durableId="14EFB4EF"/>
  <w16cid:commentId w16cid:paraId="17DE9E80" w16cid:durableId="143724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646F4" w14:textId="77777777" w:rsidR="007C2452" w:rsidRDefault="007C2452">
      <w:pPr>
        <w:spacing w:after="0" w:line="240" w:lineRule="auto"/>
      </w:pPr>
      <w:r>
        <w:separator/>
      </w:r>
    </w:p>
  </w:endnote>
  <w:endnote w:type="continuationSeparator" w:id="0">
    <w:p w14:paraId="25BC836C" w14:textId="77777777" w:rsidR="007C2452" w:rsidRDefault="007C2452">
      <w:pPr>
        <w:spacing w:after="0" w:line="240" w:lineRule="auto"/>
      </w:pPr>
      <w:r>
        <w:continuationSeparator/>
      </w:r>
    </w:p>
  </w:endnote>
  <w:endnote w:type="continuationNotice" w:id="1">
    <w:p w14:paraId="4D4A3A7B" w14:textId="77777777" w:rsidR="007C2452" w:rsidRDefault="007C24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149"/>
      <w:gridCol w:w="3149"/>
      <w:gridCol w:w="3150"/>
    </w:tblGrid>
    <w:tr w:rsidR="00266B76" w:rsidRPr="00EB77FA" w14:paraId="79E90896" w14:textId="77777777" w:rsidTr="00266B76">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49" w:type="dxa"/>
          <w:shd w:val="clear" w:color="auto" w:fill="FFFFFF" w:themeFill="background1"/>
        </w:tcPr>
        <w:p w14:paraId="6ECCCA5A" w14:textId="77777777" w:rsidR="00266B76" w:rsidRPr="00EB77FA" w:rsidRDefault="00266B76" w:rsidP="00266B76">
          <w:pPr>
            <w:spacing w:after="240"/>
            <w:jc w:val="center"/>
            <w:rPr>
              <w:rFonts w:cs="Calibri"/>
              <w:b w:val="0"/>
              <w:bCs/>
              <w:color w:val="0F2147" w:themeColor="text1"/>
              <w:szCs w:val="18"/>
            </w:rPr>
          </w:pPr>
        </w:p>
      </w:tc>
      <w:tc>
        <w:tcPr>
          <w:tcW w:w="3149" w:type="dxa"/>
          <w:shd w:val="clear" w:color="auto" w:fill="FFFFFF" w:themeFill="background1"/>
        </w:tcPr>
        <w:p w14:paraId="417BC832" w14:textId="4C44CC86" w:rsidR="00266B76" w:rsidRPr="00EB77FA" w:rsidRDefault="00266B76" w:rsidP="00266B76">
          <w:pPr>
            <w:spacing w:after="240"/>
            <w:jc w:val="center"/>
            <w:cnfStyle w:val="100000000000" w:firstRow="1" w:lastRow="0" w:firstColumn="0" w:lastColumn="0" w:oddVBand="0" w:evenVBand="0" w:oddHBand="0" w:evenHBand="0" w:firstRowFirstColumn="0" w:firstRowLastColumn="0" w:lastRowFirstColumn="0" w:lastRowLastColumn="0"/>
            <w:rPr>
              <w:rFonts w:cs="Calibri"/>
              <w:b w:val="0"/>
              <w:bCs/>
              <w:color w:val="0F2147" w:themeColor="text1"/>
              <w:szCs w:val="18"/>
            </w:rPr>
          </w:pPr>
          <w:r w:rsidRPr="00EB77FA">
            <w:rPr>
              <w:b w:val="0"/>
              <w:bCs/>
              <w:color w:val="0F2147" w:themeColor="text1"/>
              <w:sz w:val="16"/>
            </w:rPr>
            <w:t xml:space="preserve">© </w:t>
          </w:r>
          <w:r w:rsidRPr="00EB77FA">
            <w:rPr>
              <w:bCs/>
              <w:color w:val="0F2147" w:themeColor="text1"/>
              <w:sz w:val="16"/>
            </w:rPr>
            <w:fldChar w:fldCharType="begin"/>
          </w:r>
          <w:r w:rsidRPr="00EB77FA">
            <w:rPr>
              <w:b w:val="0"/>
              <w:bCs/>
              <w:color w:val="0F2147" w:themeColor="text1"/>
              <w:sz w:val="16"/>
            </w:rPr>
            <w:instrText xml:space="preserve"> DATE  \@ "yyyy"  \* MERGEFORMAT </w:instrText>
          </w:r>
          <w:r w:rsidRPr="00EB77FA">
            <w:rPr>
              <w:bCs/>
              <w:color w:val="0F2147" w:themeColor="text1"/>
              <w:sz w:val="16"/>
            </w:rPr>
            <w:fldChar w:fldCharType="separate"/>
          </w:r>
          <w:r w:rsidR="002425BC" w:rsidRPr="002425BC">
            <w:rPr>
              <w:b w:val="0"/>
              <w:bCs/>
              <w:noProof/>
              <w:color w:val="0F2147" w:themeColor="text1"/>
              <w:sz w:val="16"/>
            </w:rPr>
            <w:t>2022</w:t>
          </w:r>
          <w:r w:rsidRPr="00EB77FA">
            <w:rPr>
              <w:bCs/>
              <w:color w:val="0F2147" w:themeColor="text1"/>
              <w:sz w:val="16"/>
            </w:rPr>
            <w:fldChar w:fldCharType="end"/>
          </w:r>
          <w:r w:rsidRPr="00EB77FA">
            <w:rPr>
              <w:b w:val="0"/>
              <w:bCs/>
              <w:color w:val="0F2147" w:themeColor="text1"/>
              <w:sz w:val="16"/>
            </w:rPr>
            <w:t xml:space="preserve"> Netcompany</w:t>
          </w:r>
        </w:p>
      </w:tc>
      <w:tc>
        <w:tcPr>
          <w:tcW w:w="3150" w:type="dxa"/>
          <w:shd w:val="clear" w:color="auto" w:fill="FFFFFF" w:themeFill="background1"/>
        </w:tcPr>
        <w:p w14:paraId="44BBF66A" w14:textId="77777777" w:rsidR="00266B76" w:rsidRPr="001B09EF" w:rsidRDefault="00266B76" w:rsidP="00266B76">
          <w:pPr>
            <w:spacing w:after="240"/>
            <w:jc w:val="right"/>
            <w:cnfStyle w:val="100000000000" w:firstRow="1" w:lastRow="0" w:firstColumn="0" w:lastColumn="0" w:oddVBand="0" w:evenVBand="0" w:oddHBand="0" w:evenHBand="0" w:firstRowFirstColumn="0" w:firstRowLastColumn="0" w:lastRowFirstColumn="0" w:lastRowLastColumn="0"/>
            <w:rPr>
              <w:b w:val="0"/>
              <w:bCs/>
              <w:sz w:val="16"/>
              <w:szCs w:val="16"/>
            </w:rPr>
          </w:pPr>
          <w:r w:rsidRPr="001B09EF">
            <w:rPr>
              <w:bCs/>
              <w:sz w:val="16"/>
              <w:szCs w:val="16"/>
            </w:rPr>
            <w:fldChar w:fldCharType="begin"/>
          </w:r>
          <w:r w:rsidRPr="001B09EF">
            <w:rPr>
              <w:b w:val="0"/>
              <w:bCs/>
              <w:sz w:val="16"/>
              <w:szCs w:val="16"/>
            </w:rPr>
            <w:instrText xml:space="preserve"> PAGE   \* MERGEFORMAT </w:instrText>
          </w:r>
          <w:r w:rsidRPr="001B09EF">
            <w:rPr>
              <w:bCs/>
              <w:sz w:val="16"/>
              <w:szCs w:val="16"/>
            </w:rPr>
            <w:fldChar w:fldCharType="separate"/>
          </w:r>
          <w:r w:rsidRPr="001B09EF">
            <w:rPr>
              <w:b w:val="0"/>
              <w:bCs/>
              <w:sz w:val="16"/>
              <w:szCs w:val="16"/>
            </w:rPr>
            <w:t>2</w:t>
          </w:r>
          <w:r w:rsidRPr="001B09EF">
            <w:rPr>
              <w:bCs/>
              <w:sz w:val="16"/>
              <w:szCs w:val="16"/>
            </w:rPr>
            <w:fldChar w:fldCharType="end"/>
          </w:r>
          <w:r w:rsidRPr="001B09EF">
            <w:rPr>
              <w:b w:val="0"/>
              <w:bCs/>
              <w:sz w:val="16"/>
              <w:szCs w:val="16"/>
            </w:rPr>
            <w:t>/</w:t>
          </w:r>
          <w:r w:rsidRPr="001B09EF">
            <w:rPr>
              <w:bCs/>
              <w:sz w:val="16"/>
              <w:szCs w:val="16"/>
            </w:rPr>
            <w:fldChar w:fldCharType="begin"/>
          </w:r>
          <w:r w:rsidRPr="001B09EF">
            <w:rPr>
              <w:b w:val="0"/>
              <w:bCs/>
              <w:sz w:val="16"/>
              <w:szCs w:val="16"/>
            </w:rPr>
            <w:instrText xml:space="preserve"> NUMPAGES   \* MERGEFORMAT </w:instrText>
          </w:r>
          <w:r w:rsidRPr="001B09EF">
            <w:rPr>
              <w:bCs/>
              <w:sz w:val="16"/>
              <w:szCs w:val="16"/>
            </w:rPr>
            <w:fldChar w:fldCharType="separate"/>
          </w:r>
          <w:r w:rsidRPr="001B09EF">
            <w:rPr>
              <w:b w:val="0"/>
              <w:bCs/>
              <w:sz w:val="16"/>
              <w:szCs w:val="16"/>
            </w:rPr>
            <w:t>3</w:t>
          </w:r>
          <w:r w:rsidRPr="001B09EF">
            <w:rPr>
              <w:bCs/>
              <w:sz w:val="16"/>
              <w:szCs w:val="16"/>
            </w:rPr>
            <w:fldChar w:fldCharType="end"/>
          </w:r>
        </w:p>
      </w:tc>
    </w:tr>
  </w:tbl>
  <w:p w14:paraId="7BFB58A7" w14:textId="77777777" w:rsidR="00515A5E" w:rsidRPr="00D0327F" w:rsidRDefault="00515A5E" w:rsidP="00F57E97">
    <w:pPr>
      <w:spacing w:after="240" w:line="240" w:lineRule="auto"/>
      <w:rPr>
        <w:rFonts w:cs="Calibri"/>
        <w:color w:val="0F2147" w:themeColor="text1"/>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448"/>
    </w:tblGrid>
    <w:tr w:rsidR="00266B76" w:rsidRPr="002425BC" w14:paraId="1B3997C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hemeFill="background1"/>
        </w:tcPr>
        <w:p w14:paraId="55EA5E89" w14:textId="555FC373" w:rsidR="00266B76" w:rsidRPr="001D49D4" w:rsidRDefault="00266B76" w:rsidP="00266B76">
          <w:pPr>
            <w:pStyle w:val="TOC5"/>
            <w:framePr w:hSpace="0" w:wrap="auto" w:vAnchor="margin" w:hAnchor="text" w:xAlign="left" w:yAlign="inline"/>
            <w:suppressOverlap w:val="0"/>
            <w:rPr>
              <w:lang w:val="en-GB"/>
            </w:rPr>
          </w:pPr>
          <w:r w:rsidRPr="001D49D4">
            <w:rPr>
              <w:b w:val="0"/>
              <w:bCs/>
              <w:lang w:val="en-GB"/>
            </w:rPr>
            <w:t>© Copyright</w:t>
          </w:r>
          <w:r w:rsidRPr="001D49D4">
            <w:rPr>
              <w:lang w:val="en-GB"/>
            </w:rPr>
            <w:t xml:space="preserve"> </w:t>
          </w:r>
          <w:r w:rsidRPr="001D49D4">
            <w:rPr>
              <w:bCs/>
              <w:lang w:val="en-GB"/>
            </w:rPr>
            <w:fldChar w:fldCharType="begin"/>
          </w:r>
          <w:r w:rsidRPr="001D49D4">
            <w:rPr>
              <w:b w:val="0"/>
              <w:bCs/>
              <w:lang w:val="en-GB"/>
            </w:rPr>
            <w:instrText xml:space="preserve"> DATE  \@ "yyyy"  \* MERGEFORMAT </w:instrText>
          </w:r>
          <w:r w:rsidRPr="001D49D4">
            <w:rPr>
              <w:bCs/>
              <w:lang w:val="en-GB"/>
            </w:rPr>
            <w:fldChar w:fldCharType="separate"/>
          </w:r>
          <w:r w:rsidR="002425BC" w:rsidRPr="002425BC">
            <w:rPr>
              <w:b w:val="0"/>
              <w:bCs/>
              <w:noProof/>
              <w:lang w:val="en-GB"/>
            </w:rPr>
            <w:t>2022</w:t>
          </w:r>
          <w:r w:rsidRPr="001D49D4">
            <w:rPr>
              <w:bCs/>
              <w:lang w:val="en-GB"/>
            </w:rPr>
            <w:fldChar w:fldCharType="end"/>
          </w:r>
          <w:r w:rsidRPr="001D49D4">
            <w:rPr>
              <w:b w:val="0"/>
              <w:bCs/>
              <w:lang w:val="en-GB"/>
            </w:rPr>
            <w:t xml:space="preserve"> Netcompany.</w:t>
          </w:r>
          <w:r w:rsidRPr="001D49D4">
            <w:rPr>
              <w:lang w:val="en-GB"/>
            </w:rPr>
            <w:t xml:space="preserve"> </w:t>
          </w:r>
          <w:r w:rsidRPr="001D49D4">
            <w:rPr>
              <w:b w:val="0"/>
              <w:bCs/>
              <w:lang w:val="en-GB"/>
            </w:rPr>
            <w:t>All rights reserved.</w:t>
          </w:r>
        </w:p>
      </w:tc>
    </w:tr>
  </w:tbl>
  <w:p w14:paraId="0B81216A" w14:textId="77777777" w:rsidR="00A50E74" w:rsidRPr="00266B76" w:rsidRDefault="00A50E74" w:rsidP="00266B76">
    <w:pPr>
      <w:rPr>
        <w:color w:val="0F2147"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39344" w14:textId="77777777" w:rsidR="007C2452" w:rsidRDefault="007C2452">
      <w:pPr>
        <w:spacing w:after="0" w:line="240" w:lineRule="auto"/>
      </w:pPr>
      <w:r>
        <w:separator/>
      </w:r>
    </w:p>
  </w:footnote>
  <w:footnote w:type="continuationSeparator" w:id="0">
    <w:p w14:paraId="61A51FF8" w14:textId="77777777" w:rsidR="007C2452" w:rsidRDefault="007C2452">
      <w:pPr>
        <w:spacing w:after="0" w:line="240" w:lineRule="auto"/>
      </w:pPr>
      <w:r>
        <w:continuationSeparator/>
      </w:r>
    </w:p>
  </w:footnote>
  <w:footnote w:type="continuationNotice" w:id="1">
    <w:p w14:paraId="1FEB073E" w14:textId="77777777" w:rsidR="007C2452" w:rsidRDefault="007C245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2AAC7" w14:textId="3777F4E3" w:rsidR="00A50E74" w:rsidRPr="00071584" w:rsidRDefault="00BC7A23" w:rsidP="00723073">
    <w:pPr>
      <w:spacing w:after="100" w:afterAutospacing="1"/>
      <w:rPr>
        <w:rFonts w:cs="Calibri"/>
        <w:color w:val="0F2147" w:themeColor="text1"/>
      </w:rPr>
    </w:pPr>
    <w:r w:rsidRPr="00071584">
      <w:rPr>
        <w:rFonts w:cs="Calibri"/>
        <w:noProof/>
        <w:color w:val="0F2147" w:themeColor="text1"/>
      </w:rPr>
      <w:drawing>
        <wp:anchor distT="0" distB="0" distL="114300" distR="114300" simplePos="0" relativeHeight="251658240" behindDoc="0" locked="0" layoutInCell="1" allowOverlap="1" wp14:anchorId="791180C2" wp14:editId="2F858438">
          <wp:simplePos x="0" y="0"/>
          <wp:positionH relativeFrom="margin">
            <wp:posOffset>5195901</wp:posOffset>
          </wp:positionH>
          <wp:positionV relativeFrom="paragraph">
            <wp:posOffset>1270</wp:posOffset>
          </wp:positionV>
          <wp:extent cx="805815" cy="121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tcompany logo blå.emf"/>
                  <pic:cNvPicPr/>
                </pic:nvPicPr>
                <pic:blipFill>
                  <a:blip r:embed="rId1">
                    <a:extLst>
                      <a:ext uri="{28A0092B-C50C-407E-A947-70E740481C1C}">
                        <a14:useLocalDpi xmlns:a14="http://schemas.microsoft.com/office/drawing/2010/main" val="0"/>
                      </a:ext>
                    </a:extLst>
                  </a:blip>
                  <a:stretch>
                    <a:fillRect/>
                  </a:stretch>
                </pic:blipFill>
                <pic:spPr>
                  <a:xfrm>
                    <a:off x="0" y="0"/>
                    <a:ext cx="805815" cy="121920"/>
                  </a:xfrm>
                  <a:prstGeom prst="rect">
                    <a:avLst/>
                  </a:prstGeom>
                </pic:spPr>
              </pic:pic>
            </a:graphicData>
          </a:graphic>
          <wp14:sizeRelH relativeFrom="margin">
            <wp14:pctWidth>0</wp14:pctWidth>
          </wp14:sizeRelH>
          <wp14:sizeRelV relativeFrom="margin">
            <wp14:pctHeight>0</wp14:pctHeight>
          </wp14:sizeRelV>
        </wp:anchor>
      </w:drawing>
    </w:r>
    <w:sdt>
      <w:sdtPr>
        <w:rPr>
          <w:rFonts w:cs="Calibri"/>
          <w:color w:val="0F2147" w:themeColor="text1"/>
          <w:sz w:val="16"/>
        </w:rPr>
        <w:alias w:val="Title"/>
        <w:tag w:val=""/>
        <w:id w:val="-1145665111"/>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EndPr/>
      <w:sdtContent>
        <w:r w:rsidR="000A73C9">
          <w:rPr>
            <w:rFonts w:cs="Calibri"/>
            <w:color w:val="0F2147" w:themeColor="text1"/>
            <w:sz w:val="16"/>
          </w:rPr>
          <w:t>Test Case – B1 Amendment</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E73B" w14:textId="77777777" w:rsidR="00A50E74" w:rsidRPr="00F57E97" w:rsidRDefault="00851647" w:rsidP="00F57E97">
    <w:pPr>
      <w:pStyle w:val="Header"/>
    </w:pPr>
    <w:r w:rsidRPr="00F57E9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832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600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3462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42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64AA2"/>
    <w:multiLevelType w:val="hybridMultilevel"/>
    <w:tmpl w:val="F6582A8C"/>
    <w:lvl w:ilvl="0" w:tplc="146838A4">
      <w:start w:val="1"/>
      <w:numFmt w:val="bullet"/>
      <w:lvlText w:val=""/>
      <w:lvlJc w:val="left"/>
      <w:pPr>
        <w:tabs>
          <w:tab w:val="num" w:pos="1429"/>
        </w:tabs>
        <w:ind w:left="1429" w:hanging="360"/>
      </w:pPr>
      <w:rPr>
        <w:rFonts w:ascii="Symbol" w:hAnsi="Symbol" w:hint="default"/>
      </w:rPr>
    </w:lvl>
    <w:lvl w:ilvl="1" w:tplc="7E1EDC1A" w:tentative="1">
      <w:start w:val="1"/>
      <w:numFmt w:val="bullet"/>
      <w:lvlText w:val="o"/>
      <w:lvlJc w:val="left"/>
      <w:pPr>
        <w:tabs>
          <w:tab w:val="num" w:pos="2149"/>
        </w:tabs>
        <w:ind w:left="2149" w:hanging="360"/>
      </w:pPr>
      <w:rPr>
        <w:rFonts w:ascii="Courier New" w:hAnsi="Courier New" w:cs="Courier New" w:hint="default"/>
      </w:rPr>
    </w:lvl>
    <w:lvl w:ilvl="2" w:tplc="6D56F978" w:tentative="1">
      <w:start w:val="1"/>
      <w:numFmt w:val="bullet"/>
      <w:lvlText w:val=""/>
      <w:lvlJc w:val="left"/>
      <w:pPr>
        <w:tabs>
          <w:tab w:val="num" w:pos="2869"/>
        </w:tabs>
        <w:ind w:left="2869" w:hanging="360"/>
      </w:pPr>
      <w:rPr>
        <w:rFonts w:ascii="Wingdings" w:hAnsi="Wingdings" w:hint="default"/>
      </w:rPr>
    </w:lvl>
    <w:lvl w:ilvl="3" w:tplc="24ECE61E" w:tentative="1">
      <w:start w:val="1"/>
      <w:numFmt w:val="bullet"/>
      <w:lvlText w:val=""/>
      <w:lvlJc w:val="left"/>
      <w:pPr>
        <w:tabs>
          <w:tab w:val="num" w:pos="3589"/>
        </w:tabs>
        <w:ind w:left="3589" w:hanging="360"/>
      </w:pPr>
      <w:rPr>
        <w:rFonts w:ascii="Symbol" w:hAnsi="Symbol" w:hint="default"/>
      </w:rPr>
    </w:lvl>
    <w:lvl w:ilvl="4" w:tplc="B0C645C6" w:tentative="1">
      <w:start w:val="1"/>
      <w:numFmt w:val="bullet"/>
      <w:lvlText w:val="o"/>
      <w:lvlJc w:val="left"/>
      <w:pPr>
        <w:tabs>
          <w:tab w:val="num" w:pos="4309"/>
        </w:tabs>
        <w:ind w:left="4309" w:hanging="360"/>
      </w:pPr>
      <w:rPr>
        <w:rFonts w:ascii="Courier New" w:hAnsi="Courier New" w:cs="Courier New" w:hint="default"/>
      </w:rPr>
    </w:lvl>
    <w:lvl w:ilvl="5" w:tplc="26C815EE" w:tentative="1">
      <w:start w:val="1"/>
      <w:numFmt w:val="bullet"/>
      <w:lvlText w:val=""/>
      <w:lvlJc w:val="left"/>
      <w:pPr>
        <w:tabs>
          <w:tab w:val="num" w:pos="5029"/>
        </w:tabs>
        <w:ind w:left="5029" w:hanging="360"/>
      </w:pPr>
      <w:rPr>
        <w:rFonts w:ascii="Wingdings" w:hAnsi="Wingdings" w:hint="default"/>
      </w:rPr>
    </w:lvl>
    <w:lvl w:ilvl="6" w:tplc="8F42784E" w:tentative="1">
      <w:start w:val="1"/>
      <w:numFmt w:val="bullet"/>
      <w:lvlText w:val=""/>
      <w:lvlJc w:val="left"/>
      <w:pPr>
        <w:tabs>
          <w:tab w:val="num" w:pos="5749"/>
        </w:tabs>
        <w:ind w:left="5749" w:hanging="360"/>
      </w:pPr>
      <w:rPr>
        <w:rFonts w:ascii="Symbol" w:hAnsi="Symbol" w:hint="default"/>
      </w:rPr>
    </w:lvl>
    <w:lvl w:ilvl="7" w:tplc="EA489418" w:tentative="1">
      <w:start w:val="1"/>
      <w:numFmt w:val="bullet"/>
      <w:lvlText w:val="o"/>
      <w:lvlJc w:val="left"/>
      <w:pPr>
        <w:tabs>
          <w:tab w:val="num" w:pos="6469"/>
        </w:tabs>
        <w:ind w:left="6469" w:hanging="360"/>
      </w:pPr>
      <w:rPr>
        <w:rFonts w:ascii="Courier New" w:hAnsi="Courier New" w:cs="Courier New" w:hint="default"/>
      </w:rPr>
    </w:lvl>
    <w:lvl w:ilvl="8" w:tplc="F7E849CA"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D442A60"/>
    <w:multiLevelType w:val="hybridMultilevel"/>
    <w:tmpl w:val="D33AD614"/>
    <w:lvl w:ilvl="0" w:tplc="91AC175E">
      <w:numFmt w:val="bullet"/>
      <w:lvlText w:val="-"/>
      <w:lvlJc w:val="left"/>
      <w:pPr>
        <w:ind w:left="644" w:hanging="360"/>
      </w:pPr>
      <w:rPr>
        <w:rFonts w:ascii="Calibri" w:eastAsia="Times New Roman" w:hAnsi="Calibri" w:cs="Calibri" w:hint="default"/>
      </w:rPr>
    </w:lvl>
    <w:lvl w:ilvl="1" w:tplc="04060003" w:tentative="1">
      <w:start w:val="1"/>
      <w:numFmt w:val="bullet"/>
      <w:lvlText w:val="o"/>
      <w:lvlJc w:val="left"/>
      <w:pPr>
        <w:ind w:left="1364" w:hanging="360"/>
      </w:pPr>
      <w:rPr>
        <w:rFonts w:ascii="Courier New" w:hAnsi="Courier New" w:cs="Courier New" w:hint="default"/>
      </w:rPr>
    </w:lvl>
    <w:lvl w:ilvl="2" w:tplc="04060005" w:tentative="1">
      <w:start w:val="1"/>
      <w:numFmt w:val="bullet"/>
      <w:lvlText w:val=""/>
      <w:lvlJc w:val="left"/>
      <w:pPr>
        <w:ind w:left="2084" w:hanging="360"/>
      </w:pPr>
      <w:rPr>
        <w:rFonts w:ascii="Wingdings" w:hAnsi="Wingdings" w:hint="default"/>
      </w:rPr>
    </w:lvl>
    <w:lvl w:ilvl="3" w:tplc="04060001" w:tentative="1">
      <w:start w:val="1"/>
      <w:numFmt w:val="bullet"/>
      <w:lvlText w:val=""/>
      <w:lvlJc w:val="left"/>
      <w:pPr>
        <w:ind w:left="2804" w:hanging="360"/>
      </w:pPr>
      <w:rPr>
        <w:rFonts w:ascii="Symbol" w:hAnsi="Symbol" w:hint="default"/>
      </w:rPr>
    </w:lvl>
    <w:lvl w:ilvl="4" w:tplc="04060003" w:tentative="1">
      <w:start w:val="1"/>
      <w:numFmt w:val="bullet"/>
      <w:lvlText w:val="o"/>
      <w:lvlJc w:val="left"/>
      <w:pPr>
        <w:ind w:left="3524" w:hanging="360"/>
      </w:pPr>
      <w:rPr>
        <w:rFonts w:ascii="Courier New" w:hAnsi="Courier New" w:cs="Courier New" w:hint="default"/>
      </w:rPr>
    </w:lvl>
    <w:lvl w:ilvl="5" w:tplc="04060005" w:tentative="1">
      <w:start w:val="1"/>
      <w:numFmt w:val="bullet"/>
      <w:lvlText w:val=""/>
      <w:lvlJc w:val="left"/>
      <w:pPr>
        <w:ind w:left="4244" w:hanging="360"/>
      </w:pPr>
      <w:rPr>
        <w:rFonts w:ascii="Wingdings" w:hAnsi="Wingdings" w:hint="default"/>
      </w:rPr>
    </w:lvl>
    <w:lvl w:ilvl="6" w:tplc="04060001" w:tentative="1">
      <w:start w:val="1"/>
      <w:numFmt w:val="bullet"/>
      <w:lvlText w:val=""/>
      <w:lvlJc w:val="left"/>
      <w:pPr>
        <w:ind w:left="4964" w:hanging="360"/>
      </w:pPr>
      <w:rPr>
        <w:rFonts w:ascii="Symbol" w:hAnsi="Symbol" w:hint="default"/>
      </w:rPr>
    </w:lvl>
    <w:lvl w:ilvl="7" w:tplc="04060003" w:tentative="1">
      <w:start w:val="1"/>
      <w:numFmt w:val="bullet"/>
      <w:lvlText w:val="o"/>
      <w:lvlJc w:val="left"/>
      <w:pPr>
        <w:ind w:left="5684" w:hanging="360"/>
      </w:pPr>
      <w:rPr>
        <w:rFonts w:ascii="Courier New" w:hAnsi="Courier New" w:cs="Courier New" w:hint="default"/>
      </w:rPr>
    </w:lvl>
    <w:lvl w:ilvl="8" w:tplc="04060005" w:tentative="1">
      <w:start w:val="1"/>
      <w:numFmt w:val="bullet"/>
      <w:lvlText w:val=""/>
      <w:lvlJc w:val="left"/>
      <w:pPr>
        <w:ind w:left="6404" w:hanging="360"/>
      </w:pPr>
      <w:rPr>
        <w:rFonts w:ascii="Wingdings" w:hAnsi="Wingdings" w:hint="default"/>
      </w:rPr>
    </w:lvl>
  </w:abstractNum>
  <w:abstractNum w:abstractNumId="13"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B292A91"/>
    <w:multiLevelType w:val="hybridMultilevel"/>
    <w:tmpl w:val="D540A134"/>
    <w:lvl w:ilvl="0" w:tplc="BDD88380">
      <w:start w:val="1"/>
      <w:numFmt w:val="decimal"/>
      <w:lvlText w:val="%1."/>
      <w:lvlJc w:val="left"/>
      <w:pPr>
        <w:tabs>
          <w:tab w:val="num" w:pos="720"/>
        </w:tabs>
        <w:ind w:left="720" w:hanging="360"/>
      </w:pPr>
      <w:rPr>
        <w:rFonts w:hint="default"/>
      </w:rPr>
    </w:lvl>
    <w:lvl w:ilvl="1" w:tplc="409607C2" w:tentative="1">
      <w:start w:val="1"/>
      <w:numFmt w:val="lowerLetter"/>
      <w:lvlText w:val="%2."/>
      <w:lvlJc w:val="left"/>
      <w:pPr>
        <w:tabs>
          <w:tab w:val="num" w:pos="1440"/>
        </w:tabs>
        <w:ind w:left="1440" w:hanging="360"/>
      </w:pPr>
    </w:lvl>
    <w:lvl w:ilvl="2" w:tplc="EAD2414A" w:tentative="1">
      <w:start w:val="1"/>
      <w:numFmt w:val="lowerRoman"/>
      <w:lvlText w:val="%3."/>
      <w:lvlJc w:val="right"/>
      <w:pPr>
        <w:tabs>
          <w:tab w:val="num" w:pos="2160"/>
        </w:tabs>
        <w:ind w:left="2160" w:hanging="180"/>
      </w:pPr>
    </w:lvl>
    <w:lvl w:ilvl="3" w:tplc="38047046" w:tentative="1">
      <w:start w:val="1"/>
      <w:numFmt w:val="decimal"/>
      <w:lvlText w:val="%4."/>
      <w:lvlJc w:val="left"/>
      <w:pPr>
        <w:tabs>
          <w:tab w:val="num" w:pos="2880"/>
        </w:tabs>
        <w:ind w:left="2880" w:hanging="360"/>
      </w:pPr>
    </w:lvl>
    <w:lvl w:ilvl="4" w:tplc="9BF81AE4" w:tentative="1">
      <w:start w:val="1"/>
      <w:numFmt w:val="lowerLetter"/>
      <w:lvlText w:val="%5."/>
      <w:lvlJc w:val="left"/>
      <w:pPr>
        <w:tabs>
          <w:tab w:val="num" w:pos="3600"/>
        </w:tabs>
        <w:ind w:left="3600" w:hanging="360"/>
      </w:pPr>
    </w:lvl>
    <w:lvl w:ilvl="5" w:tplc="EDC6710E" w:tentative="1">
      <w:start w:val="1"/>
      <w:numFmt w:val="lowerRoman"/>
      <w:lvlText w:val="%6."/>
      <w:lvlJc w:val="right"/>
      <w:pPr>
        <w:tabs>
          <w:tab w:val="num" w:pos="4320"/>
        </w:tabs>
        <w:ind w:left="4320" w:hanging="180"/>
      </w:pPr>
    </w:lvl>
    <w:lvl w:ilvl="6" w:tplc="A4225630" w:tentative="1">
      <w:start w:val="1"/>
      <w:numFmt w:val="decimal"/>
      <w:lvlText w:val="%7."/>
      <w:lvlJc w:val="left"/>
      <w:pPr>
        <w:tabs>
          <w:tab w:val="num" w:pos="5040"/>
        </w:tabs>
        <w:ind w:left="5040" w:hanging="360"/>
      </w:pPr>
    </w:lvl>
    <w:lvl w:ilvl="7" w:tplc="0AB03D3E" w:tentative="1">
      <w:start w:val="1"/>
      <w:numFmt w:val="lowerLetter"/>
      <w:lvlText w:val="%8."/>
      <w:lvlJc w:val="left"/>
      <w:pPr>
        <w:tabs>
          <w:tab w:val="num" w:pos="5760"/>
        </w:tabs>
        <w:ind w:left="5760" w:hanging="360"/>
      </w:pPr>
    </w:lvl>
    <w:lvl w:ilvl="8" w:tplc="E5CC4F3C" w:tentative="1">
      <w:start w:val="1"/>
      <w:numFmt w:val="lowerRoman"/>
      <w:lvlText w:val="%9."/>
      <w:lvlJc w:val="right"/>
      <w:pPr>
        <w:tabs>
          <w:tab w:val="num" w:pos="6480"/>
        </w:tabs>
        <w:ind w:left="6480" w:hanging="180"/>
      </w:pPr>
    </w:lvl>
  </w:abstractNum>
  <w:abstractNum w:abstractNumId="16" w15:restartNumberingAfterBreak="0">
    <w:nsid w:val="5627683D"/>
    <w:multiLevelType w:val="hybridMultilevel"/>
    <w:tmpl w:val="8EEEC940"/>
    <w:lvl w:ilvl="0" w:tplc="B2D627A2">
      <w:start w:val="1"/>
      <w:numFmt w:val="decimal"/>
      <w:lvlText w:val="%1."/>
      <w:lvlJc w:val="left"/>
      <w:pPr>
        <w:tabs>
          <w:tab w:val="num" w:pos="720"/>
        </w:tabs>
        <w:ind w:left="720" w:hanging="360"/>
      </w:pPr>
    </w:lvl>
    <w:lvl w:ilvl="1" w:tplc="B630E0D0" w:tentative="1">
      <w:start w:val="1"/>
      <w:numFmt w:val="lowerLetter"/>
      <w:lvlText w:val="%2."/>
      <w:lvlJc w:val="left"/>
      <w:pPr>
        <w:tabs>
          <w:tab w:val="num" w:pos="1440"/>
        </w:tabs>
        <w:ind w:left="1440" w:hanging="360"/>
      </w:pPr>
    </w:lvl>
    <w:lvl w:ilvl="2" w:tplc="2518755A" w:tentative="1">
      <w:start w:val="1"/>
      <w:numFmt w:val="lowerRoman"/>
      <w:lvlText w:val="%3."/>
      <w:lvlJc w:val="right"/>
      <w:pPr>
        <w:tabs>
          <w:tab w:val="num" w:pos="2160"/>
        </w:tabs>
        <w:ind w:left="2160" w:hanging="180"/>
      </w:pPr>
    </w:lvl>
    <w:lvl w:ilvl="3" w:tplc="7A1ACE4E" w:tentative="1">
      <w:start w:val="1"/>
      <w:numFmt w:val="decimal"/>
      <w:lvlText w:val="%4."/>
      <w:lvlJc w:val="left"/>
      <w:pPr>
        <w:tabs>
          <w:tab w:val="num" w:pos="2880"/>
        </w:tabs>
        <w:ind w:left="2880" w:hanging="360"/>
      </w:pPr>
    </w:lvl>
    <w:lvl w:ilvl="4" w:tplc="35988612" w:tentative="1">
      <w:start w:val="1"/>
      <w:numFmt w:val="lowerLetter"/>
      <w:lvlText w:val="%5."/>
      <w:lvlJc w:val="left"/>
      <w:pPr>
        <w:tabs>
          <w:tab w:val="num" w:pos="3600"/>
        </w:tabs>
        <w:ind w:left="3600" w:hanging="360"/>
      </w:pPr>
    </w:lvl>
    <w:lvl w:ilvl="5" w:tplc="01268BEE" w:tentative="1">
      <w:start w:val="1"/>
      <w:numFmt w:val="lowerRoman"/>
      <w:lvlText w:val="%6."/>
      <w:lvlJc w:val="right"/>
      <w:pPr>
        <w:tabs>
          <w:tab w:val="num" w:pos="4320"/>
        </w:tabs>
        <w:ind w:left="4320" w:hanging="180"/>
      </w:pPr>
    </w:lvl>
    <w:lvl w:ilvl="6" w:tplc="CAA6D2F6" w:tentative="1">
      <w:start w:val="1"/>
      <w:numFmt w:val="decimal"/>
      <w:lvlText w:val="%7."/>
      <w:lvlJc w:val="left"/>
      <w:pPr>
        <w:tabs>
          <w:tab w:val="num" w:pos="5040"/>
        </w:tabs>
        <w:ind w:left="5040" w:hanging="360"/>
      </w:pPr>
    </w:lvl>
    <w:lvl w:ilvl="7" w:tplc="AC4ED1E0" w:tentative="1">
      <w:start w:val="1"/>
      <w:numFmt w:val="lowerLetter"/>
      <w:lvlText w:val="%8."/>
      <w:lvlJc w:val="left"/>
      <w:pPr>
        <w:tabs>
          <w:tab w:val="num" w:pos="5760"/>
        </w:tabs>
        <w:ind w:left="5760" w:hanging="360"/>
      </w:pPr>
    </w:lvl>
    <w:lvl w:ilvl="8" w:tplc="F4B21C0C" w:tentative="1">
      <w:start w:val="1"/>
      <w:numFmt w:val="lowerRoman"/>
      <w:lvlText w:val="%9."/>
      <w:lvlJc w:val="right"/>
      <w:pPr>
        <w:tabs>
          <w:tab w:val="num" w:pos="6480"/>
        </w:tabs>
        <w:ind w:left="6480" w:hanging="180"/>
      </w:pPr>
    </w:lvl>
  </w:abstractNum>
  <w:abstractNum w:abstractNumId="17" w15:restartNumberingAfterBreak="0">
    <w:nsid w:val="5D5C4FB1"/>
    <w:multiLevelType w:val="hybridMultilevel"/>
    <w:tmpl w:val="22906010"/>
    <w:lvl w:ilvl="0" w:tplc="8166B830">
      <w:start w:val="1"/>
      <w:numFmt w:val="decimal"/>
      <w:lvlText w:val="%1."/>
      <w:lvlJc w:val="left"/>
      <w:pPr>
        <w:ind w:left="785" w:hanging="360"/>
      </w:pPr>
      <w:rPr>
        <w:rFonts w:hint="default"/>
      </w:rPr>
    </w:lvl>
    <w:lvl w:ilvl="1" w:tplc="9B823594" w:tentative="1">
      <w:start w:val="1"/>
      <w:numFmt w:val="bullet"/>
      <w:lvlText w:val="o"/>
      <w:lvlJc w:val="left"/>
      <w:pPr>
        <w:ind w:left="1505" w:hanging="360"/>
      </w:pPr>
      <w:rPr>
        <w:rFonts w:ascii="Courier New" w:hAnsi="Courier New" w:cs="Courier New" w:hint="default"/>
      </w:rPr>
    </w:lvl>
    <w:lvl w:ilvl="2" w:tplc="CB121A48" w:tentative="1">
      <w:start w:val="1"/>
      <w:numFmt w:val="bullet"/>
      <w:lvlText w:val=""/>
      <w:lvlJc w:val="left"/>
      <w:pPr>
        <w:ind w:left="2225" w:hanging="360"/>
      </w:pPr>
      <w:rPr>
        <w:rFonts w:ascii="Wingdings" w:hAnsi="Wingdings" w:hint="default"/>
      </w:rPr>
    </w:lvl>
    <w:lvl w:ilvl="3" w:tplc="7F0EBAA8" w:tentative="1">
      <w:start w:val="1"/>
      <w:numFmt w:val="bullet"/>
      <w:lvlText w:val=""/>
      <w:lvlJc w:val="left"/>
      <w:pPr>
        <w:ind w:left="2945" w:hanging="360"/>
      </w:pPr>
      <w:rPr>
        <w:rFonts w:ascii="Symbol" w:hAnsi="Symbol" w:hint="default"/>
      </w:rPr>
    </w:lvl>
    <w:lvl w:ilvl="4" w:tplc="32AE9B42" w:tentative="1">
      <w:start w:val="1"/>
      <w:numFmt w:val="bullet"/>
      <w:lvlText w:val="o"/>
      <w:lvlJc w:val="left"/>
      <w:pPr>
        <w:ind w:left="3665" w:hanging="360"/>
      </w:pPr>
      <w:rPr>
        <w:rFonts w:ascii="Courier New" w:hAnsi="Courier New" w:cs="Courier New" w:hint="default"/>
      </w:rPr>
    </w:lvl>
    <w:lvl w:ilvl="5" w:tplc="BB66C438" w:tentative="1">
      <w:start w:val="1"/>
      <w:numFmt w:val="bullet"/>
      <w:lvlText w:val=""/>
      <w:lvlJc w:val="left"/>
      <w:pPr>
        <w:ind w:left="4385" w:hanging="360"/>
      </w:pPr>
      <w:rPr>
        <w:rFonts w:ascii="Wingdings" w:hAnsi="Wingdings" w:hint="default"/>
      </w:rPr>
    </w:lvl>
    <w:lvl w:ilvl="6" w:tplc="371808AC" w:tentative="1">
      <w:start w:val="1"/>
      <w:numFmt w:val="bullet"/>
      <w:lvlText w:val=""/>
      <w:lvlJc w:val="left"/>
      <w:pPr>
        <w:ind w:left="5105" w:hanging="360"/>
      </w:pPr>
      <w:rPr>
        <w:rFonts w:ascii="Symbol" w:hAnsi="Symbol" w:hint="default"/>
      </w:rPr>
    </w:lvl>
    <w:lvl w:ilvl="7" w:tplc="1D7C804C" w:tentative="1">
      <w:start w:val="1"/>
      <w:numFmt w:val="bullet"/>
      <w:lvlText w:val="o"/>
      <w:lvlJc w:val="left"/>
      <w:pPr>
        <w:ind w:left="5825" w:hanging="360"/>
      </w:pPr>
      <w:rPr>
        <w:rFonts w:ascii="Courier New" w:hAnsi="Courier New" w:cs="Courier New" w:hint="default"/>
      </w:rPr>
    </w:lvl>
    <w:lvl w:ilvl="8" w:tplc="7572F898" w:tentative="1">
      <w:start w:val="1"/>
      <w:numFmt w:val="bullet"/>
      <w:lvlText w:val=""/>
      <w:lvlJc w:val="left"/>
      <w:pPr>
        <w:ind w:left="6545" w:hanging="360"/>
      </w:pPr>
      <w:rPr>
        <w:rFonts w:ascii="Wingdings" w:hAnsi="Wingdings" w:hint="default"/>
      </w:rPr>
    </w:lvl>
  </w:abstractNum>
  <w:abstractNum w:abstractNumId="18" w15:restartNumberingAfterBreak="0">
    <w:nsid w:val="6BC773B5"/>
    <w:multiLevelType w:val="multilevel"/>
    <w:tmpl w:val="ED36D3B0"/>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425"/>
        </w:tabs>
        <w:ind w:left="425" w:hanging="425"/>
      </w:pPr>
      <w:rPr>
        <w:rFonts w:hint="default"/>
        <w:sz w:val="28"/>
        <w:szCs w:val="16"/>
      </w:rPr>
    </w:lvl>
    <w:lvl w:ilvl="2">
      <w:start w:val="1"/>
      <w:numFmt w:val="decimal"/>
      <w:pStyle w:val="Heading3"/>
      <w:lvlText w:val="%1.%2.%3"/>
      <w:lvlJc w:val="left"/>
      <w:pPr>
        <w:tabs>
          <w:tab w:val="num" w:pos="1080"/>
        </w:tabs>
        <w:ind w:left="785" w:hanging="785"/>
      </w:pPr>
      <w:rPr>
        <w:rFonts w:hint="default"/>
      </w:rPr>
    </w:lvl>
    <w:lvl w:ilvl="3">
      <w:start w:val="1"/>
      <w:numFmt w:val="decimal"/>
      <w:pStyle w:val="Heading4"/>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440"/>
        </w:tabs>
        <w:ind w:left="425" w:hanging="42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3A53ED9"/>
    <w:multiLevelType w:val="hybridMultilevel"/>
    <w:tmpl w:val="797AAF26"/>
    <w:lvl w:ilvl="0" w:tplc="E10E6BC6">
      <w:start w:val="1"/>
      <w:numFmt w:val="bullet"/>
      <w:lvlText w:val=""/>
      <w:lvlJc w:val="left"/>
      <w:pPr>
        <w:ind w:left="785" w:hanging="360"/>
      </w:pPr>
      <w:rPr>
        <w:rFonts w:ascii="Symbol" w:hAnsi="Symbol" w:hint="default"/>
      </w:rPr>
    </w:lvl>
    <w:lvl w:ilvl="1" w:tplc="0486C202" w:tentative="1">
      <w:start w:val="1"/>
      <w:numFmt w:val="bullet"/>
      <w:lvlText w:val="o"/>
      <w:lvlJc w:val="left"/>
      <w:pPr>
        <w:ind w:left="1505" w:hanging="360"/>
      </w:pPr>
      <w:rPr>
        <w:rFonts w:ascii="Courier New" w:hAnsi="Courier New" w:cs="Courier New" w:hint="default"/>
      </w:rPr>
    </w:lvl>
    <w:lvl w:ilvl="2" w:tplc="7CB0CA5A" w:tentative="1">
      <w:start w:val="1"/>
      <w:numFmt w:val="bullet"/>
      <w:lvlText w:val=""/>
      <w:lvlJc w:val="left"/>
      <w:pPr>
        <w:ind w:left="2225" w:hanging="360"/>
      </w:pPr>
      <w:rPr>
        <w:rFonts w:ascii="Wingdings" w:hAnsi="Wingdings" w:hint="default"/>
      </w:rPr>
    </w:lvl>
    <w:lvl w:ilvl="3" w:tplc="5A56115C" w:tentative="1">
      <w:start w:val="1"/>
      <w:numFmt w:val="bullet"/>
      <w:lvlText w:val=""/>
      <w:lvlJc w:val="left"/>
      <w:pPr>
        <w:ind w:left="2945" w:hanging="360"/>
      </w:pPr>
      <w:rPr>
        <w:rFonts w:ascii="Symbol" w:hAnsi="Symbol" w:hint="default"/>
      </w:rPr>
    </w:lvl>
    <w:lvl w:ilvl="4" w:tplc="58E6F1F2" w:tentative="1">
      <w:start w:val="1"/>
      <w:numFmt w:val="bullet"/>
      <w:lvlText w:val="o"/>
      <w:lvlJc w:val="left"/>
      <w:pPr>
        <w:ind w:left="3665" w:hanging="360"/>
      </w:pPr>
      <w:rPr>
        <w:rFonts w:ascii="Courier New" w:hAnsi="Courier New" w:cs="Courier New" w:hint="default"/>
      </w:rPr>
    </w:lvl>
    <w:lvl w:ilvl="5" w:tplc="83281680" w:tentative="1">
      <w:start w:val="1"/>
      <w:numFmt w:val="bullet"/>
      <w:lvlText w:val=""/>
      <w:lvlJc w:val="left"/>
      <w:pPr>
        <w:ind w:left="4385" w:hanging="360"/>
      </w:pPr>
      <w:rPr>
        <w:rFonts w:ascii="Wingdings" w:hAnsi="Wingdings" w:hint="default"/>
      </w:rPr>
    </w:lvl>
    <w:lvl w:ilvl="6" w:tplc="AE72B6B8" w:tentative="1">
      <w:start w:val="1"/>
      <w:numFmt w:val="bullet"/>
      <w:lvlText w:val=""/>
      <w:lvlJc w:val="left"/>
      <w:pPr>
        <w:ind w:left="5105" w:hanging="360"/>
      </w:pPr>
      <w:rPr>
        <w:rFonts w:ascii="Symbol" w:hAnsi="Symbol" w:hint="default"/>
      </w:rPr>
    </w:lvl>
    <w:lvl w:ilvl="7" w:tplc="39AE22A4" w:tentative="1">
      <w:start w:val="1"/>
      <w:numFmt w:val="bullet"/>
      <w:lvlText w:val="o"/>
      <w:lvlJc w:val="left"/>
      <w:pPr>
        <w:ind w:left="5825" w:hanging="360"/>
      </w:pPr>
      <w:rPr>
        <w:rFonts w:ascii="Courier New" w:hAnsi="Courier New" w:cs="Courier New" w:hint="default"/>
      </w:rPr>
    </w:lvl>
    <w:lvl w:ilvl="8" w:tplc="6734A2E4" w:tentative="1">
      <w:start w:val="1"/>
      <w:numFmt w:val="bullet"/>
      <w:lvlText w:val=""/>
      <w:lvlJc w:val="left"/>
      <w:pPr>
        <w:ind w:left="6545" w:hanging="360"/>
      </w:pPr>
      <w:rPr>
        <w:rFonts w:ascii="Wingdings" w:hAnsi="Wingdings" w:hint="default"/>
      </w:rPr>
    </w:lvl>
  </w:abstractNum>
  <w:abstractNum w:abstractNumId="20" w15:restartNumberingAfterBreak="0">
    <w:nsid w:val="7D6E3DB1"/>
    <w:multiLevelType w:val="hybridMultilevel"/>
    <w:tmpl w:val="F1BC66A2"/>
    <w:lvl w:ilvl="0" w:tplc="7AA81476">
      <w:start w:val="1"/>
      <w:numFmt w:val="bullet"/>
      <w:lvlText w:val=""/>
      <w:lvlJc w:val="left"/>
      <w:pPr>
        <w:ind w:left="785" w:hanging="360"/>
      </w:pPr>
      <w:rPr>
        <w:rFonts w:ascii="Symbol" w:hAnsi="Symbol" w:hint="default"/>
      </w:rPr>
    </w:lvl>
    <w:lvl w:ilvl="1" w:tplc="588EAB32" w:tentative="1">
      <w:start w:val="1"/>
      <w:numFmt w:val="bullet"/>
      <w:lvlText w:val="o"/>
      <w:lvlJc w:val="left"/>
      <w:pPr>
        <w:ind w:left="1505" w:hanging="360"/>
      </w:pPr>
      <w:rPr>
        <w:rFonts w:ascii="Courier New" w:hAnsi="Courier New" w:cs="Courier New" w:hint="default"/>
      </w:rPr>
    </w:lvl>
    <w:lvl w:ilvl="2" w:tplc="0C8CB1F6" w:tentative="1">
      <w:start w:val="1"/>
      <w:numFmt w:val="bullet"/>
      <w:lvlText w:val=""/>
      <w:lvlJc w:val="left"/>
      <w:pPr>
        <w:ind w:left="2225" w:hanging="360"/>
      </w:pPr>
      <w:rPr>
        <w:rFonts w:ascii="Wingdings" w:hAnsi="Wingdings" w:hint="default"/>
      </w:rPr>
    </w:lvl>
    <w:lvl w:ilvl="3" w:tplc="A61C01A4" w:tentative="1">
      <w:start w:val="1"/>
      <w:numFmt w:val="bullet"/>
      <w:lvlText w:val=""/>
      <w:lvlJc w:val="left"/>
      <w:pPr>
        <w:ind w:left="2945" w:hanging="360"/>
      </w:pPr>
      <w:rPr>
        <w:rFonts w:ascii="Symbol" w:hAnsi="Symbol" w:hint="default"/>
      </w:rPr>
    </w:lvl>
    <w:lvl w:ilvl="4" w:tplc="3B685EEA" w:tentative="1">
      <w:start w:val="1"/>
      <w:numFmt w:val="bullet"/>
      <w:lvlText w:val="o"/>
      <w:lvlJc w:val="left"/>
      <w:pPr>
        <w:ind w:left="3665" w:hanging="360"/>
      </w:pPr>
      <w:rPr>
        <w:rFonts w:ascii="Courier New" w:hAnsi="Courier New" w:cs="Courier New" w:hint="default"/>
      </w:rPr>
    </w:lvl>
    <w:lvl w:ilvl="5" w:tplc="D590B302" w:tentative="1">
      <w:start w:val="1"/>
      <w:numFmt w:val="bullet"/>
      <w:lvlText w:val=""/>
      <w:lvlJc w:val="left"/>
      <w:pPr>
        <w:ind w:left="4385" w:hanging="360"/>
      </w:pPr>
      <w:rPr>
        <w:rFonts w:ascii="Wingdings" w:hAnsi="Wingdings" w:hint="default"/>
      </w:rPr>
    </w:lvl>
    <w:lvl w:ilvl="6" w:tplc="0BAE8BD2" w:tentative="1">
      <w:start w:val="1"/>
      <w:numFmt w:val="bullet"/>
      <w:lvlText w:val=""/>
      <w:lvlJc w:val="left"/>
      <w:pPr>
        <w:ind w:left="5105" w:hanging="360"/>
      </w:pPr>
      <w:rPr>
        <w:rFonts w:ascii="Symbol" w:hAnsi="Symbol" w:hint="default"/>
      </w:rPr>
    </w:lvl>
    <w:lvl w:ilvl="7" w:tplc="5994127E" w:tentative="1">
      <w:start w:val="1"/>
      <w:numFmt w:val="bullet"/>
      <w:lvlText w:val="o"/>
      <w:lvlJc w:val="left"/>
      <w:pPr>
        <w:ind w:left="5825" w:hanging="360"/>
      </w:pPr>
      <w:rPr>
        <w:rFonts w:ascii="Courier New" w:hAnsi="Courier New" w:cs="Courier New" w:hint="default"/>
      </w:rPr>
    </w:lvl>
    <w:lvl w:ilvl="8" w:tplc="BE0A0760" w:tentative="1">
      <w:start w:val="1"/>
      <w:numFmt w:val="bullet"/>
      <w:lvlText w:val=""/>
      <w:lvlJc w:val="left"/>
      <w:pPr>
        <w:ind w:left="6545" w:hanging="360"/>
      </w:pPr>
      <w:rPr>
        <w:rFonts w:ascii="Wingdings" w:hAnsi="Wingdings" w:hint="default"/>
      </w:rPr>
    </w:lvl>
  </w:abstractNum>
  <w:num w:numId="1" w16cid:durableId="1633245209">
    <w:abstractNumId w:val="9"/>
  </w:num>
  <w:num w:numId="2" w16cid:durableId="1163623586">
    <w:abstractNumId w:val="5"/>
  </w:num>
  <w:num w:numId="3" w16cid:durableId="453335031">
    <w:abstractNumId w:val="6"/>
  </w:num>
  <w:num w:numId="4" w16cid:durableId="2143571795">
    <w:abstractNumId w:val="7"/>
  </w:num>
  <w:num w:numId="5" w16cid:durableId="903417341">
    <w:abstractNumId w:val="3"/>
  </w:num>
  <w:num w:numId="6" w16cid:durableId="140662950">
    <w:abstractNumId w:val="8"/>
  </w:num>
  <w:num w:numId="7" w16cid:durableId="714429080">
    <w:abstractNumId w:val="2"/>
  </w:num>
  <w:num w:numId="8" w16cid:durableId="1899851385">
    <w:abstractNumId w:val="1"/>
  </w:num>
  <w:num w:numId="9" w16cid:durableId="1395736050">
    <w:abstractNumId w:val="18"/>
  </w:num>
  <w:num w:numId="10" w16cid:durableId="596984524">
    <w:abstractNumId w:val="13"/>
  </w:num>
  <w:num w:numId="11" w16cid:durableId="1322005101">
    <w:abstractNumId w:val="11"/>
  </w:num>
  <w:num w:numId="12" w16cid:durableId="53310027">
    <w:abstractNumId w:val="14"/>
  </w:num>
  <w:num w:numId="13" w16cid:durableId="275985901">
    <w:abstractNumId w:val="4"/>
  </w:num>
  <w:num w:numId="14" w16cid:durableId="2074813748">
    <w:abstractNumId w:val="0"/>
  </w:num>
  <w:num w:numId="15" w16cid:durableId="537939353">
    <w:abstractNumId w:val="15"/>
  </w:num>
  <w:num w:numId="16" w16cid:durableId="1265963611">
    <w:abstractNumId w:val="16"/>
  </w:num>
  <w:num w:numId="17" w16cid:durableId="1437869757">
    <w:abstractNumId w:val="10"/>
  </w:num>
  <w:num w:numId="18" w16cid:durableId="1403286248">
    <w:abstractNumId w:val="20"/>
  </w:num>
  <w:num w:numId="19" w16cid:durableId="1444226821">
    <w:abstractNumId w:val="17"/>
  </w:num>
  <w:num w:numId="20" w16cid:durableId="1230506647">
    <w:abstractNumId w:val="19"/>
  </w:num>
  <w:num w:numId="21" w16cid:durableId="63179304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Vejling Sennefelder">
    <w15:presenceInfo w15:providerId="AD" w15:userId="S::alexander.sennefelder@ufst.dk::e3e53f68-c582-4db7-a579-fa4cac8fac90"/>
  </w15:person>
  <w15:person w15:author="Ida Mørck Jørgensen">
    <w15:presenceInfo w15:providerId="AD" w15:userId="S::idamorck.jorgensen@ufst.dk::1281c63a-9632-4e69-aae3-12cd3388fd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6D"/>
    <w:rsid w:val="00000C96"/>
    <w:rsid w:val="00010995"/>
    <w:rsid w:val="000110A7"/>
    <w:rsid w:val="000133C7"/>
    <w:rsid w:val="00015E63"/>
    <w:rsid w:val="000235B4"/>
    <w:rsid w:val="00041FD6"/>
    <w:rsid w:val="00043C4B"/>
    <w:rsid w:val="00045CE7"/>
    <w:rsid w:val="0005018E"/>
    <w:rsid w:val="000511B7"/>
    <w:rsid w:val="000530EF"/>
    <w:rsid w:val="0005546B"/>
    <w:rsid w:val="00060FF8"/>
    <w:rsid w:val="00071584"/>
    <w:rsid w:val="00074A13"/>
    <w:rsid w:val="00075F38"/>
    <w:rsid w:val="0008051E"/>
    <w:rsid w:val="00084AE6"/>
    <w:rsid w:val="00087D6A"/>
    <w:rsid w:val="000930C0"/>
    <w:rsid w:val="00093A2D"/>
    <w:rsid w:val="00093EB0"/>
    <w:rsid w:val="000A73C9"/>
    <w:rsid w:val="000B3C83"/>
    <w:rsid w:val="000B5C1D"/>
    <w:rsid w:val="000B6A07"/>
    <w:rsid w:val="000D36C6"/>
    <w:rsid w:val="000D66A1"/>
    <w:rsid w:val="000E5CB0"/>
    <w:rsid w:val="000F2926"/>
    <w:rsid w:val="000F5C7D"/>
    <w:rsid w:val="00111EA2"/>
    <w:rsid w:val="00112769"/>
    <w:rsid w:val="00116FF4"/>
    <w:rsid w:val="00120F0E"/>
    <w:rsid w:val="00141F1D"/>
    <w:rsid w:val="00142305"/>
    <w:rsid w:val="00150C36"/>
    <w:rsid w:val="00152920"/>
    <w:rsid w:val="00153266"/>
    <w:rsid w:val="00156AEC"/>
    <w:rsid w:val="00163423"/>
    <w:rsid w:val="00163B7E"/>
    <w:rsid w:val="001673B4"/>
    <w:rsid w:val="00175955"/>
    <w:rsid w:val="00175CC2"/>
    <w:rsid w:val="00181ADB"/>
    <w:rsid w:val="00181BF3"/>
    <w:rsid w:val="0018422C"/>
    <w:rsid w:val="001862C4"/>
    <w:rsid w:val="00192E3D"/>
    <w:rsid w:val="00193477"/>
    <w:rsid w:val="00197D81"/>
    <w:rsid w:val="001A2A62"/>
    <w:rsid w:val="001B0B2E"/>
    <w:rsid w:val="001B3773"/>
    <w:rsid w:val="001C386A"/>
    <w:rsid w:val="001D0D84"/>
    <w:rsid w:val="001D49D4"/>
    <w:rsid w:val="001F679D"/>
    <w:rsid w:val="002005CA"/>
    <w:rsid w:val="00203D39"/>
    <w:rsid w:val="0020550A"/>
    <w:rsid w:val="00207BF9"/>
    <w:rsid w:val="0021245D"/>
    <w:rsid w:val="00227C53"/>
    <w:rsid w:val="00231812"/>
    <w:rsid w:val="00231E21"/>
    <w:rsid w:val="002328CF"/>
    <w:rsid w:val="00235502"/>
    <w:rsid w:val="0023EE9F"/>
    <w:rsid w:val="002425BC"/>
    <w:rsid w:val="002544CC"/>
    <w:rsid w:val="0025587D"/>
    <w:rsid w:val="0026122B"/>
    <w:rsid w:val="00261658"/>
    <w:rsid w:val="0026574E"/>
    <w:rsid w:val="00266B76"/>
    <w:rsid w:val="00271D29"/>
    <w:rsid w:val="00276396"/>
    <w:rsid w:val="00292774"/>
    <w:rsid w:val="0029526D"/>
    <w:rsid w:val="002A374E"/>
    <w:rsid w:val="002C1EE0"/>
    <w:rsid w:val="002C4BC4"/>
    <w:rsid w:val="002C5D0F"/>
    <w:rsid w:val="002C6C1D"/>
    <w:rsid w:val="002D3BA9"/>
    <w:rsid w:val="002E04D7"/>
    <w:rsid w:val="002E4AB3"/>
    <w:rsid w:val="002F18BB"/>
    <w:rsid w:val="002F1B51"/>
    <w:rsid w:val="003010ED"/>
    <w:rsid w:val="00316299"/>
    <w:rsid w:val="0031666C"/>
    <w:rsid w:val="00316CB3"/>
    <w:rsid w:val="00321396"/>
    <w:rsid w:val="0032157D"/>
    <w:rsid w:val="0032464C"/>
    <w:rsid w:val="0032736A"/>
    <w:rsid w:val="00335073"/>
    <w:rsid w:val="00335099"/>
    <w:rsid w:val="00337D4C"/>
    <w:rsid w:val="00342BEB"/>
    <w:rsid w:val="00344213"/>
    <w:rsid w:val="00357A73"/>
    <w:rsid w:val="003A6F68"/>
    <w:rsid w:val="003B11A8"/>
    <w:rsid w:val="003B288E"/>
    <w:rsid w:val="003B6ABD"/>
    <w:rsid w:val="003C3389"/>
    <w:rsid w:val="003C5C66"/>
    <w:rsid w:val="003D0313"/>
    <w:rsid w:val="003D0B4C"/>
    <w:rsid w:val="003D4738"/>
    <w:rsid w:val="003D6655"/>
    <w:rsid w:val="003E08CE"/>
    <w:rsid w:val="003F2642"/>
    <w:rsid w:val="004014F5"/>
    <w:rsid w:val="00404F8D"/>
    <w:rsid w:val="00406FB3"/>
    <w:rsid w:val="00407350"/>
    <w:rsid w:val="00433BD4"/>
    <w:rsid w:val="0043449E"/>
    <w:rsid w:val="00437B3C"/>
    <w:rsid w:val="0044550F"/>
    <w:rsid w:val="00450669"/>
    <w:rsid w:val="00453BF6"/>
    <w:rsid w:val="0045764E"/>
    <w:rsid w:val="00463714"/>
    <w:rsid w:val="00463E85"/>
    <w:rsid w:val="00466044"/>
    <w:rsid w:val="00466FB9"/>
    <w:rsid w:val="00477981"/>
    <w:rsid w:val="004930CF"/>
    <w:rsid w:val="004A5ABE"/>
    <w:rsid w:val="004B2214"/>
    <w:rsid w:val="004B2C1C"/>
    <w:rsid w:val="004B2C24"/>
    <w:rsid w:val="004C271F"/>
    <w:rsid w:val="004C75E2"/>
    <w:rsid w:val="004D4781"/>
    <w:rsid w:val="004E1313"/>
    <w:rsid w:val="004E1F93"/>
    <w:rsid w:val="004F38F8"/>
    <w:rsid w:val="004F4131"/>
    <w:rsid w:val="00504DFA"/>
    <w:rsid w:val="00506C71"/>
    <w:rsid w:val="005152F4"/>
    <w:rsid w:val="00515A5E"/>
    <w:rsid w:val="00523CB2"/>
    <w:rsid w:val="005314A4"/>
    <w:rsid w:val="005431FE"/>
    <w:rsid w:val="00547618"/>
    <w:rsid w:val="0056239D"/>
    <w:rsid w:val="00567193"/>
    <w:rsid w:val="00572776"/>
    <w:rsid w:val="005821FC"/>
    <w:rsid w:val="0058536A"/>
    <w:rsid w:val="0059253A"/>
    <w:rsid w:val="005939ED"/>
    <w:rsid w:val="00593CAD"/>
    <w:rsid w:val="005A1554"/>
    <w:rsid w:val="005B1BF5"/>
    <w:rsid w:val="005B3AAC"/>
    <w:rsid w:val="005C3317"/>
    <w:rsid w:val="005D0D0A"/>
    <w:rsid w:val="005D37A8"/>
    <w:rsid w:val="005E7164"/>
    <w:rsid w:val="005E7639"/>
    <w:rsid w:val="005E7CB5"/>
    <w:rsid w:val="005F3EAA"/>
    <w:rsid w:val="00600498"/>
    <w:rsid w:val="00610941"/>
    <w:rsid w:val="006353DD"/>
    <w:rsid w:val="00643590"/>
    <w:rsid w:val="0065086C"/>
    <w:rsid w:val="0065579F"/>
    <w:rsid w:val="00666761"/>
    <w:rsid w:val="00682F2E"/>
    <w:rsid w:val="0068338A"/>
    <w:rsid w:val="00693497"/>
    <w:rsid w:val="00694A9B"/>
    <w:rsid w:val="00696C5B"/>
    <w:rsid w:val="006A1289"/>
    <w:rsid w:val="006A3611"/>
    <w:rsid w:val="006A5BDC"/>
    <w:rsid w:val="006C4DE4"/>
    <w:rsid w:val="006E3772"/>
    <w:rsid w:val="006F325D"/>
    <w:rsid w:val="006F5E54"/>
    <w:rsid w:val="006F6062"/>
    <w:rsid w:val="00702A1B"/>
    <w:rsid w:val="00711AAB"/>
    <w:rsid w:val="00717AAA"/>
    <w:rsid w:val="00717F31"/>
    <w:rsid w:val="00723073"/>
    <w:rsid w:val="00732FD6"/>
    <w:rsid w:val="00733B10"/>
    <w:rsid w:val="00742DF3"/>
    <w:rsid w:val="00750128"/>
    <w:rsid w:val="00753B6D"/>
    <w:rsid w:val="00764D95"/>
    <w:rsid w:val="007747A1"/>
    <w:rsid w:val="00785538"/>
    <w:rsid w:val="007863A0"/>
    <w:rsid w:val="00793C1B"/>
    <w:rsid w:val="00795212"/>
    <w:rsid w:val="007A01BD"/>
    <w:rsid w:val="007B5BE1"/>
    <w:rsid w:val="007B6C35"/>
    <w:rsid w:val="007C2452"/>
    <w:rsid w:val="007C6373"/>
    <w:rsid w:val="007D2DD4"/>
    <w:rsid w:val="007D5B86"/>
    <w:rsid w:val="007E1625"/>
    <w:rsid w:val="007E7527"/>
    <w:rsid w:val="007F0305"/>
    <w:rsid w:val="007F6189"/>
    <w:rsid w:val="00803346"/>
    <w:rsid w:val="008061CD"/>
    <w:rsid w:val="0081268A"/>
    <w:rsid w:val="00824FE2"/>
    <w:rsid w:val="008339DA"/>
    <w:rsid w:val="00836C54"/>
    <w:rsid w:val="00842E6D"/>
    <w:rsid w:val="00844685"/>
    <w:rsid w:val="00851647"/>
    <w:rsid w:val="00857036"/>
    <w:rsid w:val="0087486D"/>
    <w:rsid w:val="0087745C"/>
    <w:rsid w:val="00881403"/>
    <w:rsid w:val="00895AB5"/>
    <w:rsid w:val="00896854"/>
    <w:rsid w:val="008A042D"/>
    <w:rsid w:val="008A3FF6"/>
    <w:rsid w:val="008B06D0"/>
    <w:rsid w:val="008B73E8"/>
    <w:rsid w:val="008C0690"/>
    <w:rsid w:val="008C324F"/>
    <w:rsid w:val="008C7192"/>
    <w:rsid w:val="008D0655"/>
    <w:rsid w:val="008D10C5"/>
    <w:rsid w:val="008D3141"/>
    <w:rsid w:val="008D793E"/>
    <w:rsid w:val="008E32C0"/>
    <w:rsid w:val="008F10B0"/>
    <w:rsid w:val="008F4E9E"/>
    <w:rsid w:val="009030EB"/>
    <w:rsid w:val="00913022"/>
    <w:rsid w:val="00922DDE"/>
    <w:rsid w:val="00927484"/>
    <w:rsid w:val="00931434"/>
    <w:rsid w:val="00933076"/>
    <w:rsid w:val="009403AE"/>
    <w:rsid w:val="00950471"/>
    <w:rsid w:val="00951ADE"/>
    <w:rsid w:val="00967E86"/>
    <w:rsid w:val="009703C9"/>
    <w:rsid w:val="00981D35"/>
    <w:rsid w:val="00992496"/>
    <w:rsid w:val="009959E3"/>
    <w:rsid w:val="009A2611"/>
    <w:rsid w:val="009A2F31"/>
    <w:rsid w:val="009D5D09"/>
    <w:rsid w:val="009E09F1"/>
    <w:rsid w:val="009F236D"/>
    <w:rsid w:val="009F3D6D"/>
    <w:rsid w:val="00A01B00"/>
    <w:rsid w:val="00A057B7"/>
    <w:rsid w:val="00A11BB1"/>
    <w:rsid w:val="00A13E2A"/>
    <w:rsid w:val="00A2361E"/>
    <w:rsid w:val="00A26146"/>
    <w:rsid w:val="00A31E31"/>
    <w:rsid w:val="00A50E74"/>
    <w:rsid w:val="00A525BA"/>
    <w:rsid w:val="00A55BA5"/>
    <w:rsid w:val="00A64182"/>
    <w:rsid w:val="00A8206C"/>
    <w:rsid w:val="00A8282C"/>
    <w:rsid w:val="00A8555C"/>
    <w:rsid w:val="00A9226A"/>
    <w:rsid w:val="00A93764"/>
    <w:rsid w:val="00A950BA"/>
    <w:rsid w:val="00AA0AF9"/>
    <w:rsid w:val="00AD0932"/>
    <w:rsid w:val="00AE21C2"/>
    <w:rsid w:val="00AE76D6"/>
    <w:rsid w:val="00B00D31"/>
    <w:rsid w:val="00B25751"/>
    <w:rsid w:val="00B263B4"/>
    <w:rsid w:val="00B33FC8"/>
    <w:rsid w:val="00B36DA7"/>
    <w:rsid w:val="00B40764"/>
    <w:rsid w:val="00B42D98"/>
    <w:rsid w:val="00B4477E"/>
    <w:rsid w:val="00B552F4"/>
    <w:rsid w:val="00B56B69"/>
    <w:rsid w:val="00B8332D"/>
    <w:rsid w:val="00B94C95"/>
    <w:rsid w:val="00B9588B"/>
    <w:rsid w:val="00BA3A13"/>
    <w:rsid w:val="00BB5652"/>
    <w:rsid w:val="00BB5C21"/>
    <w:rsid w:val="00BB5FC7"/>
    <w:rsid w:val="00BC2EA2"/>
    <w:rsid w:val="00BC63AA"/>
    <w:rsid w:val="00BC707B"/>
    <w:rsid w:val="00BC7A23"/>
    <w:rsid w:val="00BD2636"/>
    <w:rsid w:val="00BF20FF"/>
    <w:rsid w:val="00BF58D2"/>
    <w:rsid w:val="00C01970"/>
    <w:rsid w:val="00C105E0"/>
    <w:rsid w:val="00C14B75"/>
    <w:rsid w:val="00C239BA"/>
    <w:rsid w:val="00C2782E"/>
    <w:rsid w:val="00C3359D"/>
    <w:rsid w:val="00C35A0B"/>
    <w:rsid w:val="00C4568E"/>
    <w:rsid w:val="00C51042"/>
    <w:rsid w:val="00C65F15"/>
    <w:rsid w:val="00C76394"/>
    <w:rsid w:val="00C7690E"/>
    <w:rsid w:val="00C83FF4"/>
    <w:rsid w:val="00C974DC"/>
    <w:rsid w:val="00CB283D"/>
    <w:rsid w:val="00CB4664"/>
    <w:rsid w:val="00CC202D"/>
    <w:rsid w:val="00CC549E"/>
    <w:rsid w:val="00CD1DC4"/>
    <w:rsid w:val="00CD2536"/>
    <w:rsid w:val="00CD4695"/>
    <w:rsid w:val="00CE5C07"/>
    <w:rsid w:val="00CF1DCF"/>
    <w:rsid w:val="00CF3BA9"/>
    <w:rsid w:val="00D0327F"/>
    <w:rsid w:val="00D05849"/>
    <w:rsid w:val="00D06A8E"/>
    <w:rsid w:val="00D11C83"/>
    <w:rsid w:val="00D13067"/>
    <w:rsid w:val="00D13284"/>
    <w:rsid w:val="00D171A1"/>
    <w:rsid w:val="00D2643E"/>
    <w:rsid w:val="00D41B69"/>
    <w:rsid w:val="00D4200D"/>
    <w:rsid w:val="00D439F5"/>
    <w:rsid w:val="00D46617"/>
    <w:rsid w:val="00D46DDD"/>
    <w:rsid w:val="00D51E0D"/>
    <w:rsid w:val="00D5331F"/>
    <w:rsid w:val="00D54735"/>
    <w:rsid w:val="00D55529"/>
    <w:rsid w:val="00D55C93"/>
    <w:rsid w:val="00D63B72"/>
    <w:rsid w:val="00D725AB"/>
    <w:rsid w:val="00D73044"/>
    <w:rsid w:val="00D7626B"/>
    <w:rsid w:val="00D85AB2"/>
    <w:rsid w:val="00D930BB"/>
    <w:rsid w:val="00D97E77"/>
    <w:rsid w:val="00DA4E11"/>
    <w:rsid w:val="00DA6A08"/>
    <w:rsid w:val="00DB47EE"/>
    <w:rsid w:val="00DB7228"/>
    <w:rsid w:val="00DC0257"/>
    <w:rsid w:val="00DD0E12"/>
    <w:rsid w:val="00DD10CA"/>
    <w:rsid w:val="00DD62AE"/>
    <w:rsid w:val="00DE51A9"/>
    <w:rsid w:val="00DE58AB"/>
    <w:rsid w:val="00DE5987"/>
    <w:rsid w:val="00DF0F9A"/>
    <w:rsid w:val="00DF1800"/>
    <w:rsid w:val="00DF22FA"/>
    <w:rsid w:val="00DF2759"/>
    <w:rsid w:val="00E12EA7"/>
    <w:rsid w:val="00E3523C"/>
    <w:rsid w:val="00E358E2"/>
    <w:rsid w:val="00E35E78"/>
    <w:rsid w:val="00E40801"/>
    <w:rsid w:val="00E470BD"/>
    <w:rsid w:val="00E60DAB"/>
    <w:rsid w:val="00E6194D"/>
    <w:rsid w:val="00E65EF8"/>
    <w:rsid w:val="00E70194"/>
    <w:rsid w:val="00E778E9"/>
    <w:rsid w:val="00E94791"/>
    <w:rsid w:val="00EB2ACF"/>
    <w:rsid w:val="00EB628A"/>
    <w:rsid w:val="00ED737B"/>
    <w:rsid w:val="00EE4D63"/>
    <w:rsid w:val="00EE54C5"/>
    <w:rsid w:val="00EF133A"/>
    <w:rsid w:val="00EF5038"/>
    <w:rsid w:val="00F1136A"/>
    <w:rsid w:val="00F35505"/>
    <w:rsid w:val="00F36917"/>
    <w:rsid w:val="00F42A4F"/>
    <w:rsid w:val="00F50E1A"/>
    <w:rsid w:val="00F525B0"/>
    <w:rsid w:val="00F57C8A"/>
    <w:rsid w:val="00F57E97"/>
    <w:rsid w:val="00F61AD0"/>
    <w:rsid w:val="00F6481E"/>
    <w:rsid w:val="00F71634"/>
    <w:rsid w:val="00F7557B"/>
    <w:rsid w:val="00F84384"/>
    <w:rsid w:val="00F87E0F"/>
    <w:rsid w:val="00FA0A5E"/>
    <w:rsid w:val="00FA31B5"/>
    <w:rsid w:val="00FB31DE"/>
    <w:rsid w:val="00FB3B03"/>
    <w:rsid w:val="00FC1A6B"/>
    <w:rsid w:val="00FC1D0D"/>
    <w:rsid w:val="00FC1F0B"/>
    <w:rsid w:val="00FC22E8"/>
    <w:rsid w:val="00FC33AB"/>
    <w:rsid w:val="00FD506A"/>
    <w:rsid w:val="00FE28C6"/>
    <w:rsid w:val="00FE73D3"/>
    <w:rsid w:val="00FF026A"/>
    <w:rsid w:val="00FF5549"/>
    <w:rsid w:val="00FF6E8C"/>
    <w:rsid w:val="00FF7866"/>
    <w:rsid w:val="036CB8A1"/>
    <w:rsid w:val="0445B519"/>
    <w:rsid w:val="0543FA13"/>
    <w:rsid w:val="05F96C82"/>
    <w:rsid w:val="06B990B5"/>
    <w:rsid w:val="0730B671"/>
    <w:rsid w:val="078A7453"/>
    <w:rsid w:val="0A378FBF"/>
    <w:rsid w:val="0B0607FC"/>
    <w:rsid w:val="0BC8C1AE"/>
    <w:rsid w:val="0E1C26D7"/>
    <w:rsid w:val="0E70BE31"/>
    <w:rsid w:val="1121D194"/>
    <w:rsid w:val="11B5BF69"/>
    <w:rsid w:val="128EA9D5"/>
    <w:rsid w:val="139D454F"/>
    <w:rsid w:val="13BA8566"/>
    <w:rsid w:val="14B64B0F"/>
    <w:rsid w:val="174DC672"/>
    <w:rsid w:val="197933AE"/>
    <w:rsid w:val="197CAF40"/>
    <w:rsid w:val="1AF3E137"/>
    <w:rsid w:val="1E9EA562"/>
    <w:rsid w:val="1F6E0921"/>
    <w:rsid w:val="20DF09D0"/>
    <w:rsid w:val="233CB9E3"/>
    <w:rsid w:val="25189899"/>
    <w:rsid w:val="265CF27A"/>
    <w:rsid w:val="27CDF69E"/>
    <w:rsid w:val="2B602F07"/>
    <w:rsid w:val="2B9B41F0"/>
    <w:rsid w:val="2CE99076"/>
    <w:rsid w:val="2E58FA26"/>
    <w:rsid w:val="2E7E706B"/>
    <w:rsid w:val="3507D570"/>
    <w:rsid w:val="3808E56D"/>
    <w:rsid w:val="385811AF"/>
    <w:rsid w:val="3AA01316"/>
    <w:rsid w:val="3B0807CE"/>
    <w:rsid w:val="3CEC0181"/>
    <w:rsid w:val="410E5E64"/>
    <w:rsid w:val="4168EBA7"/>
    <w:rsid w:val="423625B7"/>
    <w:rsid w:val="45A069CC"/>
    <w:rsid w:val="477672F6"/>
    <w:rsid w:val="47E132FF"/>
    <w:rsid w:val="49C5847D"/>
    <w:rsid w:val="4E2EA061"/>
    <w:rsid w:val="50B90233"/>
    <w:rsid w:val="5279A98A"/>
    <w:rsid w:val="52E8C1E9"/>
    <w:rsid w:val="5578CA68"/>
    <w:rsid w:val="56C2EE37"/>
    <w:rsid w:val="5A41715D"/>
    <w:rsid w:val="5C24FA69"/>
    <w:rsid w:val="5CC39318"/>
    <w:rsid w:val="5D83FE9A"/>
    <w:rsid w:val="5EF0101F"/>
    <w:rsid w:val="601E680F"/>
    <w:rsid w:val="6066CB2C"/>
    <w:rsid w:val="61433C4D"/>
    <w:rsid w:val="61919DE6"/>
    <w:rsid w:val="628B3E12"/>
    <w:rsid w:val="652046A3"/>
    <w:rsid w:val="68A204F1"/>
    <w:rsid w:val="68B3188A"/>
    <w:rsid w:val="6BABF62E"/>
    <w:rsid w:val="6CDD42B7"/>
    <w:rsid w:val="6E144F1A"/>
    <w:rsid w:val="6F0456CD"/>
    <w:rsid w:val="7034F909"/>
    <w:rsid w:val="7285873D"/>
    <w:rsid w:val="73609CC5"/>
    <w:rsid w:val="763AD7F0"/>
    <w:rsid w:val="77200038"/>
    <w:rsid w:val="78715343"/>
    <w:rsid w:val="7A6DEC5B"/>
    <w:rsid w:val="7C1FA446"/>
    <w:rsid w:val="7CDE6041"/>
    <w:rsid w:val="7CEF37A1"/>
    <w:rsid w:val="7D6840DA"/>
    <w:rsid w:val="7DB18163"/>
    <w:rsid w:val="7DB6D1F3"/>
    <w:rsid w:val="7E20F92E"/>
    <w:rsid w:val="7EAED794"/>
    <w:rsid w:val="7F9786C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0ED0EE"/>
  <w15:docId w15:val="{0D2D6DA3-EAC7-433E-B43E-164D52778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B3B03"/>
    <w:rPr>
      <w:rFonts w:ascii="Calibri" w:hAnsi="Calibri"/>
      <w:sz w:val="18"/>
      <w:lang w:eastAsia="en-US"/>
    </w:rPr>
  </w:style>
  <w:style w:type="paragraph" w:styleId="Heading1">
    <w:name w:val="heading 1"/>
    <w:basedOn w:val="Normal"/>
    <w:next w:val="BodyText"/>
    <w:link w:val="Heading1Char"/>
    <w:qFormat/>
    <w:rsid w:val="00F57E97"/>
    <w:pPr>
      <w:keepNext/>
      <w:numPr>
        <w:numId w:val="9"/>
      </w:numPr>
      <w:tabs>
        <w:tab w:val="clear" w:pos="425"/>
        <w:tab w:val="left" w:pos="851"/>
      </w:tabs>
      <w:spacing w:before="320" w:line="240" w:lineRule="auto"/>
      <w:outlineLvl w:val="0"/>
    </w:pPr>
    <w:rPr>
      <w:b/>
      <w:color w:val="0F2147"/>
      <w:sz w:val="44"/>
    </w:rPr>
  </w:style>
  <w:style w:type="paragraph" w:styleId="Heading2">
    <w:name w:val="heading 2"/>
    <w:basedOn w:val="Normal"/>
    <w:next w:val="BodyText"/>
    <w:link w:val="Heading2Char"/>
    <w:qFormat/>
    <w:rsid w:val="0032464C"/>
    <w:pPr>
      <w:keepNext/>
      <w:numPr>
        <w:ilvl w:val="1"/>
        <w:numId w:val="9"/>
      </w:numPr>
      <w:tabs>
        <w:tab w:val="clear" w:pos="425"/>
        <w:tab w:val="left" w:pos="907"/>
      </w:tabs>
      <w:spacing w:before="200"/>
      <w:outlineLvl w:val="1"/>
    </w:pPr>
    <w:rPr>
      <w:b/>
      <w:color w:val="0F2147"/>
      <w:sz w:val="36"/>
    </w:rPr>
  </w:style>
  <w:style w:type="paragraph" w:styleId="Heading3">
    <w:name w:val="heading 3"/>
    <w:basedOn w:val="Normal"/>
    <w:next w:val="BodyText"/>
    <w:link w:val="Heading3Char"/>
    <w:qFormat/>
    <w:rsid w:val="0032464C"/>
    <w:pPr>
      <w:keepNext/>
      <w:numPr>
        <w:ilvl w:val="2"/>
        <w:numId w:val="9"/>
      </w:numPr>
      <w:tabs>
        <w:tab w:val="clear" w:pos="1080"/>
        <w:tab w:val="left" w:pos="1134"/>
      </w:tabs>
      <w:spacing w:before="200"/>
      <w:outlineLvl w:val="2"/>
    </w:pPr>
    <w:rPr>
      <w:b/>
      <w:color w:val="0F2147"/>
      <w:sz w:val="28"/>
    </w:rPr>
  </w:style>
  <w:style w:type="paragraph" w:styleId="Heading4">
    <w:name w:val="heading 4"/>
    <w:basedOn w:val="Normal"/>
    <w:next w:val="BodyText"/>
    <w:link w:val="Heading4Char"/>
    <w:qFormat/>
    <w:rsid w:val="0032464C"/>
    <w:pPr>
      <w:keepNext/>
      <w:numPr>
        <w:ilvl w:val="3"/>
        <w:numId w:val="9"/>
      </w:numPr>
      <w:tabs>
        <w:tab w:val="clear" w:pos="1648"/>
        <w:tab w:val="left" w:pos="1418"/>
      </w:tabs>
      <w:spacing w:before="200"/>
      <w:outlineLvl w:val="3"/>
    </w:pPr>
    <w:rPr>
      <w:b/>
      <w:color w:val="0F2147"/>
      <w:sz w:val="24"/>
    </w:rPr>
  </w:style>
  <w:style w:type="paragraph" w:styleId="Heading5">
    <w:name w:val="heading 5"/>
    <w:basedOn w:val="Normal"/>
    <w:next w:val="BodyText"/>
    <w:link w:val="Heading5Char"/>
    <w:qFormat/>
    <w:rsid w:val="000D66A1"/>
    <w:pPr>
      <w:keepNext/>
      <w:numPr>
        <w:ilvl w:val="4"/>
        <w:numId w:val="9"/>
      </w:numPr>
      <w:tabs>
        <w:tab w:val="clear" w:pos="1440"/>
        <w:tab w:val="left" w:pos="1418"/>
      </w:tabs>
      <w:spacing w:before="200" w:line="240" w:lineRule="auto"/>
      <w:outlineLvl w:val="4"/>
    </w:pPr>
    <w:rPr>
      <w:b/>
      <w:color w:val="0F2147"/>
    </w:rPr>
  </w:style>
  <w:style w:type="paragraph" w:styleId="Heading6">
    <w:name w:val="heading 6"/>
    <w:basedOn w:val="Normal"/>
    <w:next w:val="BodyText"/>
    <w:link w:val="Heading6Char"/>
    <w:rsid w:val="000D66A1"/>
    <w:pPr>
      <w:keepNext/>
      <w:numPr>
        <w:ilvl w:val="5"/>
        <w:numId w:val="9"/>
      </w:numPr>
      <w:tabs>
        <w:tab w:val="clear" w:pos="1152"/>
        <w:tab w:val="left" w:pos="1701"/>
      </w:tabs>
      <w:spacing w:before="200" w:line="240" w:lineRule="auto"/>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sz w:val="20"/>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289"/>
    <w:pPr>
      <w:spacing w:line="260" w:lineRule="atLeast"/>
    </w:pPr>
  </w:style>
  <w:style w:type="paragraph" w:styleId="Title">
    <w:name w:val="Title"/>
    <w:basedOn w:val="BodyText"/>
    <w:rsid w:val="0096098E"/>
    <w:pPr>
      <w:keepNext/>
      <w:keepLines/>
      <w:spacing w:before="120" w:after="360" w:line="240" w:lineRule="auto"/>
      <w:jc w:val="center"/>
    </w:pPr>
    <w:rPr>
      <w:b/>
      <w:sz w:val="32"/>
    </w:r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rsid w:val="00A11BB1"/>
    <w:pPr>
      <w:spacing w:after="60"/>
      <w:jc w:val="center"/>
      <w:outlineLvl w:val="1"/>
    </w:pPr>
    <w:rPr>
      <w:rFonts w:eastAsiaTheme="majorEastAsia" w:cstheme="majorBidi"/>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32464C"/>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qFormat/>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F57E97"/>
    <w:rPr>
      <w:rFonts w:ascii="Calibri" w:hAnsi="Calibri"/>
      <w:b/>
      <w:color w:val="0F2147"/>
      <w:sz w:val="44"/>
      <w:lang w:eastAsia="en-US"/>
    </w:rPr>
  </w:style>
  <w:style w:type="character" w:customStyle="1" w:styleId="Heading3Char">
    <w:name w:val="Heading 3 Char"/>
    <w:basedOn w:val="DefaultParagraphFont"/>
    <w:link w:val="Heading3"/>
    <w:rsid w:val="0032464C"/>
    <w:rPr>
      <w:rFonts w:ascii="Calibri" w:hAnsi="Calibri"/>
      <w:b/>
      <w:color w:val="0F2147"/>
      <w:sz w:val="28"/>
      <w:lang w:eastAsia="en-US"/>
    </w:rPr>
  </w:style>
  <w:style w:type="character" w:customStyle="1" w:styleId="Heading4Char">
    <w:name w:val="Heading 4 Char"/>
    <w:basedOn w:val="DefaultParagraphFont"/>
    <w:link w:val="Heading4"/>
    <w:rsid w:val="0032464C"/>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paragraph" w:styleId="CommentSubject">
    <w:name w:val="annotation subject"/>
    <w:basedOn w:val="CommentText"/>
    <w:next w:val="CommentText"/>
    <w:link w:val="CommentSubjectChar"/>
    <w:semiHidden/>
    <w:unhideWhenUsed/>
    <w:rsid w:val="00D171A1"/>
    <w:pPr>
      <w:spacing w:after="160"/>
      <w:ind w:left="0"/>
    </w:pPr>
    <w:rPr>
      <w:b/>
      <w:bCs/>
    </w:rPr>
  </w:style>
  <w:style w:type="character" w:customStyle="1" w:styleId="CommentTextChar">
    <w:name w:val="Comment Text Char"/>
    <w:basedOn w:val="DefaultParagraphFont"/>
    <w:link w:val="CommentText"/>
    <w:semiHidden/>
    <w:rsid w:val="00D171A1"/>
    <w:rPr>
      <w:rFonts w:ascii="Calibri" w:hAnsi="Calibri"/>
      <w:lang w:eastAsia="en-US"/>
    </w:rPr>
  </w:style>
  <w:style w:type="character" w:customStyle="1" w:styleId="CommentSubjectChar">
    <w:name w:val="Comment Subject Char"/>
    <w:basedOn w:val="CommentTextChar"/>
    <w:link w:val="CommentSubject"/>
    <w:semiHidden/>
    <w:rsid w:val="00D171A1"/>
    <w:rPr>
      <w:rFonts w:ascii="Calibri" w:hAnsi="Calibri"/>
      <w:b/>
      <w:bCs/>
      <w:lang w:eastAsia="en-US"/>
    </w:rPr>
  </w:style>
  <w:style w:type="character" w:styleId="UnresolvedMention">
    <w:name w:val="Unresolved Mention"/>
    <w:basedOn w:val="DefaultParagraphFont"/>
    <w:uiPriority w:val="99"/>
    <w:semiHidden/>
    <w:unhideWhenUsed/>
    <w:rsid w:val="00696C5B"/>
    <w:rPr>
      <w:color w:val="605E5C"/>
      <w:shd w:val="clear" w:color="auto" w:fill="E1DFDD"/>
    </w:rPr>
  </w:style>
  <w:style w:type="character" w:styleId="FollowedHyperlink">
    <w:name w:val="FollowedHyperlink"/>
    <w:basedOn w:val="DefaultParagraphFont"/>
    <w:semiHidden/>
    <w:unhideWhenUsed/>
    <w:rsid w:val="008C0690"/>
    <w:rPr>
      <w:color w:val="E4605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19245">
      <w:bodyDiv w:val="1"/>
      <w:marLeft w:val="0"/>
      <w:marRight w:val="0"/>
      <w:marTop w:val="0"/>
      <w:marBottom w:val="0"/>
      <w:divBdr>
        <w:top w:val="none" w:sz="0" w:space="0" w:color="auto"/>
        <w:left w:val="none" w:sz="0" w:space="0" w:color="auto"/>
        <w:bottom w:val="none" w:sz="0" w:space="0" w:color="auto"/>
        <w:right w:val="none" w:sz="0" w:space="0" w:color="auto"/>
      </w:divBdr>
      <w:divsChild>
        <w:div w:id="13655969">
          <w:marLeft w:val="0"/>
          <w:marRight w:val="0"/>
          <w:marTop w:val="0"/>
          <w:marBottom w:val="0"/>
          <w:divBdr>
            <w:top w:val="none" w:sz="0" w:space="0" w:color="auto"/>
            <w:left w:val="none" w:sz="0" w:space="0" w:color="auto"/>
            <w:bottom w:val="none" w:sz="0" w:space="0" w:color="auto"/>
            <w:right w:val="none" w:sz="0" w:space="0" w:color="auto"/>
          </w:divBdr>
          <w:divsChild>
            <w:div w:id="1955936156">
              <w:marLeft w:val="-75"/>
              <w:marRight w:val="0"/>
              <w:marTop w:val="30"/>
              <w:marBottom w:val="30"/>
              <w:divBdr>
                <w:top w:val="none" w:sz="0" w:space="0" w:color="auto"/>
                <w:left w:val="none" w:sz="0" w:space="0" w:color="auto"/>
                <w:bottom w:val="none" w:sz="0" w:space="0" w:color="auto"/>
                <w:right w:val="none" w:sz="0" w:space="0" w:color="auto"/>
              </w:divBdr>
              <w:divsChild>
                <w:div w:id="25839875">
                  <w:marLeft w:val="0"/>
                  <w:marRight w:val="0"/>
                  <w:marTop w:val="0"/>
                  <w:marBottom w:val="0"/>
                  <w:divBdr>
                    <w:top w:val="none" w:sz="0" w:space="0" w:color="auto"/>
                    <w:left w:val="none" w:sz="0" w:space="0" w:color="auto"/>
                    <w:bottom w:val="none" w:sz="0" w:space="0" w:color="auto"/>
                    <w:right w:val="none" w:sz="0" w:space="0" w:color="auto"/>
                  </w:divBdr>
                  <w:divsChild>
                    <w:div w:id="1342200064">
                      <w:marLeft w:val="0"/>
                      <w:marRight w:val="0"/>
                      <w:marTop w:val="0"/>
                      <w:marBottom w:val="0"/>
                      <w:divBdr>
                        <w:top w:val="none" w:sz="0" w:space="0" w:color="auto"/>
                        <w:left w:val="none" w:sz="0" w:space="0" w:color="auto"/>
                        <w:bottom w:val="none" w:sz="0" w:space="0" w:color="auto"/>
                        <w:right w:val="none" w:sz="0" w:space="0" w:color="auto"/>
                      </w:divBdr>
                    </w:div>
                  </w:divsChild>
                </w:div>
                <w:div w:id="69696579">
                  <w:marLeft w:val="0"/>
                  <w:marRight w:val="0"/>
                  <w:marTop w:val="0"/>
                  <w:marBottom w:val="0"/>
                  <w:divBdr>
                    <w:top w:val="none" w:sz="0" w:space="0" w:color="auto"/>
                    <w:left w:val="none" w:sz="0" w:space="0" w:color="auto"/>
                    <w:bottom w:val="none" w:sz="0" w:space="0" w:color="auto"/>
                    <w:right w:val="none" w:sz="0" w:space="0" w:color="auto"/>
                  </w:divBdr>
                  <w:divsChild>
                    <w:div w:id="2136631880">
                      <w:marLeft w:val="0"/>
                      <w:marRight w:val="0"/>
                      <w:marTop w:val="0"/>
                      <w:marBottom w:val="0"/>
                      <w:divBdr>
                        <w:top w:val="none" w:sz="0" w:space="0" w:color="auto"/>
                        <w:left w:val="none" w:sz="0" w:space="0" w:color="auto"/>
                        <w:bottom w:val="none" w:sz="0" w:space="0" w:color="auto"/>
                        <w:right w:val="none" w:sz="0" w:space="0" w:color="auto"/>
                      </w:divBdr>
                    </w:div>
                  </w:divsChild>
                </w:div>
                <w:div w:id="87044112">
                  <w:marLeft w:val="0"/>
                  <w:marRight w:val="0"/>
                  <w:marTop w:val="0"/>
                  <w:marBottom w:val="0"/>
                  <w:divBdr>
                    <w:top w:val="none" w:sz="0" w:space="0" w:color="auto"/>
                    <w:left w:val="none" w:sz="0" w:space="0" w:color="auto"/>
                    <w:bottom w:val="none" w:sz="0" w:space="0" w:color="auto"/>
                    <w:right w:val="none" w:sz="0" w:space="0" w:color="auto"/>
                  </w:divBdr>
                  <w:divsChild>
                    <w:div w:id="1282227818">
                      <w:marLeft w:val="0"/>
                      <w:marRight w:val="0"/>
                      <w:marTop w:val="0"/>
                      <w:marBottom w:val="0"/>
                      <w:divBdr>
                        <w:top w:val="none" w:sz="0" w:space="0" w:color="auto"/>
                        <w:left w:val="none" w:sz="0" w:space="0" w:color="auto"/>
                        <w:bottom w:val="none" w:sz="0" w:space="0" w:color="auto"/>
                        <w:right w:val="none" w:sz="0" w:space="0" w:color="auto"/>
                      </w:divBdr>
                    </w:div>
                  </w:divsChild>
                </w:div>
                <w:div w:id="164365959">
                  <w:marLeft w:val="0"/>
                  <w:marRight w:val="0"/>
                  <w:marTop w:val="0"/>
                  <w:marBottom w:val="0"/>
                  <w:divBdr>
                    <w:top w:val="none" w:sz="0" w:space="0" w:color="auto"/>
                    <w:left w:val="none" w:sz="0" w:space="0" w:color="auto"/>
                    <w:bottom w:val="none" w:sz="0" w:space="0" w:color="auto"/>
                    <w:right w:val="none" w:sz="0" w:space="0" w:color="auto"/>
                  </w:divBdr>
                  <w:divsChild>
                    <w:div w:id="1450472807">
                      <w:marLeft w:val="0"/>
                      <w:marRight w:val="0"/>
                      <w:marTop w:val="0"/>
                      <w:marBottom w:val="0"/>
                      <w:divBdr>
                        <w:top w:val="none" w:sz="0" w:space="0" w:color="auto"/>
                        <w:left w:val="none" w:sz="0" w:space="0" w:color="auto"/>
                        <w:bottom w:val="none" w:sz="0" w:space="0" w:color="auto"/>
                        <w:right w:val="none" w:sz="0" w:space="0" w:color="auto"/>
                      </w:divBdr>
                    </w:div>
                  </w:divsChild>
                </w:div>
                <w:div w:id="215554807">
                  <w:marLeft w:val="0"/>
                  <w:marRight w:val="0"/>
                  <w:marTop w:val="0"/>
                  <w:marBottom w:val="0"/>
                  <w:divBdr>
                    <w:top w:val="none" w:sz="0" w:space="0" w:color="auto"/>
                    <w:left w:val="none" w:sz="0" w:space="0" w:color="auto"/>
                    <w:bottom w:val="none" w:sz="0" w:space="0" w:color="auto"/>
                    <w:right w:val="none" w:sz="0" w:space="0" w:color="auto"/>
                  </w:divBdr>
                  <w:divsChild>
                    <w:div w:id="1683817296">
                      <w:marLeft w:val="0"/>
                      <w:marRight w:val="0"/>
                      <w:marTop w:val="0"/>
                      <w:marBottom w:val="0"/>
                      <w:divBdr>
                        <w:top w:val="none" w:sz="0" w:space="0" w:color="auto"/>
                        <w:left w:val="none" w:sz="0" w:space="0" w:color="auto"/>
                        <w:bottom w:val="none" w:sz="0" w:space="0" w:color="auto"/>
                        <w:right w:val="none" w:sz="0" w:space="0" w:color="auto"/>
                      </w:divBdr>
                    </w:div>
                  </w:divsChild>
                </w:div>
                <w:div w:id="218367906">
                  <w:marLeft w:val="0"/>
                  <w:marRight w:val="0"/>
                  <w:marTop w:val="0"/>
                  <w:marBottom w:val="0"/>
                  <w:divBdr>
                    <w:top w:val="none" w:sz="0" w:space="0" w:color="auto"/>
                    <w:left w:val="none" w:sz="0" w:space="0" w:color="auto"/>
                    <w:bottom w:val="none" w:sz="0" w:space="0" w:color="auto"/>
                    <w:right w:val="none" w:sz="0" w:space="0" w:color="auto"/>
                  </w:divBdr>
                  <w:divsChild>
                    <w:div w:id="896208821">
                      <w:marLeft w:val="0"/>
                      <w:marRight w:val="0"/>
                      <w:marTop w:val="0"/>
                      <w:marBottom w:val="0"/>
                      <w:divBdr>
                        <w:top w:val="none" w:sz="0" w:space="0" w:color="auto"/>
                        <w:left w:val="none" w:sz="0" w:space="0" w:color="auto"/>
                        <w:bottom w:val="none" w:sz="0" w:space="0" w:color="auto"/>
                        <w:right w:val="none" w:sz="0" w:space="0" w:color="auto"/>
                      </w:divBdr>
                    </w:div>
                  </w:divsChild>
                </w:div>
                <w:div w:id="437024996">
                  <w:marLeft w:val="0"/>
                  <w:marRight w:val="0"/>
                  <w:marTop w:val="0"/>
                  <w:marBottom w:val="0"/>
                  <w:divBdr>
                    <w:top w:val="none" w:sz="0" w:space="0" w:color="auto"/>
                    <w:left w:val="none" w:sz="0" w:space="0" w:color="auto"/>
                    <w:bottom w:val="none" w:sz="0" w:space="0" w:color="auto"/>
                    <w:right w:val="none" w:sz="0" w:space="0" w:color="auto"/>
                  </w:divBdr>
                  <w:divsChild>
                    <w:div w:id="5645058">
                      <w:marLeft w:val="0"/>
                      <w:marRight w:val="0"/>
                      <w:marTop w:val="0"/>
                      <w:marBottom w:val="0"/>
                      <w:divBdr>
                        <w:top w:val="none" w:sz="0" w:space="0" w:color="auto"/>
                        <w:left w:val="none" w:sz="0" w:space="0" w:color="auto"/>
                        <w:bottom w:val="none" w:sz="0" w:space="0" w:color="auto"/>
                        <w:right w:val="none" w:sz="0" w:space="0" w:color="auto"/>
                      </w:divBdr>
                    </w:div>
                  </w:divsChild>
                </w:div>
                <w:div w:id="455638421">
                  <w:marLeft w:val="0"/>
                  <w:marRight w:val="0"/>
                  <w:marTop w:val="0"/>
                  <w:marBottom w:val="0"/>
                  <w:divBdr>
                    <w:top w:val="none" w:sz="0" w:space="0" w:color="auto"/>
                    <w:left w:val="none" w:sz="0" w:space="0" w:color="auto"/>
                    <w:bottom w:val="none" w:sz="0" w:space="0" w:color="auto"/>
                    <w:right w:val="none" w:sz="0" w:space="0" w:color="auto"/>
                  </w:divBdr>
                  <w:divsChild>
                    <w:div w:id="30571946">
                      <w:marLeft w:val="0"/>
                      <w:marRight w:val="0"/>
                      <w:marTop w:val="0"/>
                      <w:marBottom w:val="0"/>
                      <w:divBdr>
                        <w:top w:val="none" w:sz="0" w:space="0" w:color="auto"/>
                        <w:left w:val="none" w:sz="0" w:space="0" w:color="auto"/>
                        <w:bottom w:val="none" w:sz="0" w:space="0" w:color="auto"/>
                        <w:right w:val="none" w:sz="0" w:space="0" w:color="auto"/>
                      </w:divBdr>
                    </w:div>
                  </w:divsChild>
                </w:div>
                <w:div w:id="505751618">
                  <w:marLeft w:val="0"/>
                  <w:marRight w:val="0"/>
                  <w:marTop w:val="0"/>
                  <w:marBottom w:val="0"/>
                  <w:divBdr>
                    <w:top w:val="none" w:sz="0" w:space="0" w:color="auto"/>
                    <w:left w:val="none" w:sz="0" w:space="0" w:color="auto"/>
                    <w:bottom w:val="none" w:sz="0" w:space="0" w:color="auto"/>
                    <w:right w:val="none" w:sz="0" w:space="0" w:color="auto"/>
                  </w:divBdr>
                  <w:divsChild>
                    <w:div w:id="1831092790">
                      <w:marLeft w:val="0"/>
                      <w:marRight w:val="0"/>
                      <w:marTop w:val="0"/>
                      <w:marBottom w:val="0"/>
                      <w:divBdr>
                        <w:top w:val="none" w:sz="0" w:space="0" w:color="auto"/>
                        <w:left w:val="none" w:sz="0" w:space="0" w:color="auto"/>
                        <w:bottom w:val="none" w:sz="0" w:space="0" w:color="auto"/>
                        <w:right w:val="none" w:sz="0" w:space="0" w:color="auto"/>
                      </w:divBdr>
                    </w:div>
                  </w:divsChild>
                </w:div>
                <w:div w:id="652102342">
                  <w:marLeft w:val="0"/>
                  <w:marRight w:val="0"/>
                  <w:marTop w:val="0"/>
                  <w:marBottom w:val="0"/>
                  <w:divBdr>
                    <w:top w:val="none" w:sz="0" w:space="0" w:color="auto"/>
                    <w:left w:val="none" w:sz="0" w:space="0" w:color="auto"/>
                    <w:bottom w:val="none" w:sz="0" w:space="0" w:color="auto"/>
                    <w:right w:val="none" w:sz="0" w:space="0" w:color="auto"/>
                  </w:divBdr>
                  <w:divsChild>
                    <w:div w:id="854852839">
                      <w:marLeft w:val="0"/>
                      <w:marRight w:val="0"/>
                      <w:marTop w:val="0"/>
                      <w:marBottom w:val="0"/>
                      <w:divBdr>
                        <w:top w:val="none" w:sz="0" w:space="0" w:color="auto"/>
                        <w:left w:val="none" w:sz="0" w:space="0" w:color="auto"/>
                        <w:bottom w:val="none" w:sz="0" w:space="0" w:color="auto"/>
                        <w:right w:val="none" w:sz="0" w:space="0" w:color="auto"/>
                      </w:divBdr>
                    </w:div>
                  </w:divsChild>
                </w:div>
                <w:div w:id="656348288">
                  <w:marLeft w:val="0"/>
                  <w:marRight w:val="0"/>
                  <w:marTop w:val="0"/>
                  <w:marBottom w:val="0"/>
                  <w:divBdr>
                    <w:top w:val="none" w:sz="0" w:space="0" w:color="auto"/>
                    <w:left w:val="none" w:sz="0" w:space="0" w:color="auto"/>
                    <w:bottom w:val="none" w:sz="0" w:space="0" w:color="auto"/>
                    <w:right w:val="none" w:sz="0" w:space="0" w:color="auto"/>
                  </w:divBdr>
                  <w:divsChild>
                    <w:div w:id="1692796979">
                      <w:marLeft w:val="0"/>
                      <w:marRight w:val="0"/>
                      <w:marTop w:val="0"/>
                      <w:marBottom w:val="0"/>
                      <w:divBdr>
                        <w:top w:val="none" w:sz="0" w:space="0" w:color="auto"/>
                        <w:left w:val="none" w:sz="0" w:space="0" w:color="auto"/>
                        <w:bottom w:val="none" w:sz="0" w:space="0" w:color="auto"/>
                        <w:right w:val="none" w:sz="0" w:space="0" w:color="auto"/>
                      </w:divBdr>
                    </w:div>
                  </w:divsChild>
                </w:div>
                <w:div w:id="743528844">
                  <w:marLeft w:val="0"/>
                  <w:marRight w:val="0"/>
                  <w:marTop w:val="0"/>
                  <w:marBottom w:val="0"/>
                  <w:divBdr>
                    <w:top w:val="none" w:sz="0" w:space="0" w:color="auto"/>
                    <w:left w:val="none" w:sz="0" w:space="0" w:color="auto"/>
                    <w:bottom w:val="none" w:sz="0" w:space="0" w:color="auto"/>
                    <w:right w:val="none" w:sz="0" w:space="0" w:color="auto"/>
                  </w:divBdr>
                  <w:divsChild>
                    <w:div w:id="1959481317">
                      <w:marLeft w:val="0"/>
                      <w:marRight w:val="0"/>
                      <w:marTop w:val="0"/>
                      <w:marBottom w:val="0"/>
                      <w:divBdr>
                        <w:top w:val="none" w:sz="0" w:space="0" w:color="auto"/>
                        <w:left w:val="none" w:sz="0" w:space="0" w:color="auto"/>
                        <w:bottom w:val="none" w:sz="0" w:space="0" w:color="auto"/>
                        <w:right w:val="none" w:sz="0" w:space="0" w:color="auto"/>
                      </w:divBdr>
                    </w:div>
                  </w:divsChild>
                </w:div>
                <w:div w:id="913053303">
                  <w:marLeft w:val="0"/>
                  <w:marRight w:val="0"/>
                  <w:marTop w:val="0"/>
                  <w:marBottom w:val="0"/>
                  <w:divBdr>
                    <w:top w:val="none" w:sz="0" w:space="0" w:color="auto"/>
                    <w:left w:val="none" w:sz="0" w:space="0" w:color="auto"/>
                    <w:bottom w:val="none" w:sz="0" w:space="0" w:color="auto"/>
                    <w:right w:val="none" w:sz="0" w:space="0" w:color="auto"/>
                  </w:divBdr>
                  <w:divsChild>
                    <w:div w:id="1613780692">
                      <w:marLeft w:val="0"/>
                      <w:marRight w:val="0"/>
                      <w:marTop w:val="0"/>
                      <w:marBottom w:val="0"/>
                      <w:divBdr>
                        <w:top w:val="none" w:sz="0" w:space="0" w:color="auto"/>
                        <w:left w:val="none" w:sz="0" w:space="0" w:color="auto"/>
                        <w:bottom w:val="none" w:sz="0" w:space="0" w:color="auto"/>
                        <w:right w:val="none" w:sz="0" w:space="0" w:color="auto"/>
                      </w:divBdr>
                    </w:div>
                  </w:divsChild>
                </w:div>
                <w:div w:id="1053697202">
                  <w:marLeft w:val="0"/>
                  <w:marRight w:val="0"/>
                  <w:marTop w:val="0"/>
                  <w:marBottom w:val="0"/>
                  <w:divBdr>
                    <w:top w:val="none" w:sz="0" w:space="0" w:color="auto"/>
                    <w:left w:val="none" w:sz="0" w:space="0" w:color="auto"/>
                    <w:bottom w:val="none" w:sz="0" w:space="0" w:color="auto"/>
                    <w:right w:val="none" w:sz="0" w:space="0" w:color="auto"/>
                  </w:divBdr>
                  <w:divsChild>
                    <w:div w:id="609971519">
                      <w:marLeft w:val="0"/>
                      <w:marRight w:val="0"/>
                      <w:marTop w:val="0"/>
                      <w:marBottom w:val="0"/>
                      <w:divBdr>
                        <w:top w:val="none" w:sz="0" w:space="0" w:color="auto"/>
                        <w:left w:val="none" w:sz="0" w:space="0" w:color="auto"/>
                        <w:bottom w:val="none" w:sz="0" w:space="0" w:color="auto"/>
                        <w:right w:val="none" w:sz="0" w:space="0" w:color="auto"/>
                      </w:divBdr>
                    </w:div>
                  </w:divsChild>
                </w:div>
                <w:div w:id="1075396582">
                  <w:marLeft w:val="0"/>
                  <w:marRight w:val="0"/>
                  <w:marTop w:val="0"/>
                  <w:marBottom w:val="0"/>
                  <w:divBdr>
                    <w:top w:val="none" w:sz="0" w:space="0" w:color="auto"/>
                    <w:left w:val="none" w:sz="0" w:space="0" w:color="auto"/>
                    <w:bottom w:val="none" w:sz="0" w:space="0" w:color="auto"/>
                    <w:right w:val="none" w:sz="0" w:space="0" w:color="auto"/>
                  </w:divBdr>
                  <w:divsChild>
                    <w:div w:id="1709257623">
                      <w:marLeft w:val="0"/>
                      <w:marRight w:val="0"/>
                      <w:marTop w:val="0"/>
                      <w:marBottom w:val="0"/>
                      <w:divBdr>
                        <w:top w:val="none" w:sz="0" w:space="0" w:color="auto"/>
                        <w:left w:val="none" w:sz="0" w:space="0" w:color="auto"/>
                        <w:bottom w:val="none" w:sz="0" w:space="0" w:color="auto"/>
                        <w:right w:val="none" w:sz="0" w:space="0" w:color="auto"/>
                      </w:divBdr>
                    </w:div>
                  </w:divsChild>
                </w:div>
                <w:div w:id="1108083120">
                  <w:marLeft w:val="0"/>
                  <w:marRight w:val="0"/>
                  <w:marTop w:val="0"/>
                  <w:marBottom w:val="0"/>
                  <w:divBdr>
                    <w:top w:val="none" w:sz="0" w:space="0" w:color="auto"/>
                    <w:left w:val="none" w:sz="0" w:space="0" w:color="auto"/>
                    <w:bottom w:val="none" w:sz="0" w:space="0" w:color="auto"/>
                    <w:right w:val="none" w:sz="0" w:space="0" w:color="auto"/>
                  </w:divBdr>
                  <w:divsChild>
                    <w:div w:id="494690973">
                      <w:marLeft w:val="0"/>
                      <w:marRight w:val="0"/>
                      <w:marTop w:val="0"/>
                      <w:marBottom w:val="0"/>
                      <w:divBdr>
                        <w:top w:val="none" w:sz="0" w:space="0" w:color="auto"/>
                        <w:left w:val="none" w:sz="0" w:space="0" w:color="auto"/>
                        <w:bottom w:val="none" w:sz="0" w:space="0" w:color="auto"/>
                        <w:right w:val="none" w:sz="0" w:space="0" w:color="auto"/>
                      </w:divBdr>
                    </w:div>
                  </w:divsChild>
                </w:div>
                <w:div w:id="1129709713">
                  <w:marLeft w:val="0"/>
                  <w:marRight w:val="0"/>
                  <w:marTop w:val="0"/>
                  <w:marBottom w:val="0"/>
                  <w:divBdr>
                    <w:top w:val="none" w:sz="0" w:space="0" w:color="auto"/>
                    <w:left w:val="none" w:sz="0" w:space="0" w:color="auto"/>
                    <w:bottom w:val="none" w:sz="0" w:space="0" w:color="auto"/>
                    <w:right w:val="none" w:sz="0" w:space="0" w:color="auto"/>
                  </w:divBdr>
                  <w:divsChild>
                    <w:div w:id="2025591634">
                      <w:marLeft w:val="0"/>
                      <w:marRight w:val="0"/>
                      <w:marTop w:val="0"/>
                      <w:marBottom w:val="0"/>
                      <w:divBdr>
                        <w:top w:val="none" w:sz="0" w:space="0" w:color="auto"/>
                        <w:left w:val="none" w:sz="0" w:space="0" w:color="auto"/>
                        <w:bottom w:val="none" w:sz="0" w:space="0" w:color="auto"/>
                        <w:right w:val="none" w:sz="0" w:space="0" w:color="auto"/>
                      </w:divBdr>
                    </w:div>
                  </w:divsChild>
                </w:div>
                <w:div w:id="1266378415">
                  <w:marLeft w:val="0"/>
                  <w:marRight w:val="0"/>
                  <w:marTop w:val="0"/>
                  <w:marBottom w:val="0"/>
                  <w:divBdr>
                    <w:top w:val="none" w:sz="0" w:space="0" w:color="auto"/>
                    <w:left w:val="none" w:sz="0" w:space="0" w:color="auto"/>
                    <w:bottom w:val="none" w:sz="0" w:space="0" w:color="auto"/>
                    <w:right w:val="none" w:sz="0" w:space="0" w:color="auto"/>
                  </w:divBdr>
                  <w:divsChild>
                    <w:div w:id="572008763">
                      <w:marLeft w:val="0"/>
                      <w:marRight w:val="0"/>
                      <w:marTop w:val="0"/>
                      <w:marBottom w:val="0"/>
                      <w:divBdr>
                        <w:top w:val="none" w:sz="0" w:space="0" w:color="auto"/>
                        <w:left w:val="none" w:sz="0" w:space="0" w:color="auto"/>
                        <w:bottom w:val="none" w:sz="0" w:space="0" w:color="auto"/>
                        <w:right w:val="none" w:sz="0" w:space="0" w:color="auto"/>
                      </w:divBdr>
                    </w:div>
                  </w:divsChild>
                </w:div>
                <w:div w:id="1473912282">
                  <w:marLeft w:val="0"/>
                  <w:marRight w:val="0"/>
                  <w:marTop w:val="0"/>
                  <w:marBottom w:val="0"/>
                  <w:divBdr>
                    <w:top w:val="none" w:sz="0" w:space="0" w:color="auto"/>
                    <w:left w:val="none" w:sz="0" w:space="0" w:color="auto"/>
                    <w:bottom w:val="none" w:sz="0" w:space="0" w:color="auto"/>
                    <w:right w:val="none" w:sz="0" w:space="0" w:color="auto"/>
                  </w:divBdr>
                  <w:divsChild>
                    <w:div w:id="731470596">
                      <w:marLeft w:val="0"/>
                      <w:marRight w:val="0"/>
                      <w:marTop w:val="0"/>
                      <w:marBottom w:val="0"/>
                      <w:divBdr>
                        <w:top w:val="none" w:sz="0" w:space="0" w:color="auto"/>
                        <w:left w:val="none" w:sz="0" w:space="0" w:color="auto"/>
                        <w:bottom w:val="none" w:sz="0" w:space="0" w:color="auto"/>
                        <w:right w:val="none" w:sz="0" w:space="0" w:color="auto"/>
                      </w:divBdr>
                    </w:div>
                  </w:divsChild>
                </w:div>
                <w:div w:id="1553034792">
                  <w:marLeft w:val="0"/>
                  <w:marRight w:val="0"/>
                  <w:marTop w:val="0"/>
                  <w:marBottom w:val="0"/>
                  <w:divBdr>
                    <w:top w:val="none" w:sz="0" w:space="0" w:color="auto"/>
                    <w:left w:val="none" w:sz="0" w:space="0" w:color="auto"/>
                    <w:bottom w:val="none" w:sz="0" w:space="0" w:color="auto"/>
                    <w:right w:val="none" w:sz="0" w:space="0" w:color="auto"/>
                  </w:divBdr>
                  <w:divsChild>
                    <w:div w:id="806240109">
                      <w:marLeft w:val="0"/>
                      <w:marRight w:val="0"/>
                      <w:marTop w:val="0"/>
                      <w:marBottom w:val="0"/>
                      <w:divBdr>
                        <w:top w:val="none" w:sz="0" w:space="0" w:color="auto"/>
                        <w:left w:val="none" w:sz="0" w:space="0" w:color="auto"/>
                        <w:bottom w:val="none" w:sz="0" w:space="0" w:color="auto"/>
                        <w:right w:val="none" w:sz="0" w:space="0" w:color="auto"/>
                      </w:divBdr>
                    </w:div>
                  </w:divsChild>
                </w:div>
                <w:div w:id="1560172695">
                  <w:marLeft w:val="0"/>
                  <w:marRight w:val="0"/>
                  <w:marTop w:val="0"/>
                  <w:marBottom w:val="0"/>
                  <w:divBdr>
                    <w:top w:val="none" w:sz="0" w:space="0" w:color="auto"/>
                    <w:left w:val="none" w:sz="0" w:space="0" w:color="auto"/>
                    <w:bottom w:val="none" w:sz="0" w:space="0" w:color="auto"/>
                    <w:right w:val="none" w:sz="0" w:space="0" w:color="auto"/>
                  </w:divBdr>
                  <w:divsChild>
                    <w:div w:id="1941182978">
                      <w:marLeft w:val="0"/>
                      <w:marRight w:val="0"/>
                      <w:marTop w:val="0"/>
                      <w:marBottom w:val="0"/>
                      <w:divBdr>
                        <w:top w:val="none" w:sz="0" w:space="0" w:color="auto"/>
                        <w:left w:val="none" w:sz="0" w:space="0" w:color="auto"/>
                        <w:bottom w:val="none" w:sz="0" w:space="0" w:color="auto"/>
                        <w:right w:val="none" w:sz="0" w:space="0" w:color="auto"/>
                      </w:divBdr>
                    </w:div>
                  </w:divsChild>
                </w:div>
                <w:div w:id="1580363870">
                  <w:marLeft w:val="0"/>
                  <w:marRight w:val="0"/>
                  <w:marTop w:val="0"/>
                  <w:marBottom w:val="0"/>
                  <w:divBdr>
                    <w:top w:val="none" w:sz="0" w:space="0" w:color="auto"/>
                    <w:left w:val="none" w:sz="0" w:space="0" w:color="auto"/>
                    <w:bottom w:val="none" w:sz="0" w:space="0" w:color="auto"/>
                    <w:right w:val="none" w:sz="0" w:space="0" w:color="auto"/>
                  </w:divBdr>
                  <w:divsChild>
                    <w:div w:id="1418601020">
                      <w:marLeft w:val="0"/>
                      <w:marRight w:val="0"/>
                      <w:marTop w:val="0"/>
                      <w:marBottom w:val="0"/>
                      <w:divBdr>
                        <w:top w:val="none" w:sz="0" w:space="0" w:color="auto"/>
                        <w:left w:val="none" w:sz="0" w:space="0" w:color="auto"/>
                        <w:bottom w:val="none" w:sz="0" w:space="0" w:color="auto"/>
                        <w:right w:val="none" w:sz="0" w:space="0" w:color="auto"/>
                      </w:divBdr>
                    </w:div>
                  </w:divsChild>
                </w:div>
                <w:div w:id="1624925530">
                  <w:marLeft w:val="0"/>
                  <w:marRight w:val="0"/>
                  <w:marTop w:val="0"/>
                  <w:marBottom w:val="0"/>
                  <w:divBdr>
                    <w:top w:val="none" w:sz="0" w:space="0" w:color="auto"/>
                    <w:left w:val="none" w:sz="0" w:space="0" w:color="auto"/>
                    <w:bottom w:val="none" w:sz="0" w:space="0" w:color="auto"/>
                    <w:right w:val="none" w:sz="0" w:space="0" w:color="auto"/>
                  </w:divBdr>
                  <w:divsChild>
                    <w:div w:id="2078244188">
                      <w:marLeft w:val="0"/>
                      <w:marRight w:val="0"/>
                      <w:marTop w:val="0"/>
                      <w:marBottom w:val="0"/>
                      <w:divBdr>
                        <w:top w:val="none" w:sz="0" w:space="0" w:color="auto"/>
                        <w:left w:val="none" w:sz="0" w:space="0" w:color="auto"/>
                        <w:bottom w:val="none" w:sz="0" w:space="0" w:color="auto"/>
                        <w:right w:val="none" w:sz="0" w:space="0" w:color="auto"/>
                      </w:divBdr>
                    </w:div>
                  </w:divsChild>
                </w:div>
                <w:div w:id="1845583069">
                  <w:marLeft w:val="0"/>
                  <w:marRight w:val="0"/>
                  <w:marTop w:val="0"/>
                  <w:marBottom w:val="0"/>
                  <w:divBdr>
                    <w:top w:val="none" w:sz="0" w:space="0" w:color="auto"/>
                    <w:left w:val="none" w:sz="0" w:space="0" w:color="auto"/>
                    <w:bottom w:val="none" w:sz="0" w:space="0" w:color="auto"/>
                    <w:right w:val="none" w:sz="0" w:space="0" w:color="auto"/>
                  </w:divBdr>
                  <w:divsChild>
                    <w:div w:id="988170935">
                      <w:marLeft w:val="0"/>
                      <w:marRight w:val="0"/>
                      <w:marTop w:val="0"/>
                      <w:marBottom w:val="0"/>
                      <w:divBdr>
                        <w:top w:val="none" w:sz="0" w:space="0" w:color="auto"/>
                        <w:left w:val="none" w:sz="0" w:space="0" w:color="auto"/>
                        <w:bottom w:val="none" w:sz="0" w:space="0" w:color="auto"/>
                        <w:right w:val="none" w:sz="0" w:space="0" w:color="auto"/>
                      </w:divBdr>
                    </w:div>
                  </w:divsChild>
                </w:div>
                <w:div w:id="2060737616">
                  <w:marLeft w:val="0"/>
                  <w:marRight w:val="0"/>
                  <w:marTop w:val="0"/>
                  <w:marBottom w:val="0"/>
                  <w:divBdr>
                    <w:top w:val="none" w:sz="0" w:space="0" w:color="auto"/>
                    <w:left w:val="none" w:sz="0" w:space="0" w:color="auto"/>
                    <w:bottom w:val="none" w:sz="0" w:space="0" w:color="auto"/>
                    <w:right w:val="none" w:sz="0" w:space="0" w:color="auto"/>
                  </w:divBdr>
                  <w:divsChild>
                    <w:div w:id="15469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6392">
          <w:marLeft w:val="0"/>
          <w:marRight w:val="0"/>
          <w:marTop w:val="0"/>
          <w:marBottom w:val="0"/>
          <w:divBdr>
            <w:top w:val="none" w:sz="0" w:space="0" w:color="auto"/>
            <w:left w:val="none" w:sz="0" w:space="0" w:color="auto"/>
            <w:bottom w:val="none" w:sz="0" w:space="0" w:color="auto"/>
            <w:right w:val="none" w:sz="0" w:space="0" w:color="auto"/>
          </w:divBdr>
          <w:divsChild>
            <w:div w:id="1574775697">
              <w:marLeft w:val="-75"/>
              <w:marRight w:val="0"/>
              <w:marTop w:val="30"/>
              <w:marBottom w:val="30"/>
              <w:divBdr>
                <w:top w:val="none" w:sz="0" w:space="0" w:color="auto"/>
                <w:left w:val="none" w:sz="0" w:space="0" w:color="auto"/>
                <w:bottom w:val="none" w:sz="0" w:space="0" w:color="auto"/>
                <w:right w:val="none" w:sz="0" w:space="0" w:color="auto"/>
              </w:divBdr>
              <w:divsChild>
                <w:div w:id="93325084">
                  <w:marLeft w:val="0"/>
                  <w:marRight w:val="0"/>
                  <w:marTop w:val="0"/>
                  <w:marBottom w:val="0"/>
                  <w:divBdr>
                    <w:top w:val="none" w:sz="0" w:space="0" w:color="auto"/>
                    <w:left w:val="none" w:sz="0" w:space="0" w:color="auto"/>
                    <w:bottom w:val="none" w:sz="0" w:space="0" w:color="auto"/>
                    <w:right w:val="none" w:sz="0" w:space="0" w:color="auto"/>
                  </w:divBdr>
                  <w:divsChild>
                    <w:div w:id="163907958">
                      <w:marLeft w:val="0"/>
                      <w:marRight w:val="0"/>
                      <w:marTop w:val="0"/>
                      <w:marBottom w:val="0"/>
                      <w:divBdr>
                        <w:top w:val="none" w:sz="0" w:space="0" w:color="auto"/>
                        <w:left w:val="none" w:sz="0" w:space="0" w:color="auto"/>
                        <w:bottom w:val="none" w:sz="0" w:space="0" w:color="auto"/>
                        <w:right w:val="none" w:sz="0" w:space="0" w:color="auto"/>
                      </w:divBdr>
                    </w:div>
                  </w:divsChild>
                </w:div>
                <w:div w:id="120535524">
                  <w:marLeft w:val="0"/>
                  <w:marRight w:val="0"/>
                  <w:marTop w:val="0"/>
                  <w:marBottom w:val="0"/>
                  <w:divBdr>
                    <w:top w:val="none" w:sz="0" w:space="0" w:color="auto"/>
                    <w:left w:val="none" w:sz="0" w:space="0" w:color="auto"/>
                    <w:bottom w:val="none" w:sz="0" w:space="0" w:color="auto"/>
                    <w:right w:val="none" w:sz="0" w:space="0" w:color="auto"/>
                  </w:divBdr>
                  <w:divsChild>
                    <w:div w:id="362368889">
                      <w:marLeft w:val="0"/>
                      <w:marRight w:val="0"/>
                      <w:marTop w:val="0"/>
                      <w:marBottom w:val="0"/>
                      <w:divBdr>
                        <w:top w:val="none" w:sz="0" w:space="0" w:color="auto"/>
                        <w:left w:val="none" w:sz="0" w:space="0" w:color="auto"/>
                        <w:bottom w:val="none" w:sz="0" w:space="0" w:color="auto"/>
                        <w:right w:val="none" w:sz="0" w:space="0" w:color="auto"/>
                      </w:divBdr>
                    </w:div>
                  </w:divsChild>
                </w:div>
                <w:div w:id="590352457">
                  <w:marLeft w:val="0"/>
                  <w:marRight w:val="0"/>
                  <w:marTop w:val="0"/>
                  <w:marBottom w:val="0"/>
                  <w:divBdr>
                    <w:top w:val="none" w:sz="0" w:space="0" w:color="auto"/>
                    <w:left w:val="none" w:sz="0" w:space="0" w:color="auto"/>
                    <w:bottom w:val="none" w:sz="0" w:space="0" w:color="auto"/>
                    <w:right w:val="none" w:sz="0" w:space="0" w:color="auto"/>
                  </w:divBdr>
                  <w:divsChild>
                    <w:div w:id="10694276">
                      <w:marLeft w:val="0"/>
                      <w:marRight w:val="0"/>
                      <w:marTop w:val="0"/>
                      <w:marBottom w:val="0"/>
                      <w:divBdr>
                        <w:top w:val="none" w:sz="0" w:space="0" w:color="auto"/>
                        <w:left w:val="none" w:sz="0" w:space="0" w:color="auto"/>
                        <w:bottom w:val="none" w:sz="0" w:space="0" w:color="auto"/>
                        <w:right w:val="none" w:sz="0" w:space="0" w:color="auto"/>
                      </w:divBdr>
                    </w:div>
                  </w:divsChild>
                </w:div>
                <w:div w:id="632176444">
                  <w:marLeft w:val="0"/>
                  <w:marRight w:val="0"/>
                  <w:marTop w:val="0"/>
                  <w:marBottom w:val="0"/>
                  <w:divBdr>
                    <w:top w:val="none" w:sz="0" w:space="0" w:color="auto"/>
                    <w:left w:val="none" w:sz="0" w:space="0" w:color="auto"/>
                    <w:bottom w:val="none" w:sz="0" w:space="0" w:color="auto"/>
                    <w:right w:val="none" w:sz="0" w:space="0" w:color="auto"/>
                  </w:divBdr>
                  <w:divsChild>
                    <w:div w:id="910307252">
                      <w:marLeft w:val="0"/>
                      <w:marRight w:val="0"/>
                      <w:marTop w:val="0"/>
                      <w:marBottom w:val="0"/>
                      <w:divBdr>
                        <w:top w:val="none" w:sz="0" w:space="0" w:color="auto"/>
                        <w:left w:val="none" w:sz="0" w:space="0" w:color="auto"/>
                        <w:bottom w:val="none" w:sz="0" w:space="0" w:color="auto"/>
                        <w:right w:val="none" w:sz="0" w:space="0" w:color="auto"/>
                      </w:divBdr>
                    </w:div>
                  </w:divsChild>
                </w:div>
                <w:div w:id="724909815">
                  <w:marLeft w:val="0"/>
                  <w:marRight w:val="0"/>
                  <w:marTop w:val="0"/>
                  <w:marBottom w:val="0"/>
                  <w:divBdr>
                    <w:top w:val="none" w:sz="0" w:space="0" w:color="auto"/>
                    <w:left w:val="none" w:sz="0" w:space="0" w:color="auto"/>
                    <w:bottom w:val="none" w:sz="0" w:space="0" w:color="auto"/>
                    <w:right w:val="none" w:sz="0" w:space="0" w:color="auto"/>
                  </w:divBdr>
                  <w:divsChild>
                    <w:div w:id="1943755940">
                      <w:marLeft w:val="0"/>
                      <w:marRight w:val="0"/>
                      <w:marTop w:val="0"/>
                      <w:marBottom w:val="0"/>
                      <w:divBdr>
                        <w:top w:val="none" w:sz="0" w:space="0" w:color="auto"/>
                        <w:left w:val="none" w:sz="0" w:space="0" w:color="auto"/>
                        <w:bottom w:val="none" w:sz="0" w:space="0" w:color="auto"/>
                        <w:right w:val="none" w:sz="0" w:space="0" w:color="auto"/>
                      </w:divBdr>
                    </w:div>
                  </w:divsChild>
                </w:div>
                <w:div w:id="793711803">
                  <w:marLeft w:val="0"/>
                  <w:marRight w:val="0"/>
                  <w:marTop w:val="0"/>
                  <w:marBottom w:val="0"/>
                  <w:divBdr>
                    <w:top w:val="none" w:sz="0" w:space="0" w:color="auto"/>
                    <w:left w:val="none" w:sz="0" w:space="0" w:color="auto"/>
                    <w:bottom w:val="none" w:sz="0" w:space="0" w:color="auto"/>
                    <w:right w:val="none" w:sz="0" w:space="0" w:color="auto"/>
                  </w:divBdr>
                  <w:divsChild>
                    <w:div w:id="514031386">
                      <w:marLeft w:val="0"/>
                      <w:marRight w:val="0"/>
                      <w:marTop w:val="0"/>
                      <w:marBottom w:val="0"/>
                      <w:divBdr>
                        <w:top w:val="none" w:sz="0" w:space="0" w:color="auto"/>
                        <w:left w:val="none" w:sz="0" w:space="0" w:color="auto"/>
                        <w:bottom w:val="none" w:sz="0" w:space="0" w:color="auto"/>
                        <w:right w:val="none" w:sz="0" w:space="0" w:color="auto"/>
                      </w:divBdr>
                    </w:div>
                  </w:divsChild>
                </w:div>
                <w:div w:id="880702636">
                  <w:marLeft w:val="0"/>
                  <w:marRight w:val="0"/>
                  <w:marTop w:val="0"/>
                  <w:marBottom w:val="0"/>
                  <w:divBdr>
                    <w:top w:val="none" w:sz="0" w:space="0" w:color="auto"/>
                    <w:left w:val="none" w:sz="0" w:space="0" w:color="auto"/>
                    <w:bottom w:val="none" w:sz="0" w:space="0" w:color="auto"/>
                    <w:right w:val="none" w:sz="0" w:space="0" w:color="auto"/>
                  </w:divBdr>
                  <w:divsChild>
                    <w:div w:id="1980110831">
                      <w:marLeft w:val="0"/>
                      <w:marRight w:val="0"/>
                      <w:marTop w:val="0"/>
                      <w:marBottom w:val="0"/>
                      <w:divBdr>
                        <w:top w:val="none" w:sz="0" w:space="0" w:color="auto"/>
                        <w:left w:val="none" w:sz="0" w:space="0" w:color="auto"/>
                        <w:bottom w:val="none" w:sz="0" w:space="0" w:color="auto"/>
                        <w:right w:val="none" w:sz="0" w:space="0" w:color="auto"/>
                      </w:divBdr>
                    </w:div>
                  </w:divsChild>
                </w:div>
                <w:div w:id="894849256">
                  <w:marLeft w:val="0"/>
                  <w:marRight w:val="0"/>
                  <w:marTop w:val="0"/>
                  <w:marBottom w:val="0"/>
                  <w:divBdr>
                    <w:top w:val="none" w:sz="0" w:space="0" w:color="auto"/>
                    <w:left w:val="none" w:sz="0" w:space="0" w:color="auto"/>
                    <w:bottom w:val="none" w:sz="0" w:space="0" w:color="auto"/>
                    <w:right w:val="none" w:sz="0" w:space="0" w:color="auto"/>
                  </w:divBdr>
                  <w:divsChild>
                    <w:div w:id="102917719">
                      <w:marLeft w:val="0"/>
                      <w:marRight w:val="0"/>
                      <w:marTop w:val="0"/>
                      <w:marBottom w:val="0"/>
                      <w:divBdr>
                        <w:top w:val="none" w:sz="0" w:space="0" w:color="auto"/>
                        <w:left w:val="none" w:sz="0" w:space="0" w:color="auto"/>
                        <w:bottom w:val="none" w:sz="0" w:space="0" w:color="auto"/>
                        <w:right w:val="none" w:sz="0" w:space="0" w:color="auto"/>
                      </w:divBdr>
                    </w:div>
                  </w:divsChild>
                </w:div>
                <w:div w:id="902250554">
                  <w:marLeft w:val="0"/>
                  <w:marRight w:val="0"/>
                  <w:marTop w:val="0"/>
                  <w:marBottom w:val="0"/>
                  <w:divBdr>
                    <w:top w:val="none" w:sz="0" w:space="0" w:color="auto"/>
                    <w:left w:val="none" w:sz="0" w:space="0" w:color="auto"/>
                    <w:bottom w:val="none" w:sz="0" w:space="0" w:color="auto"/>
                    <w:right w:val="none" w:sz="0" w:space="0" w:color="auto"/>
                  </w:divBdr>
                  <w:divsChild>
                    <w:div w:id="1318920016">
                      <w:marLeft w:val="0"/>
                      <w:marRight w:val="0"/>
                      <w:marTop w:val="0"/>
                      <w:marBottom w:val="0"/>
                      <w:divBdr>
                        <w:top w:val="none" w:sz="0" w:space="0" w:color="auto"/>
                        <w:left w:val="none" w:sz="0" w:space="0" w:color="auto"/>
                        <w:bottom w:val="none" w:sz="0" w:space="0" w:color="auto"/>
                        <w:right w:val="none" w:sz="0" w:space="0" w:color="auto"/>
                      </w:divBdr>
                    </w:div>
                    <w:div w:id="1552383290">
                      <w:marLeft w:val="0"/>
                      <w:marRight w:val="0"/>
                      <w:marTop w:val="0"/>
                      <w:marBottom w:val="0"/>
                      <w:divBdr>
                        <w:top w:val="none" w:sz="0" w:space="0" w:color="auto"/>
                        <w:left w:val="none" w:sz="0" w:space="0" w:color="auto"/>
                        <w:bottom w:val="none" w:sz="0" w:space="0" w:color="auto"/>
                        <w:right w:val="none" w:sz="0" w:space="0" w:color="auto"/>
                      </w:divBdr>
                    </w:div>
                  </w:divsChild>
                </w:div>
                <w:div w:id="1109424124">
                  <w:marLeft w:val="0"/>
                  <w:marRight w:val="0"/>
                  <w:marTop w:val="0"/>
                  <w:marBottom w:val="0"/>
                  <w:divBdr>
                    <w:top w:val="none" w:sz="0" w:space="0" w:color="auto"/>
                    <w:left w:val="none" w:sz="0" w:space="0" w:color="auto"/>
                    <w:bottom w:val="none" w:sz="0" w:space="0" w:color="auto"/>
                    <w:right w:val="none" w:sz="0" w:space="0" w:color="auto"/>
                  </w:divBdr>
                  <w:divsChild>
                    <w:div w:id="1813332184">
                      <w:marLeft w:val="0"/>
                      <w:marRight w:val="0"/>
                      <w:marTop w:val="0"/>
                      <w:marBottom w:val="0"/>
                      <w:divBdr>
                        <w:top w:val="none" w:sz="0" w:space="0" w:color="auto"/>
                        <w:left w:val="none" w:sz="0" w:space="0" w:color="auto"/>
                        <w:bottom w:val="none" w:sz="0" w:space="0" w:color="auto"/>
                        <w:right w:val="none" w:sz="0" w:space="0" w:color="auto"/>
                      </w:divBdr>
                    </w:div>
                  </w:divsChild>
                </w:div>
                <w:div w:id="1198274341">
                  <w:marLeft w:val="0"/>
                  <w:marRight w:val="0"/>
                  <w:marTop w:val="0"/>
                  <w:marBottom w:val="0"/>
                  <w:divBdr>
                    <w:top w:val="none" w:sz="0" w:space="0" w:color="auto"/>
                    <w:left w:val="none" w:sz="0" w:space="0" w:color="auto"/>
                    <w:bottom w:val="none" w:sz="0" w:space="0" w:color="auto"/>
                    <w:right w:val="none" w:sz="0" w:space="0" w:color="auto"/>
                  </w:divBdr>
                  <w:divsChild>
                    <w:div w:id="738597198">
                      <w:marLeft w:val="0"/>
                      <w:marRight w:val="0"/>
                      <w:marTop w:val="0"/>
                      <w:marBottom w:val="0"/>
                      <w:divBdr>
                        <w:top w:val="none" w:sz="0" w:space="0" w:color="auto"/>
                        <w:left w:val="none" w:sz="0" w:space="0" w:color="auto"/>
                        <w:bottom w:val="none" w:sz="0" w:space="0" w:color="auto"/>
                        <w:right w:val="none" w:sz="0" w:space="0" w:color="auto"/>
                      </w:divBdr>
                    </w:div>
                  </w:divsChild>
                </w:div>
                <w:div w:id="1277446067">
                  <w:marLeft w:val="0"/>
                  <w:marRight w:val="0"/>
                  <w:marTop w:val="0"/>
                  <w:marBottom w:val="0"/>
                  <w:divBdr>
                    <w:top w:val="none" w:sz="0" w:space="0" w:color="auto"/>
                    <w:left w:val="none" w:sz="0" w:space="0" w:color="auto"/>
                    <w:bottom w:val="none" w:sz="0" w:space="0" w:color="auto"/>
                    <w:right w:val="none" w:sz="0" w:space="0" w:color="auto"/>
                  </w:divBdr>
                  <w:divsChild>
                    <w:div w:id="1684092263">
                      <w:marLeft w:val="0"/>
                      <w:marRight w:val="0"/>
                      <w:marTop w:val="0"/>
                      <w:marBottom w:val="0"/>
                      <w:divBdr>
                        <w:top w:val="none" w:sz="0" w:space="0" w:color="auto"/>
                        <w:left w:val="none" w:sz="0" w:space="0" w:color="auto"/>
                        <w:bottom w:val="none" w:sz="0" w:space="0" w:color="auto"/>
                        <w:right w:val="none" w:sz="0" w:space="0" w:color="auto"/>
                      </w:divBdr>
                    </w:div>
                  </w:divsChild>
                </w:div>
                <w:div w:id="1366827159">
                  <w:marLeft w:val="0"/>
                  <w:marRight w:val="0"/>
                  <w:marTop w:val="0"/>
                  <w:marBottom w:val="0"/>
                  <w:divBdr>
                    <w:top w:val="none" w:sz="0" w:space="0" w:color="auto"/>
                    <w:left w:val="none" w:sz="0" w:space="0" w:color="auto"/>
                    <w:bottom w:val="none" w:sz="0" w:space="0" w:color="auto"/>
                    <w:right w:val="none" w:sz="0" w:space="0" w:color="auto"/>
                  </w:divBdr>
                  <w:divsChild>
                    <w:div w:id="631252947">
                      <w:marLeft w:val="0"/>
                      <w:marRight w:val="0"/>
                      <w:marTop w:val="0"/>
                      <w:marBottom w:val="0"/>
                      <w:divBdr>
                        <w:top w:val="none" w:sz="0" w:space="0" w:color="auto"/>
                        <w:left w:val="none" w:sz="0" w:space="0" w:color="auto"/>
                        <w:bottom w:val="none" w:sz="0" w:space="0" w:color="auto"/>
                        <w:right w:val="none" w:sz="0" w:space="0" w:color="auto"/>
                      </w:divBdr>
                    </w:div>
                  </w:divsChild>
                </w:div>
                <w:div w:id="1445534574">
                  <w:marLeft w:val="0"/>
                  <w:marRight w:val="0"/>
                  <w:marTop w:val="0"/>
                  <w:marBottom w:val="0"/>
                  <w:divBdr>
                    <w:top w:val="none" w:sz="0" w:space="0" w:color="auto"/>
                    <w:left w:val="none" w:sz="0" w:space="0" w:color="auto"/>
                    <w:bottom w:val="none" w:sz="0" w:space="0" w:color="auto"/>
                    <w:right w:val="none" w:sz="0" w:space="0" w:color="auto"/>
                  </w:divBdr>
                  <w:divsChild>
                    <w:div w:id="1372342246">
                      <w:marLeft w:val="0"/>
                      <w:marRight w:val="0"/>
                      <w:marTop w:val="0"/>
                      <w:marBottom w:val="0"/>
                      <w:divBdr>
                        <w:top w:val="none" w:sz="0" w:space="0" w:color="auto"/>
                        <w:left w:val="none" w:sz="0" w:space="0" w:color="auto"/>
                        <w:bottom w:val="none" w:sz="0" w:space="0" w:color="auto"/>
                        <w:right w:val="none" w:sz="0" w:space="0" w:color="auto"/>
                      </w:divBdr>
                    </w:div>
                  </w:divsChild>
                </w:div>
                <w:div w:id="1475370951">
                  <w:marLeft w:val="0"/>
                  <w:marRight w:val="0"/>
                  <w:marTop w:val="0"/>
                  <w:marBottom w:val="0"/>
                  <w:divBdr>
                    <w:top w:val="none" w:sz="0" w:space="0" w:color="auto"/>
                    <w:left w:val="none" w:sz="0" w:space="0" w:color="auto"/>
                    <w:bottom w:val="none" w:sz="0" w:space="0" w:color="auto"/>
                    <w:right w:val="none" w:sz="0" w:space="0" w:color="auto"/>
                  </w:divBdr>
                  <w:divsChild>
                    <w:div w:id="1058210001">
                      <w:marLeft w:val="0"/>
                      <w:marRight w:val="0"/>
                      <w:marTop w:val="0"/>
                      <w:marBottom w:val="0"/>
                      <w:divBdr>
                        <w:top w:val="none" w:sz="0" w:space="0" w:color="auto"/>
                        <w:left w:val="none" w:sz="0" w:space="0" w:color="auto"/>
                        <w:bottom w:val="none" w:sz="0" w:space="0" w:color="auto"/>
                        <w:right w:val="none" w:sz="0" w:space="0" w:color="auto"/>
                      </w:divBdr>
                    </w:div>
                  </w:divsChild>
                </w:div>
                <w:div w:id="1487739937">
                  <w:marLeft w:val="0"/>
                  <w:marRight w:val="0"/>
                  <w:marTop w:val="0"/>
                  <w:marBottom w:val="0"/>
                  <w:divBdr>
                    <w:top w:val="none" w:sz="0" w:space="0" w:color="auto"/>
                    <w:left w:val="none" w:sz="0" w:space="0" w:color="auto"/>
                    <w:bottom w:val="none" w:sz="0" w:space="0" w:color="auto"/>
                    <w:right w:val="none" w:sz="0" w:space="0" w:color="auto"/>
                  </w:divBdr>
                  <w:divsChild>
                    <w:div w:id="359431069">
                      <w:marLeft w:val="0"/>
                      <w:marRight w:val="0"/>
                      <w:marTop w:val="0"/>
                      <w:marBottom w:val="0"/>
                      <w:divBdr>
                        <w:top w:val="none" w:sz="0" w:space="0" w:color="auto"/>
                        <w:left w:val="none" w:sz="0" w:space="0" w:color="auto"/>
                        <w:bottom w:val="none" w:sz="0" w:space="0" w:color="auto"/>
                        <w:right w:val="none" w:sz="0" w:space="0" w:color="auto"/>
                      </w:divBdr>
                    </w:div>
                  </w:divsChild>
                </w:div>
                <w:div w:id="1622881560">
                  <w:marLeft w:val="0"/>
                  <w:marRight w:val="0"/>
                  <w:marTop w:val="0"/>
                  <w:marBottom w:val="0"/>
                  <w:divBdr>
                    <w:top w:val="none" w:sz="0" w:space="0" w:color="auto"/>
                    <w:left w:val="none" w:sz="0" w:space="0" w:color="auto"/>
                    <w:bottom w:val="none" w:sz="0" w:space="0" w:color="auto"/>
                    <w:right w:val="none" w:sz="0" w:space="0" w:color="auto"/>
                  </w:divBdr>
                  <w:divsChild>
                    <w:div w:id="577980914">
                      <w:marLeft w:val="0"/>
                      <w:marRight w:val="0"/>
                      <w:marTop w:val="0"/>
                      <w:marBottom w:val="0"/>
                      <w:divBdr>
                        <w:top w:val="none" w:sz="0" w:space="0" w:color="auto"/>
                        <w:left w:val="none" w:sz="0" w:space="0" w:color="auto"/>
                        <w:bottom w:val="none" w:sz="0" w:space="0" w:color="auto"/>
                        <w:right w:val="none" w:sz="0" w:space="0" w:color="auto"/>
                      </w:divBdr>
                    </w:div>
                  </w:divsChild>
                </w:div>
                <w:div w:id="1626086036">
                  <w:marLeft w:val="0"/>
                  <w:marRight w:val="0"/>
                  <w:marTop w:val="0"/>
                  <w:marBottom w:val="0"/>
                  <w:divBdr>
                    <w:top w:val="none" w:sz="0" w:space="0" w:color="auto"/>
                    <w:left w:val="none" w:sz="0" w:space="0" w:color="auto"/>
                    <w:bottom w:val="none" w:sz="0" w:space="0" w:color="auto"/>
                    <w:right w:val="none" w:sz="0" w:space="0" w:color="auto"/>
                  </w:divBdr>
                  <w:divsChild>
                    <w:div w:id="946734817">
                      <w:marLeft w:val="0"/>
                      <w:marRight w:val="0"/>
                      <w:marTop w:val="0"/>
                      <w:marBottom w:val="0"/>
                      <w:divBdr>
                        <w:top w:val="none" w:sz="0" w:space="0" w:color="auto"/>
                        <w:left w:val="none" w:sz="0" w:space="0" w:color="auto"/>
                        <w:bottom w:val="none" w:sz="0" w:space="0" w:color="auto"/>
                        <w:right w:val="none" w:sz="0" w:space="0" w:color="auto"/>
                      </w:divBdr>
                    </w:div>
                  </w:divsChild>
                </w:div>
                <w:div w:id="1640526276">
                  <w:marLeft w:val="0"/>
                  <w:marRight w:val="0"/>
                  <w:marTop w:val="0"/>
                  <w:marBottom w:val="0"/>
                  <w:divBdr>
                    <w:top w:val="none" w:sz="0" w:space="0" w:color="auto"/>
                    <w:left w:val="none" w:sz="0" w:space="0" w:color="auto"/>
                    <w:bottom w:val="none" w:sz="0" w:space="0" w:color="auto"/>
                    <w:right w:val="none" w:sz="0" w:space="0" w:color="auto"/>
                  </w:divBdr>
                  <w:divsChild>
                    <w:div w:id="66344878">
                      <w:marLeft w:val="0"/>
                      <w:marRight w:val="0"/>
                      <w:marTop w:val="0"/>
                      <w:marBottom w:val="0"/>
                      <w:divBdr>
                        <w:top w:val="none" w:sz="0" w:space="0" w:color="auto"/>
                        <w:left w:val="none" w:sz="0" w:space="0" w:color="auto"/>
                        <w:bottom w:val="none" w:sz="0" w:space="0" w:color="auto"/>
                        <w:right w:val="none" w:sz="0" w:space="0" w:color="auto"/>
                      </w:divBdr>
                    </w:div>
                  </w:divsChild>
                </w:div>
                <w:div w:id="1665157976">
                  <w:marLeft w:val="0"/>
                  <w:marRight w:val="0"/>
                  <w:marTop w:val="0"/>
                  <w:marBottom w:val="0"/>
                  <w:divBdr>
                    <w:top w:val="none" w:sz="0" w:space="0" w:color="auto"/>
                    <w:left w:val="none" w:sz="0" w:space="0" w:color="auto"/>
                    <w:bottom w:val="none" w:sz="0" w:space="0" w:color="auto"/>
                    <w:right w:val="none" w:sz="0" w:space="0" w:color="auto"/>
                  </w:divBdr>
                  <w:divsChild>
                    <w:div w:id="1809400192">
                      <w:marLeft w:val="0"/>
                      <w:marRight w:val="0"/>
                      <w:marTop w:val="0"/>
                      <w:marBottom w:val="0"/>
                      <w:divBdr>
                        <w:top w:val="none" w:sz="0" w:space="0" w:color="auto"/>
                        <w:left w:val="none" w:sz="0" w:space="0" w:color="auto"/>
                        <w:bottom w:val="none" w:sz="0" w:space="0" w:color="auto"/>
                        <w:right w:val="none" w:sz="0" w:space="0" w:color="auto"/>
                      </w:divBdr>
                    </w:div>
                  </w:divsChild>
                </w:div>
                <w:div w:id="1700934259">
                  <w:marLeft w:val="0"/>
                  <w:marRight w:val="0"/>
                  <w:marTop w:val="0"/>
                  <w:marBottom w:val="0"/>
                  <w:divBdr>
                    <w:top w:val="none" w:sz="0" w:space="0" w:color="auto"/>
                    <w:left w:val="none" w:sz="0" w:space="0" w:color="auto"/>
                    <w:bottom w:val="none" w:sz="0" w:space="0" w:color="auto"/>
                    <w:right w:val="none" w:sz="0" w:space="0" w:color="auto"/>
                  </w:divBdr>
                  <w:divsChild>
                    <w:div w:id="316617040">
                      <w:marLeft w:val="0"/>
                      <w:marRight w:val="0"/>
                      <w:marTop w:val="0"/>
                      <w:marBottom w:val="0"/>
                      <w:divBdr>
                        <w:top w:val="none" w:sz="0" w:space="0" w:color="auto"/>
                        <w:left w:val="none" w:sz="0" w:space="0" w:color="auto"/>
                        <w:bottom w:val="none" w:sz="0" w:space="0" w:color="auto"/>
                        <w:right w:val="none" w:sz="0" w:space="0" w:color="auto"/>
                      </w:divBdr>
                    </w:div>
                  </w:divsChild>
                </w:div>
                <w:div w:id="2029602759">
                  <w:marLeft w:val="0"/>
                  <w:marRight w:val="0"/>
                  <w:marTop w:val="0"/>
                  <w:marBottom w:val="0"/>
                  <w:divBdr>
                    <w:top w:val="none" w:sz="0" w:space="0" w:color="auto"/>
                    <w:left w:val="none" w:sz="0" w:space="0" w:color="auto"/>
                    <w:bottom w:val="none" w:sz="0" w:space="0" w:color="auto"/>
                    <w:right w:val="none" w:sz="0" w:space="0" w:color="auto"/>
                  </w:divBdr>
                  <w:divsChild>
                    <w:div w:id="880439227">
                      <w:marLeft w:val="0"/>
                      <w:marRight w:val="0"/>
                      <w:marTop w:val="0"/>
                      <w:marBottom w:val="0"/>
                      <w:divBdr>
                        <w:top w:val="none" w:sz="0" w:space="0" w:color="auto"/>
                        <w:left w:val="none" w:sz="0" w:space="0" w:color="auto"/>
                        <w:bottom w:val="none" w:sz="0" w:space="0" w:color="auto"/>
                        <w:right w:val="none" w:sz="0" w:space="0" w:color="auto"/>
                      </w:divBdr>
                    </w:div>
                  </w:divsChild>
                </w:div>
                <w:div w:id="2125810581">
                  <w:marLeft w:val="0"/>
                  <w:marRight w:val="0"/>
                  <w:marTop w:val="0"/>
                  <w:marBottom w:val="0"/>
                  <w:divBdr>
                    <w:top w:val="none" w:sz="0" w:space="0" w:color="auto"/>
                    <w:left w:val="none" w:sz="0" w:space="0" w:color="auto"/>
                    <w:bottom w:val="none" w:sz="0" w:space="0" w:color="auto"/>
                    <w:right w:val="none" w:sz="0" w:space="0" w:color="auto"/>
                  </w:divBdr>
                  <w:divsChild>
                    <w:div w:id="128979249">
                      <w:marLeft w:val="0"/>
                      <w:marRight w:val="0"/>
                      <w:marTop w:val="0"/>
                      <w:marBottom w:val="0"/>
                      <w:divBdr>
                        <w:top w:val="none" w:sz="0" w:space="0" w:color="auto"/>
                        <w:left w:val="none" w:sz="0" w:space="0" w:color="auto"/>
                        <w:bottom w:val="none" w:sz="0" w:space="0" w:color="auto"/>
                        <w:right w:val="none" w:sz="0" w:space="0" w:color="auto"/>
                      </w:divBdr>
                    </w:div>
                  </w:divsChild>
                </w:div>
                <w:div w:id="2127582034">
                  <w:marLeft w:val="0"/>
                  <w:marRight w:val="0"/>
                  <w:marTop w:val="0"/>
                  <w:marBottom w:val="0"/>
                  <w:divBdr>
                    <w:top w:val="none" w:sz="0" w:space="0" w:color="auto"/>
                    <w:left w:val="none" w:sz="0" w:space="0" w:color="auto"/>
                    <w:bottom w:val="none" w:sz="0" w:space="0" w:color="auto"/>
                    <w:right w:val="none" w:sz="0" w:space="0" w:color="auto"/>
                  </w:divBdr>
                  <w:divsChild>
                    <w:div w:id="8776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6104">
          <w:marLeft w:val="0"/>
          <w:marRight w:val="0"/>
          <w:marTop w:val="0"/>
          <w:marBottom w:val="0"/>
          <w:divBdr>
            <w:top w:val="none" w:sz="0" w:space="0" w:color="auto"/>
            <w:left w:val="none" w:sz="0" w:space="0" w:color="auto"/>
            <w:bottom w:val="none" w:sz="0" w:space="0" w:color="auto"/>
            <w:right w:val="none" w:sz="0" w:space="0" w:color="auto"/>
          </w:divBdr>
          <w:divsChild>
            <w:div w:id="30613388">
              <w:marLeft w:val="0"/>
              <w:marRight w:val="0"/>
              <w:marTop w:val="0"/>
              <w:marBottom w:val="0"/>
              <w:divBdr>
                <w:top w:val="none" w:sz="0" w:space="0" w:color="auto"/>
                <w:left w:val="none" w:sz="0" w:space="0" w:color="auto"/>
                <w:bottom w:val="none" w:sz="0" w:space="0" w:color="auto"/>
                <w:right w:val="none" w:sz="0" w:space="0" w:color="auto"/>
              </w:divBdr>
            </w:div>
            <w:div w:id="483740354">
              <w:marLeft w:val="0"/>
              <w:marRight w:val="0"/>
              <w:marTop w:val="0"/>
              <w:marBottom w:val="0"/>
              <w:divBdr>
                <w:top w:val="none" w:sz="0" w:space="0" w:color="auto"/>
                <w:left w:val="none" w:sz="0" w:space="0" w:color="auto"/>
                <w:bottom w:val="none" w:sz="0" w:space="0" w:color="auto"/>
                <w:right w:val="none" w:sz="0" w:space="0" w:color="auto"/>
              </w:divBdr>
            </w:div>
            <w:div w:id="1282228150">
              <w:marLeft w:val="0"/>
              <w:marRight w:val="0"/>
              <w:marTop w:val="0"/>
              <w:marBottom w:val="0"/>
              <w:divBdr>
                <w:top w:val="none" w:sz="0" w:space="0" w:color="auto"/>
                <w:left w:val="none" w:sz="0" w:space="0" w:color="auto"/>
                <w:bottom w:val="none" w:sz="0" w:space="0" w:color="auto"/>
                <w:right w:val="none" w:sz="0" w:space="0" w:color="auto"/>
              </w:divBdr>
            </w:div>
            <w:div w:id="1419209862">
              <w:marLeft w:val="0"/>
              <w:marRight w:val="0"/>
              <w:marTop w:val="0"/>
              <w:marBottom w:val="0"/>
              <w:divBdr>
                <w:top w:val="none" w:sz="0" w:space="0" w:color="auto"/>
                <w:left w:val="none" w:sz="0" w:space="0" w:color="auto"/>
                <w:bottom w:val="none" w:sz="0" w:space="0" w:color="auto"/>
                <w:right w:val="none" w:sz="0" w:space="0" w:color="auto"/>
              </w:divBdr>
            </w:div>
            <w:div w:id="1576278626">
              <w:marLeft w:val="0"/>
              <w:marRight w:val="0"/>
              <w:marTop w:val="0"/>
              <w:marBottom w:val="0"/>
              <w:divBdr>
                <w:top w:val="none" w:sz="0" w:space="0" w:color="auto"/>
                <w:left w:val="none" w:sz="0" w:space="0" w:color="auto"/>
                <w:bottom w:val="none" w:sz="0" w:space="0" w:color="auto"/>
                <w:right w:val="none" w:sz="0" w:space="0" w:color="auto"/>
              </w:divBdr>
            </w:div>
            <w:div w:id="1636639030">
              <w:marLeft w:val="0"/>
              <w:marRight w:val="0"/>
              <w:marTop w:val="0"/>
              <w:marBottom w:val="0"/>
              <w:divBdr>
                <w:top w:val="none" w:sz="0" w:space="0" w:color="auto"/>
                <w:left w:val="none" w:sz="0" w:space="0" w:color="auto"/>
                <w:bottom w:val="none" w:sz="0" w:space="0" w:color="auto"/>
                <w:right w:val="none" w:sz="0" w:space="0" w:color="auto"/>
              </w:divBdr>
            </w:div>
          </w:divsChild>
        </w:div>
        <w:div w:id="95247240">
          <w:marLeft w:val="0"/>
          <w:marRight w:val="0"/>
          <w:marTop w:val="0"/>
          <w:marBottom w:val="0"/>
          <w:divBdr>
            <w:top w:val="none" w:sz="0" w:space="0" w:color="auto"/>
            <w:left w:val="none" w:sz="0" w:space="0" w:color="auto"/>
            <w:bottom w:val="none" w:sz="0" w:space="0" w:color="auto"/>
            <w:right w:val="none" w:sz="0" w:space="0" w:color="auto"/>
          </w:divBdr>
          <w:divsChild>
            <w:div w:id="421225744">
              <w:marLeft w:val="0"/>
              <w:marRight w:val="0"/>
              <w:marTop w:val="0"/>
              <w:marBottom w:val="0"/>
              <w:divBdr>
                <w:top w:val="none" w:sz="0" w:space="0" w:color="auto"/>
                <w:left w:val="none" w:sz="0" w:space="0" w:color="auto"/>
                <w:bottom w:val="none" w:sz="0" w:space="0" w:color="auto"/>
                <w:right w:val="none" w:sz="0" w:space="0" w:color="auto"/>
              </w:divBdr>
            </w:div>
            <w:div w:id="1982344802">
              <w:marLeft w:val="0"/>
              <w:marRight w:val="0"/>
              <w:marTop w:val="0"/>
              <w:marBottom w:val="0"/>
              <w:divBdr>
                <w:top w:val="none" w:sz="0" w:space="0" w:color="auto"/>
                <w:left w:val="none" w:sz="0" w:space="0" w:color="auto"/>
                <w:bottom w:val="none" w:sz="0" w:space="0" w:color="auto"/>
                <w:right w:val="none" w:sz="0" w:space="0" w:color="auto"/>
              </w:divBdr>
            </w:div>
          </w:divsChild>
        </w:div>
        <w:div w:id="143738268">
          <w:marLeft w:val="0"/>
          <w:marRight w:val="0"/>
          <w:marTop w:val="0"/>
          <w:marBottom w:val="0"/>
          <w:divBdr>
            <w:top w:val="none" w:sz="0" w:space="0" w:color="auto"/>
            <w:left w:val="none" w:sz="0" w:space="0" w:color="auto"/>
            <w:bottom w:val="none" w:sz="0" w:space="0" w:color="auto"/>
            <w:right w:val="none" w:sz="0" w:space="0" w:color="auto"/>
          </w:divBdr>
          <w:divsChild>
            <w:div w:id="158935771">
              <w:marLeft w:val="0"/>
              <w:marRight w:val="0"/>
              <w:marTop w:val="0"/>
              <w:marBottom w:val="0"/>
              <w:divBdr>
                <w:top w:val="none" w:sz="0" w:space="0" w:color="auto"/>
                <w:left w:val="none" w:sz="0" w:space="0" w:color="auto"/>
                <w:bottom w:val="none" w:sz="0" w:space="0" w:color="auto"/>
                <w:right w:val="none" w:sz="0" w:space="0" w:color="auto"/>
              </w:divBdr>
            </w:div>
            <w:div w:id="1389769108">
              <w:marLeft w:val="0"/>
              <w:marRight w:val="0"/>
              <w:marTop w:val="0"/>
              <w:marBottom w:val="0"/>
              <w:divBdr>
                <w:top w:val="none" w:sz="0" w:space="0" w:color="auto"/>
                <w:left w:val="none" w:sz="0" w:space="0" w:color="auto"/>
                <w:bottom w:val="none" w:sz="0" w:space="0" w:color="auto"/>
                <w:right w:val="none" w:sz="0" w:space="0" w:color="auto"/>
              </w:divBdr>
            </w:div>
          </w:divsChild>
        </w:div>
        <w:div w:id="187261054">
          <w:marLeft w:val="0"/>
          <w:marRight w:val="0"/>
          <w:marTop w:val="0"/>
          <w:marBottom w:val="0"/>
          <w:divBdr>
            <w:top w:val="none" w:sz="0" w:space="0" w:color="auto"/>
            <w:left w:val="none" w:sz="0" w:space="0" w:color="auto"/>
            <w:bottom w:val="none" w:sz="0" w:space="0" w:color="auto"/>
            <w:right w:val="none" w:sz="0" w:space="0" w:color="auto"/>
          </w:divBdr>
        </w:div>
        <w:div w:id="190731514">
          <w:marLeft w:val="0"/>
          <w:marRight w:val="0"/>
          <w:marTop w:val="0"/>
          <w:marBottom w:val="0"/>
          <w:divBdr>
            <w:top w:val="none" w:sz="0" w:space="0" w:color="auto"/>
            <w:left w:val="none" w:sz="0" w:space="0" w:color="auto"/>
            <w:bottom w:val="none" w:sz="0" w:space="0" w:color="auto"/>
            <w:right w:val="none" w:sz="0" w:space="0" w:color="auto"/>
          </w:divBdr>
        </w:div>
        <w:div w:id="224999184">
          <w:marLeft w:val="0"/>
          <w:marRight w:val="0"/>
          <w:marTop w:val="0"/>
          <w:marBottom w:val="0"/>
          <w:divBdr>
            <w:top w:val="none" w:sz="0" w:space="0" w:color="auto"/>
            <w:left w:val="none" w:sz="0" w:space="0" w:color="auto"/>
            <w:bottom w:val="none" w:sz="0" w:space="0" w:color="auto"/>
            <w:right w:val="none" w:sz="0" w:space="0" w:color="auto"/>
          </w:divBdr>
        </w:div>
        <w:div w:id="291523708">
          <w:marLeft w:val="0"/>
          <w:marRight w:val="0"/>
          <w:marTop w:val="0"/>
          <w:marBottom w:val="0"/>
          <w:divBdr>
            <w:top w:val="none" w:sz="0" w:space="0" w:color="auto"/>
            <w:left w:val="none" w:sz="0" w:space="0" w:color="auto"/>
            <w:bottom w:val="none" w:sz="0" w:space="0" w:color="auto"/>
            <w:right w:val="none" w:sz="0" w:space="0" w:color="auto"/>
          </w:divBdr>
        </w:div>
        <w:div w:id="353073233">
          <w:marLeft w:val="0"/>
          <w:marRight w:val="0"/>
          <w:marTop w:val="0"/>
          <w:marBottom w:val="0"/>
          <w:divBdr>
            <w:top w:val="none" w:sz="0" w:space="0" w:color="auto"/>
            <w:left w:val="none" w:sz="0" w:space="0" w:color="auto"/>
            <w:bottom w:val="none" w:sz="0" w:space="0" w:color="auto"/>
            <w:right w:val="none" w:sz="0" w:space="0" w:color="auto"/>
          </w:divBdr>
          <w:divsChild>
            <w:div w:id="1944221488">
              <w:marLeft w:val="-75"/>
              <w:marRight w:val="0"/>
              <w:marTop w:val="30"/>
              <w:marBottom w:val="30"/>
              <w:divBdr>
                <w:top w:val="none" w:sz="0" w:space="0" w:color="auto"/>
                <w:left w:val="none" w:sz="0" w:space="0" w:color="auto"/>
                <w:bottom w:val="none" w:sz="0" w:space="0" w:color="auto"/>
                <w:right w:val="none" w:sz="0" w:space="0" w:color="auto"/>
              </w:divBdr>
              <w:divsChild>
                <w:div w:id="635377141">
                  <w:marLeft w:val="0"/>
                  <w:marRight w:val="0"/>
                  <w:marTop w:val="0"/>
                  <w:marBottom w:val="0"/>
                  <w:divBdr>
                    <w:top w:val="none" w:sz="0" w:space="0" w:color="auto"/>
                    <w:left w:val="none" w:sz="0" w:space="0" w:color="auto"/>
                    <w:bottom w:val="none" w:sz="0" w:space="0" w:color="auto"/>
                    <w:right w:val="none" w:sz="0" w:space="0" w:color="auto"/>
                  </w:divBdr>
                  <w:divsChild>
                    <w:div w:id="1038700574">
                      <w:marLeft w:val="0"/>
                      <w:marRight w:val="0"/>
                      <w:marTop w:val="0"/>
                      <w:marBottom w:val="0"/>
                      <w:divBdr>
                        <w:top w:val="none" w:sz="0" w:space="0" w:color="auto"/>
                        <w:left w:val="none" w:sz="0" w:space="0" w:color="auto"/>
                        <w:bottom w:val="none" w:sz="0" w:space="0" w:color="auto"/>
                        <w:right w:val="none" w:sz="0" w:space="0" w:color="auto"/>
                      </w:divBdr>
                    </w:div>
                  </w:divsChild>
                </w:div>
                <w:div w:id="1118720092">
                  <w:marLeft w:val="0"/>
                  <w:marRight w:val="0"/>
                  <w:marTop w:val="0"/>
                  <w:marBottom w:val="0"/>
                  <w:divBdr>
                    <w:top w:val="none" w:sz="0" w:space="0" w:color="auto"/>
                    <w:left w:val="none" w:sz="0" w:space="0" w:color="auto"/>
                    <w:bottom w:val="none" w:sz="0" w:space="0" w:color="auto"/>
                    <w:right w:val="none" w:sz="0" w:space="0" w:color="auto"/>
                  </w:divBdr>
                  <w:divsChild>
                    <w:div w:id="1873611411">
                      <w:marLeft w:val="0"/>
                      <w:marRight w:val="0"/>
                      <w:marTop w:val="0"/>
                      <w:marBottom w:val="0"/>
                      <w:divBdr>
                        <w:top w:val="none" w:sz="0" w:space="0" w:color="auto"/>
                        <w:left w:val="none" w:sz="0" w:space="0" w:color="auto"/>
                        <w:bottom w:val="none" w:sz="0" w:space="0" w:color="auto"/>
                        <w:right w:val="none" w:sz="0" w:space="0" w:color="auto"/>
                      </w:divBdr>
                    </w:div>
                  </w:divsChild>
                </w:div>
                <w:div w:id="1133669068">
                  <w:marLeft w:val="0"/>
                  <w:marRight w:val="0"/>
                  <w:marTop w:val="0"/>
                  <w:marBottom w:val="0"/>
                  <w:divBdr>
                    <w:top w:val="none" w:sz="0" w:space="0" w:color="auto"/>
                    <w:left w:val="none" w:sz="0" w:space="0" w:color="auto"/>
                    <w:bottom w:val="none" w:sz="0" w:space="0" w:color="auto"/>
                    <w:right w:val="none" w:sz="0" w:space="0" w:color="auto"/>
                  </w:divBdr>
                  <w:divsChild>
                    <w:div w:id="217939038">
                      <w:marLeft w:val="0"/>
                      <w:marRight w:val="0"/>
                      <w:marTop w:val="0"/>
                      <w:marBottom w:val="0"/>
                      <w:divBdr>
                        <w:top w:val="none" w:sz="0" w:space="0" w:color="auto"/>
                        <w:left w:val="none" w:sz="0" w:space="0" w:color="auto"/>
                        <w:bottom w:val="none" w:sz="0" w:space="0" w:color="auto"/>
                        <w:right w:val="none" w:sz="0" w:space="0" w:color="auto"/>
                      </w:divBdr>
                    </w:div>
                  </w:divsChild>
                </w:div>
                <w:div w:id="1383363254">
                  <w:marLeft w:val="0"/>
                  <w:marRight w:val="0"/>
                  <w:marTop w:val="0"/>
                  <w:marBottom w:val="0"/>
                  <w:divBdr>
                    <w:top w:val="none" w:sz="0" w:space="0" w:color="auto"/>
                    <w:left w:val="none" w:sz="0" w:space="0" w:color="auto"/>
                    <w:bottom w:val="none" w:sz="0" w:space="0" w:color="auto"/>
                    <w:right w:val="none" w:sz="0" w:space="0" w:color="auto"/>
                  </w:divBdr>
                  <w:divsChild>
                    <w:div w:id="1079599680">
                      <w:marLeft w:val="0"/>
                      <w:marRight w:val="0"/>
                      <w:marTop w:val="0"/>
                      <w:marBottom w:val="0"/>
                      <w:divBdr>
                        <w:top w:val="none" w:sz="0" w:space="0" w:color="auto"/>
                        <w:left w:val="none" w:sz="0" w:space="0" w:color="auto"/>
                        <w:bottom w:val="none" w:sz="0" w:space="0" w:color="auto"/>
                        <w:right w:val="none" w:sz="0" w:space="0" w:color="auto"/>
                      </w:divBdr>
                    </w:div>
                  </w:divsChild>
                </w:div>
                <w:div w:id="1850027849">
                  <w:marLeft w:val="0"/>
                  <w:marRight w:val="0"/>
                  <w:marTop w:val="0"/>
                  <w:marBottom w:val="0"/>
                  <w:divBdr>
                    <w:top w:val="none" w:sz="0" w:space="0" w:color="auto"/>
                    <w:left w:val="none" w:sz="0" w:space="0" w:color="auto"/>
                    <w:bottom w:val="none" w:sz="0" w:space="0" w:color="auto"/>
                    <w:right w:val="none" w:sz="0" w:space="0" w:color="auto"/>
                  </w:divBdr>
                  <w:divsChild>
                    <w:div w:id="1799838562">
                      <w:marLeft w:val="0"/>
                      <w:marRight w:val="0"/>
                      <w:marTop w:val="0"/>
                      <w:marBottom w:val="0"/>
                      <w:divBdr>
                        <w:top w:val="none" w:sz="0" w:space="0" w:color="auto"/>
                        <w:left w:val="none" w:sz="0" w:space="0" w:color="auto"/>
                        <w:bottom w:val="none" w:sz="0" w:space="0" w:color="auto"/>
                        <w:right w:val="none" w:sz="0" w:space="0" w:color="auto"/>
                      </w:divBdr>
                    </w:div>
                  </w:divsChild>
                </w:div>
                <w:div w:id="2001887757">
                  <w:marLeft w:val="0"/>
                  <w:marRight w:val="0"/>
                  <w:marTop w:val="0"/>
                  <w:marBottom w:val="0"/>
                  <w:divBdr>
                    <w:top w:val="none" w:sz="0" w:space="0" w:color="auto"/>
                    <w:left w:val="none" w:sz="0" w:space="0" w:color="auto"/>
                    <w:bottom w:val="none" w:sz="0" w:space="0" w:color="auto"/>
                    <w:right w:val="none" w:sz="0" w:space="0" w:color="auto"/>
                  </w:divBdr>
                  <w:divsChild>
                    <w:div w:id="2603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993819">
          <w:marLeft w:val="0"/>
          <w:marRight w:val="0"/>
          <w:marTop w:val="0"/>
          <w:marBottom w:val="0"/>
          <w:divBdr>
            <w:top w:val="none" w:sz="0" w:space="0" w:color="auto"/>
            <w:left w:val="none" w:sz="0" w:space="0" w:color="auto"/>
            <w:bottom w:val="none" w:sz="0" w:space="0" w:color="auto"/>
            <w:right w:val="none" w:sz="0" w:space="0" w:color="auto"/>
          </w:divBdr>
        </w:div>
        <w:div w:id="428431340">
          <w:marLeft w:val="0"/>
          <w:marRight w:val="0"/>
          <w:marTop w:val="0"/>
          <w:marBottom w:val="0"/>
          <w:divBdr>
            <w:top w:val="none" w:sz="0" w:space="0" w:color="auto"/>
            <w:left w:val="none" w:sz="0" w:space="0" w:color="auto"/>
            <w:bottom w:val="none" w:sz="0" w:space="0" w:color="auto"/>
            <w:right w:val="none" w:sz="0" w:space="0" w:color="auto"/>
          </w:divBdr>
        </w:div>
        <w:div w:id="437063738">
          <w:marLeft w:val="0"/>
          <w:marRight w:val="0"/>
          <w:marTop w:val="0"/>
          <w:marBottom w:val="0"/>
          <w:divBdr>
            <w:top w:val="none" w:sz="0" w:space="0" w:color="auto"/>
            <w:left w:val="none" w:sz="0" w:space="0" w:color="auto"/>
            <w:bottom w:val="none" w:sz="0" w:space="0" w:color="auto"/>
            <w:right w:val="none" w:sz="0" w:space="0" w:color="auto"/>
          </w:divBdr>
        </w:div>
        <w:div w:id="550847148">
          <w:marLeft w:val="0"/>
          <w:marRight w:val="0"/>
          <w:marTop w:val="0"/>
          <w:marBottom w:val="0"/>
          <w:divBdr>
            <w:top w:val="none" w:sz="0" w:space="0" w:color="auto"/>
            <w:left w:val="none" w:sz="0" w:space="0" w:color="auto"/>
            <w:bottom w:val="none" w:sz="0" w:space="0" w:color="auto"/>
            <w:right w:val="none" w:sz="0" w:space="0" w:color="auto"/>
          </w:divBdr>
        </w:div>
        <w:div w:id="570585674">
          <w:marLeft w:val="0"/>
          <w:marRight w:val="0"/>
          <w:marTop w:val="0"/>
          <w:marBottom w:val="0"/>
          <w:divBdr>
            <w:top w:val="none" w:sz="0" w:space="0" w:color="auto"/>
            <w:left w:val="none" w:sz="0" w:space="0" w:color="auto"/>
            <w:bottom w:val="none" w:sz="0" w:space="0" w:color="auto"/>
            <w:right w:val="none" w:sz="0" w:space="0" w:color="auto"/>
          </w:divBdr>
        </w:div>
        <w:div w:id="590966167">
          <w:marLeft w:val="0"/>
          <w:marRight w:val="0"/>
          <w:marTop w:val="0"/>
          <w:marBottom w:val="0"/>
          <w:divBdr>
            <w:top w:val="none" w:sz="0" w:space="0" w:color="auto"/>
            <w:left w:val="none" w:sz="0" w:space="0" w:color="auto"/>
            <w:bottom w:val="none" w:sz="0" w:space="0" w:color="auto"/>
            <w:right w:val="none" w:sz="0" w:space="0" w:color="auto"/>
          </w:divBdr>
        </w:div>
        <w:div w:id="594823149">
          <w:marLeft w:val="0"/>
          <w:marRight w:val="0"/>
          <w:marTop w:val="0"/>
          <w:marBottom w:val="0"/>
          <w:divBdr>
            <w:top w:val="none" w:sz="0" w:space="0" w:color="auto"/>
            <w:left w:val="none" w:sz="0" w:space="0" w:color="auto"/>
            <w:bottom w:val="none" w:sz="0" w:space="0" w:color="auto"/>
            <w:right w:val="none" w:sz="0" w:space="0" w:color="auto"/>
          </w:divBdr>
        </w:div>
        <w:div w:id="629634636">
          <w:marLeft w:val="0"/>
          <w:marRight w:val="0"/>
          <w:marTop w:val="0"/>
          <w:marBottom w:val="0"/>
          <w:divBdr>
            <w:top w:val="none" w:sz="0" w:space="0" w:color="auto"/>
            <w:left w:val="none" w:sz="0" w:space="0" w:color="auto"/>
            <w:bottom w:val="none" w:sz="0" w:space="0" w:color="auto"/>
            <w:right w:val="none" w:sz="0" w:space="0" w:color="auto"/>
          </w:divBdr>
        </w:div>
        <w:div w:id="674109203">
          <w:marLeft w:val="0"/>
          <w:marRight w:val="0"/>
          <w:marTop w:val="0"/>
          <w:marBottom w:val="0"/>
          <w:divBdr>
            <w:top w:val="none" w:sz="0" w:space="0" w:color="auto"/>
            <w:left w:val="none" w:sz="0" w:space="0" w:color="auto"/>
            <w:bottom w:val="none" w:sz="0" w:space="0" w:color="auto"/>
            <w:right w:val="none" w:sz="0" w:space="0" w:color="auto"/>
          </w:divBdr>
          <w:divsChild>
            <w:div w:id="201403800">
              <w:marLeft w:val="0"/>
              <w:marRight w:val="0"/>
              <w:marTop w:val="0"/>
              <w:marBottom w:val="0"/>
              <w:divBdr>
                <w:top w:val="none" w:sz="0" w:space="0" w:color="auto"/>
                <w:left w:val="none" w:sz="0" w:space="0" w:color="auto"/>
                <w:bottom w:val="none" w:sz="0" w:space="0" w:color="auto"/>
                <w:right w:val="none" w:sz="0" w:space="0" w:color="auto"/>
              </w:divBdr>
            </w:div>
            <w:div w:id="1548953255">
              <w:marLeft w:val="0"/>
              <w:marRight w:val="0"/>
              <w:marTop w:val="0"/>
              <w:marBottom w:val="0"/>
              <w:divBdr>
                <w:top w:val="none" w:sz="0" w:space="0" w:color="auto"/>
                <w:left w:val="none" w:sz="0" w:space="0" w:color="auto"/>
                <w:bottom w:val="none" w:sz="0" w:space="0" w:color="auto"/>
                <w:right w:val="none" w:sz="0" w:space="0" w:color="auto"/>
              </w:divBdr>
            </w:div>
            <w:div w:id="1761097818">
              <w:marLeft w:val="0"/>
              <w:marRight w:val="0"/>
              <w:marTop w:val="0"/>
              <w:marBottom w:val="0"/>
              <w:divBdr>
                <w:top w:val="none" w:sz="0" w:space="0" w:color="auto"/>
                <w:left w:val="none" w:sz="0" w:space="0" w:color="auto"/>
                <w:bottom w:val="none" w:sz="0" w:space="0" w:color="auto"/>
                <w:right w:val="none" w:sz="0" w:space="0" w:color="auto"/>
              </w:divBdr>
            </w:div>
            <w:div w:id="1861122313">
              <w:marLeft w:val="0"/>
              <w:marRight w:val="0"/>
              <w:marTop w:val="0"/>
              <w:marBottom w:val="0"/>
              <w:divBdr>
                <w:top w:val="none" w:sz="0" w:space="0" w:color="auto"/>
                <w:left w:val="none" w:sz="0" w:space="0" w:color="auto"/>
                <w:bottom w:val="none" w:sz="0" w:space="0" w:color="auto"/>
                <w:right w:val="none" w:sz="0" w:space="0" w:color="auto"/>
              </w:divBdr>
            </w:div>
            <w:div w:id="1996258550">
              <w:marLeft w:val="0"/>
              <w:marRight w:val="0"/>
              <w:marTop w:val="0"/>
              <w:marBottom w:val="0"/>
              <w:divBdr>
                <w:top w:val="none" w:sz="0" w:space="0" w:color="auto"/>
                <w:left w:val="none" w:sz="0" w:space="0" w:color="auto"/>
                <w:bottom w:val="none" w:sz="0" w:space="0" w:color="auto"/>
                <w:right w:val="none" w:sz="0" w:space="0" w:color="auto"/>
              </w:divBdr>
            </w:div>
          </w:divsChild>
        </w:div>
        <w:div w:id="716398292">
          <w:marLeft w:val="0"/>
          <w:marRight w:val="0"/>
          <w:marTop w:val="0"/>
          <w:marBottom w:val="0"/>
          <w:divBdr>
            <w:top w:val="none" w:sz="0" w:space="0" w:color="auto"/>
            <w:left w:val="none" w:sz="0" w:space="0" w:color="auto"/>
            <w:bottom w:val="none" w:sz="0" w:space="0" w:color="auto"/>
            <w:right w:val="none" w:sz="0" w:space="0" w:color="auto"/>
          </w:divBdr>
        </w:div>
        <w:div w:id="775566336">
          <w:marLeft w:val="0"/>
          <w:marRight w:val="0"/>
          <w:marTop w:val="0"/>
          <w:marBottom w:val="0"/>
          <w:divBdr>
            <w:top w:val="none" w:sz="0" w:space="0" w:color="auto"/>
            <w:left w:val="none" w:sz="0" w:space="0" w:color="auto"/>
            <w:bottom w:val="none" w:sz="0" w:space="0" w:color="auto"/>
            <w:right w:val="none" w:sz="0" w:space="0" w:color="auto"/>
          </w:divBdr>
          <w:divsChild>
            <w:div w:id="1638681827">
              <w:marLeft w:val="-75"/>
              <w:marRight w:val="0"/>
              <w:marTop w:val="30"/>
              <w:marBottom w:val="30"/>
              <w:divBdr>
                <w:top w:val="none" w:sz="0" w:space="0" w:color="auto"/>
                <w:left w:val="none" w:sz="0" w:space="0" w:color="auto"/>
                <w:bottom w:val="none" w:sz="0" w:space="0" w:color="auto"/>
                <w:right w:val="none" w:sz="0" w:space="0" w:color="auto"/>
              </w:divBdr>
              <w:divsChild>
                <w:div w:id="215750012">
                  <w:marLeft w:val="0"/>
                  <w:marRight w:val="0"/>
                  <w:marTop w:val="0"/>
                  <w:marBottom w:val="0"/>
                  <w:divBdr>
                    <w:top w:val="none" w:sz="0" w:space="0" w:color="auto"/>
                    <w:left w:val="none" w:sz="0" w:space="0" w:color="auto"/>
                    <w:bottom w:val="none" w:sz="0" w:space="0" w:color="auto"/>
                    <w:right w:val="none" w:sz="0" w:space="0" w:color="auto"/>
                  </w:divBdr>
                  <w:divsChild>
                    <w:div w:id="2098013967">
                      <w:marLeft w:val="0"/>
                      <w:marRight w:val="0"/>
                      <w:marTop w:val="0"/>
                      <w:marBottom w:val="0"/>
                      <w:divBdr>
                        <w:top w:val="none" w:sz="0" w:space="0" w:color="auto"/>
                        <w:left w:val="none" w:sz="0" w:space="0" w:color="auto"/>
                        <w:bottom w:val="none" w:sz="0" w:space="0" w:color="auto"/>
                        <w:right w:val="none" w:sz="0" w:space="0" w:color="auto"/>
                      </w:divBdr>
                    </w:div>
                  </w:divsChild>
                </w:div>
                <w:div w:id="710114417">
                  <w:marLeft w:val="0"/>
                  <w:marRight w:val="0"/>
                  <w:marTop w:val="0"/>
                  <w:marBottom w:val="0"/>
                  <w:divBdr>
                    <w:top w:val="none" w:sz="0" w:space="0" w:color="auto"/>
                    <w:left w:val="none" w:sz="0" w:space="0" w:color="auto"/>
                    <w:bottom w:val="none" w:sz="0" w:space="0" w:color="auto"/>
                    <w:right w:val="none" w:sz="0" w:space="0" w:color="auto"/>
                  </w:divBdr>
                  <w:divsChild>
                    <w:div w:id="719087514">
                      <w:marLeft w:val="0"/>
                      <w:marRight w:val="0"/>
                      <w:marTop w:val="0"/>
                      <w:marBottom w:val="0"/>
                      <w:divBdr>
                        <w:top w:val="none" w:sz="0" w:space="0" w:color="auto"/>
                        <w:left w:val="none" w:sz="0" w:space="0" w:color="auto"/>
                        <w:bottom w:val="none" w:sz="0" w:space="0" w:color="auto"/>
                        <w:right w:val="none" w:sz="0" w:space="0" w:color="auto"/>
                      </w:divBdr>
                    </w:div>
                  </w:divsChild>
                </w:div>
                <w:div w:id="1003816992">
                  <w:marLeft w:val="0"/>
                  <w:marRight w:val="0"/>
                  <w:marTop w:val="0"/>
                  <w:marBottom w:val="0"/>
                  <w:divBdr>
                    <w:top w:val="none" w:sz="0" w:space="0" w:color="auto"/>
                    <w:left w:val="none" w:sz="0" w:space="0" w:color="auto"/>
                    <w:bottom w:val="none" w:sz="0" w:space="0" w:color="auto"/>
                    <w:right w:val="none" w:sz="0" w:space="0" w:color="auto"/>
                  </w:divBdr>
                  <w:divsChild>
                    <w:div w:id="1247307855">
                      <w:marLeft w:val="0"/>
                      <w:marRight w:val="0"/>
                      <w:marTop w:val="0"/>
                      <w:marBottom w:val="0"/>
                      <w:divBdr>
                        <w:top w:val="none" w:sz="0" w:space="0" w:color="auto"/>
                        <w:left w:val="none" w:sz="0" w:space="0" w:color="auto"/>
                        <w:bottom w:val="none" w:sz="0" w:space="0" w:color="auto"/>
                        <w:right w:val="none" w:sz="0" w:space="0" w:color="auto"/>
                      </w:divBdr>
                    </w:div>
                  </w:divsChild>
                </w:div>
                <w:div w:id="1136334121">
                  <w:marLeft w:val="0"/>
                  <w:marRight w:val="0"/>
                  <w:marTop w:val="0"/>
                  <w:marBottom w:val="0"/>
                  <w:divBdr>
                    <w:top w:val="none" w:sz="0" w:space="0" w:color="auto"/>
                    <w:left w:val="none" w:sz="0" w:space="0" w:color="auto"/>
                    <w:bottom w:val="none" w:sz="0" w:space="0" w:color="auto"/>
                    <w:right w:val="none" w:sz="0" w:space="0" w:color="auto"/>
                  </w:divBdr>
                  <w:divsChild>
                    <w:div w:id="945503481">
                      <w:marLeft w:val="0"/>
                      <w:marRight w:val="0"/>
                      <w:marTop w:val="0"/>
                      <w:marBottom w:val="0"/>
                      <w:divBdr>
                        <w:top w:val="none" w:sz="0" w:space="0" w:color="auto"/>
                        <w:left w:val="none" w:sz="0" w:space="0" w:color="auto"/>
                        <w:bottom w:val="none" w:sz="0" w:space="0" w:color="auto"/>
                        <w:right w:val="none" w:sz="0" w:space="0" w:color="auto"/>
                      </w:divBdr>
                    </w:div>
                  </w:divsChild>
                </w:div>
                <w:div w:id="1441416267">
                  <w:marLeft w:val="0"/>
                  <w:marRight w:val="0"/>
                  <w:marTop w:val="0"/>
                  <w:marBottom w:val="0"/>
                  <w:divBdr>
                    <w:top w:val="none" w:sz="0" w:space="0" w:color="auto"/>
                    <w:left w:val="none" w:sz="0" w:space="0" w:color="auto"/>
                    <w:bottom w:val="none" w:sz="0" w:space="0" w:color="auto"/>
                    <w:right w:val="none" w:sz="0" w:space="0" w:color="auto"/>
                  </w:divBdr>
                  <w:divsChild>
                    <w:div w:id="293680748">
                      <w:marLeft w:val="0"/>
                      <w:marRight w:val="0"/>
                      <w:marTop w:val="0"/>
                      <w:marBottom w:val="0"/>
                      <w:divBdr>
                        <w:top w:val="none" w:sz="0" w:space="0" w:color="auto"/>
                        <w:left w:val="none" w:sz="0" w:space="0" w:color="auto"/>
                        <w:bottom w:val="none" w:sz="0" w:space="0" w:color="auto"/>
                        <w:right w:val="none" w:sz="0" w:space="0" w:color="auto"/>
                      </w:divBdr>
                    </w:div>
                  </w:divsChild>
                </w:div>
                <w:div w:id="1612399147">
                  <w:marLeft w:val="0"/>
                  <w:marRight w:val="0"/>
                  <w:marTop w:val="0"/>
                  <w:marBottom w:val="0"/>
                  <w:divBdr>
                    <w:top w:val="none" w:sz="0" w:space="0" w:color="auto"/>
                    <w:left w:val="none" w:sz="0" w:space="0" w:color="auto"/>
                    <w:bottom w:val="none" w:sz="0" w:space="0" w:color="auto"/>
                    <w:right w:val="none" w:sz="0" w:space="0" w:color="auto"/>
                  </w:divBdr>
                  <w:divsChild>
                    <w:div w:id="1154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89043">
          <w:marLeft w:val="0"/>
          <w:marRight w:val="0"/>
          <w:marTop w:val="0"/>
          <w:marBottom w:val="0"/>
          <w:divBdr>
            <w:top w:val="none" w:sz="0" w:space="0" w:color="auto"/>
            <w:left w:val="none" w:sz="0" w:space="0" w:color="auto"/>
            <w:bottom w:val="none" w:sz="0" w:space="0" w:color="auto"/>
            <w:right w:val="none" w:sz="0" w:space="0" w:color="auto"/>
          </w:divBdr>
        </w:div>
        <w:div w:id="827207182">
          <w:marLeft w:val="0"/>
          <w:marRight w:val="0"/>
          <w:marTop w:val="0"/>
          <w:marBottom w:val="0"/>
          <w:divBdr>
            <w:top w:val="none" w:sz="0" w:space="0" w:color="auto"/>
            <w:left w:val="none" w:sz="0" w:space="0" w:color="auto"/>
            <w:bottom w:val="none" w:sz="0" w:space="0" w:color="auto"/>
            <w:right w:val="none" w:sz="0" w:space="0" w:color="auto"/>
          </w:divBdr>
          <w:divsChild>
            <w:div w:id="426733724">
              <w:marLeft w:val="0"/>
              <w:marRight w:val="0"/>
              <w:marTop w:val="0"/>
              <w:marBottom w:val="0"/>
              <w:divBdr>
                <w:top w:val="none" w:sz="0" w:space="0" w:color="auto"/>
                <w:left w:val="none" w:sz="0" w:space="0" w:color="auto"/>
                <w:bottom w:val="none" w:sz="0" w:space="0" w:color="auto"/>
                <w:right w:val="none" w:sz="0" w:space="0" w:color="auto"/>
              </w:divBdr>
            </w:div>
            <w:div w:id="663625659">
              <w:marLeft w:val="0"/>
              <w:marRight w:val="0"/>
              <w:marTop w:val="0"/>
              <w:marBottom w:val="0"/>
              <w:divBdr>
                <w:top w:val="none" w:sz="0" w:space="0" w:color="auto"/>
                <w:left w:val="none" w:sz="0" w:space="0" w:color="auto"/>
                <w:bottom w:val="none" w:sz="0" w:space="0" w:color="auto"/>
                <w:right w:val="none" w:sz="0" w:space="0" w:color="auto"/>
              </w:divBdr>
            </w:div>
            <w:div w:id="1385135544">
              <w:marLeft w:val="0"/>
              <w:marRight w:val="0"/>
              <w:marTop w:val="0"/>
              <w:marBottom w:val="0"/>
              <w:divBdr>
                <w:top w:val="none" w:sz="0" w:space="0" w:color="auto"/>
                <w:left w:val="none" w:sz="0" w:space="0" w:color="auto"/>
                <w:bottom w:val="none" w:sz="0" w:space="0" w:color="auto"/>
                <w:right w:val="none" w:sz="0" w:space="0" w:color="auto"/>
              </w:divBdr>
            </w:div>
            <w:div w:id="1838419461">
              <w:marLeft w:val="0"/>
              <w:marRight w:val="0"/>
              <w:marTop w:val="0"/>
              <w:marBottom w:val="0"/>
              <w:divBdr>
                <w:top w:val="none" w:sz="0" w:space="0" w:color="auto"/>
                <w:left w:val="none" w:sz="0" w:space="0" w:color="auto"/>
                <w:bottom w:val="none" w:sz="0" w:space="0" w:color="auto"/>
                <w:right w:val="none" w:sz="0" w:space="0" w:color="auto"/>
              </w:divBdr>
            </w:div>
          </w:divsChild>
        </w:div>
        <w:div w:id="829715464">
          <w:marLeft w:val="0"/>
          <w:marRight w:val="0"/>
          <w:marTop w:val="0"/>
          <w:marBottom w:val="0"/>
          <w:divBdr>
            <w:top w:val="none" w:sz="0" w:space="0" w:color="auto"/>
            <w:left w:val="none" w:sz="0" w:space="0" w:color="auto"/>
            <w:bottom w:val="none" w:sz="0" w:space="0" w:color="auto"/>
            <w:right w:val="none" w:sz="0" w:space="0" w:color="auto"/>
          </w:divBdr>
        </w:div>
        <w:div w:id="995113651">
          <w:marLeft w:val="0"/>
          <w:marRight w:val="0"/>
          <w:marTop w:val="0"/>
          <w:marBottom w:val="0"/>
          <w:divBdr>
            <w:top w:val="none" w:sz="0" w:space="0" w:color="auto"/>
            <w:left w:val="none" w:sz="0" w:space="0" w:color="auto"/>
            <w:bottom w:val="none" w:sz="0" w:space="0" w:color="auto"/>
            <w:right w:val="none" w:sz="0" w:space="0" w:color="auto"/>
          </w:divBdr>
        </w:div>
        <w:div w:id="1075010916">
          <w:marLeft w:val="0"/>
          <w:marRight w:val="0"/>
          <w:marTop w:val="0"/>
          <w:marBottom w:val="0"/>
          <w:divBdr>
            <w:top w:val="none" w:sz="0" w:space="0" w:color="auto"/>
            <w:left w:val="none" w:sz="0" w:space="0" w:color="auto"/>
            <w:bottom w:val="none" w:sz="0" w:space="0" w:color="auto"/>
            <w:right w:val="none" w:sz="0" w:space="0" w:color="auto"/>
          </w:divBdr>
        </w:div>
        <w:div w:id="1097680120">
          <w:marLeft w:val="0"/>
          <w:marRight w:val="0"/>
          <w:marTop w:val="0"/>
          <w:marBottom w:val="0"/>
          <w:divBdr>
            <w:top w:val="none" w:sz="0" w:space="0" w:color="auto"/>
            <w:left w:val="none" w:sz="0" w:space="0" w:color="auto"/>
            <w:bottom w:val="none" w:sz="0" w:space="0" w:color="auto"/>
            <w:right w:val="none" w:sz="0" w:space="0" w:color="auto"/>
          </w:divBdr>
        </w:div>
        <w:div w:id="1204564867">
          <w:marLeft w:val="0"/>
          <w:marRight w:val="0"/>
          <w:marTop w:val="0"/>
          <w:marBottom w:val="0"/>
          <w:divBdr>
            <w:top w:val="none" w:sz="0" w:space="0" w:color="auto"/>
            <w:left w:val="none" w:sz="0" w:space="0" w:color="auto"/>
            <w:bottom w:val="none" w:sz="0" w:space="0" w:color="auto"/>
            <w:right w:val="none" w:sz="0" w:space="0" w:color="auto"/>
          </w:divBdr>
        </w:div>
        <w:div w:id="1217470218">
          <w:marLeft w:val="0"/>
          <w:marRight w:val="0"/>
          <w:marTop w:val="0"/>
          <w:marBottom w:val="0"/>
          <w:divBdr>
            <w:top w:val="none" w:sz="0" w:space="0" w:color="auto"/>
            <w:left w:val="none" w:sz="0" w:space="0" w:color="auto"/>
            <w:bottom w:val="none" w:sz="0" w:space="0" w:color="auto"/>
            <w:right w:val="none" w:sz="0" w:space="0" w:color="auto"/>
          </w:divBdr>
        </w:div>
        <w:div w:id="1255747289">
          <w:marLeft w:val="0"/>
          <w:marRight w:val="0"/>
          <w:marTop w:val="0"/>
          <w:marBottom w:val="0"/>
          <w:divBdr>
            <w:top w:val="none" w:sz="0" w:space="0" w:color="auto"/>
            <w:left w:val="none" w:sz="0" w:space="0" w:color="auto"/>
            <w:bottom w:val="none" w:sz="0" w:space="0" w:color="auto"/>
            <w:right w:val="none" w:sz="0" w:space="0" w:color="auto"/>
          </w:divBdr>
        </w:div>
        <w:div w:id="1259825867">
          <w:marLeft w:val="0"/>
          <w:marRight w:val="0"/>
          <w:marTop w:val="0"/>
          <w:marBottom w:val="0"/>
          <w:divBdr>
            <w:top w:val="none" w:sz="0" w:space="0" w:color="auto"/>
            <w:left w:val="none" w:sz="0" w:space="0" w:color="auto"/>
            <w:bottom w:val="none" w:sz="0" w:space="0" w:color="auto"/>
            <w:right w:val="none" w:sz="0" w:space="0" w:color="auto"/>
          </w:divBdr>
          <w:divsChild>
            <w:div w:id="1456366411">
              <w:marLeft w:val="-75"/>
              <w:marRight w:val="0"/>
              <w:marTop w:val="30"/>
              <w:marBottom w:val="30"/>
              <w:divBdr>
                <w:top w:val="none" w:sz="0" w:space="0" w:color="auto"/>
                <w:left w:val="none" w:sz="0" w:space="0" w:color="auto"/>
                <w:bottom w:val="none" w:sz="0" w:space="0" w:color="auto"/>
                <w:right w:val="none" w:sz="0" w:space="0" w:color="auto"/>
              </w:divBdr>
              <w:divsChild>
                <w:div w:id="22638471">
                  <w:marLeft w:val="0"/>
                  <w:marRight w:val="0"/>
                  <w:marTop w:val="0"/>
                  <w:marBottom w:val="0"/>
                  <w:divBdr>
                    <w:top w:val="none" w:sz="0" w:space="0" w:color="auto"/>
                    <w:left w:val="none" w:sz="0" w:space="0" w:color="auto"/>
                    <w:bottom w:val="none" w:sz="0" w:space="0" w:color="auto"/>
                    <w:right w:val="none" w:sz="0" w:space="0" w:color="auto"/>
                  </w:divBdr>
                  <w:divsChild>
                    <w:div w:id="491524237">
                      <w:marLeft w:val="0"/>
                      <w:marRight w:val="0"/>
                      <w:marTop w:val="0"/>
                      <w:marBottom w:val="0"/>
                      <w:divBdr>
                        <w:top w:val="none" w:sz="0" w:space="0" w:color="auto"/>
                        <w:left w:val="none" w:sz="0" w:space="0" w:color="auto"/>
                        <w:bottom w:val="none" w:sz="0" w:space="0" w:color="auto"/>
                        <w:right w:val="none" w:sz="0" w:space="0" w:color="auto"/>
                      </w:divBdr>
                    </w:div>
                  </w:divsChild>
                </w:div>
                <w:div w:id="141822382">
                  <w:marLeft w:val="0"/>
                  <w:marRight w:val="0"/>
                  <w:marTop w:val="0"/>
                  <w:marBottom w:val="0"/>
                  <w:divBdr>
                    <w:top w:val="none" w:sz="0" w:space="0" w:color="auto"/>
                    <w:left w:val="none" w:sz="0" w:space="0" w:color="auto"/>
                    <w:bottom w:val="none" w:sz="0" w:space="0" w:color="auto"/>
                    <w:right w:val="none" w:sz="0" w:space="0" w:color="auto"/>
                  </w:divBdr>
                  <w:divsChild>
                    <w:div w:id="2139830596">
                      <w:marLeft w:val="0"/>
                      <w:marRight w:val="0"/>
                      <w:marTop w:val="0"/>
                      <w:marBottom w:val="0"/>
                      <w:divBdr>
                        <w:top w:val="none" w:sz="0" w:space="0" w:color="auto"/>
                        <w:left w:val="none" w:sz="0" w:space="0" w:color="auto"/>
                        <w:bottom w:val="none" w:sz="0" w:space="0" w:color="auto"/>
                        <w:right w:val="none" w:sz="0" w:space="0" w:color="auto"/>
                      </w:divBdr>
                    </w:div>
                  </w:divsChild>
                </w:div>
                <w:div w:id="145322642">
                  <w:marLeft w:val="0"/>
                  <w:marRight w:val="0"/>
                  <w:marTop w:val="0"/>
                  <w:marBottom w:val="0"/>
                  <w:divBdr>
                    <w:top w:val="none" w:sz="0" w:space="0" w:color="auto"/>
                    <w:left w:val="none" w:sz="0" w:space="0" w:color="auto"/>
                    <w:bottom w:val="none" w:sz="0" w:space="0" w:color="auto"/>
                    <w:right w:val="none" w:sz="0" w:space="0" w:color="auto"/>
                  </w:divBdr>
                  <w:divsChild>
                    <w:div w:id="1998605758">
                      <w:marLeft w:val="0"/>
                      <w:marRight w:val="0"/>
                      <w:marTop w:val="0"/>
                      <w:marBottom w:val="0"/>
                      <w:divBdr>
                        <w:top w:val="none" w:sz="0" w:space="0" w:color="auto"/>
                        <w:left w:val="none" w:sz="0" w:space="0" w:color="auto"/>
                        <w:bottom w:val="none" w:sz="0" w:space="0" w:color="auto"/>
                        <w:right w:val="none" w:sz="0" w:space="0" w:color="auto"/>
                      </w:divBdr>
                    </w:div>
                  </w:divsChild>
                </w:div>
                <w:div w:id="155195366">
                  <w:marLeft w:val="0"/>
                  <w:marRight w:val="0"/>
                  <w:marTop w:val="0"/>
                  <w:marBottom w:val="0"/>
                  <w:divBdr>
                    <w:top w:val="none" w:sz="0" w:space="0" w:color="auto"/>
                    <w:left w:val="none" w:sz="0" w:space="0" w:color="auto"/>
                    <w:bottom w:val="none" w:sz="0" w:space="0" w:color="auto"/>
                    <w:right w:val="none" w:sz="0" w:space="0" w:color="auto"/>
                  </w:divBdr>
                  <w:divsChild>
                    <w:div w:id="61878139">
                      <w:marLeft w:val="0"/>
                      <w:marRight w:val="0"/>
                      <w:marTop w:val="0"/>
                      <w:marBottom w:val="0"/>
                      <w:divBdr>
                        <w:top w:val="none" w:sz="0" w:space="0" w:color="auto"/>
                        <w:left w:val="none" w:sz="0" w:space="0" w:color="auto"/>
                        <w:bottom w:val="none" w:sz="0" w:space="0" w:color="auto"/>
                        <w:right w:val="none" w:sz="0" w:space="0" w:color="auto"/>
                      </w:divBdr>
                    </w:div>
                  </w:divsChild>
                </w:div>
                <w:div w:id="169488315">
                  <w:marLeft w:val="0"/>
                  <w:marRight w:val="0"/>
                  <w:marTop w:val="0"/>
                  <w:marBottom w:val="0"/>
                  <w:divBdr>
                    <w:top w:val="none" w:sz="0" w:space="0" w:color="auto"/>
                    <w:left w:val="none" w:sz="0" w:space="0" w:color="auto"/>
                    <w:bottom w:val="none" w:sz="0" w:space="0" w:color="auto"/>
                    <w:right w:val="none" w:sz="0" w:space="0" w:color="auto"/>
                  </w:divBdr>
                  <w:divsChild>
                    <w:div w:id="778255037">
                      <w:marLeft w:val="0"/>
                      <w:marRight w:val="0"/>
                      <w:marTop w:val="0"/>
                      <w:marBottom w:val="0"/>
                      <w:divBdr>
                        <w:top w:val="none" w:sz="0" w:space="0" w:color="auto"/>
                        <w:left w:val="none" w:sz="0" w:space="0" w:color="auto"/>
                        <w:bottom w:val="none" w:sz="0" w:space="0" w:color="auto"/>
                        <w:right w:val="none" w:sz="0" w:space="0" w:color="auto"/>
                      </w:divBdr>
                    </w:div>
                  </w:divsChild>
                </w:div>
                <w:div w:id="201864460">
                  <w:marLeft w:val="0"/>
                  <w:marRight w:val="0"/>
                  <w:marTop w:val="0"/>
                  <w:marBottom w:val="0"/>
                  <w:divBdr>
                    <w:top w:val="none" w:sz="0" w:space="0" w:color="auto"/>
                    <w:left w:val="none" w:sz="0" w:space="0" w:color="auto"/>
                    <w:bottom w:val="none" w:sz="0" w:space="0" w:color="auto"/>
                    <w:right w:val="none" w:sz="0" w:space="0" w:color="auto"/>
                  </w:divBdr>
                  <w:divsChild>
                    <w:div w:id="1473253290">
                      <w:marLeft w:val="0"/>
                      <w:marRight w:val="0"/>
                      <w:marTop w:val="0"/>
                      <w:marBottom w:val="0"/>
                      <w:divBdr>
                        <w:top w:val="none" w:sz="0" w:space="0" w:color="auto"/>
                        <w:left w:val="none" w:sz="0" w:space="0" w:color="auto"/>
                        <w:bottom w:val="none" w:sz="0" w:space="0" w:color="auto"/>
                        <w:right w:val="none" w:sz="0" w:space="0" w:color="auto"/>
                      </w:divBdr>
                    </w:div>
                  </w:divsChild>
                </w:div>
                <w:div w:id="221907696">
                  <w:marLeft w:val="0"/>
                  <w:marRight w:val="0"/>
                  <w:marTop w:val="0"/>
                  <w:marBottom w:val="0"/>
                  <w:divBdr>
                    <w:top w:val="none" w:sz="0" w:space="0" w:color="auto"/>
                    <w:left w:val="none" w:sz="0" w:space="0" w:color="auto"/>
                    <w:bottom w:val="none" w:sz="0" w:space="0" w:color="auto"/>
                    <w:right w:val="none" w:sz="0" w:space="0" w:color="auto"/>
                  </w:divBdr>
                  <w:divsChild>
                    <w:div w:id="1640379029">
                      <w:marLeft w:val="0"/>
                      <w:marRight w:val="0"/>
                      <w:marTop w:val="0"/>
                      <w:marBottom w:val="0"/>
                      <w:divBdr>
                        <w:top w:val="none" w:sz="0" w:space="0" w:color="auto"/>
                        <w:left w:val="none" w:sz="0" w:space="0" w:color="auto"/>
                        <w:bottom w:val="none" w:sz="0" w:space="0" w:color="auto"/>
                        <w:right w:val="none" w:sz="0" w:space="0" w:color="auto"/>
                      </w:divBdr>
                    </w:div>
                  </w:divsChild>
                </w:div>
                <w:div w:id="463423887">
                  <w:marLeft w:val="0"/>
                  <w:marRight w:val="0"/>
                  <w:marTop w:val="0"/>
                  <w:marBottom w:val="0"/>
                  <w:divBdr>
                    <w:top w:val="none" w:sz="0" w:space="0" w:color="auto"/>
                    <w:left w:val="none" w:sz="0" w:space="0" w:color="auto"/>
                    <w:bottom w:val="none" w:sz="0" w:space="0" w:color="auto"/>
                    <w:right w:val="none" w:sz="0" w:space="0" w:color="auto"/>
                  </w:divBdr>
                  <w:divsChild>
                    <w:div w:id="327370804">
                      <w:marLeft w:val="0"/>
                      <w:marRight w:val="0"/>
                      <w:marTop w:val="0"/>
                      <w:marBottom w:val="0"/>
                      <w:divBdr>
                        <w:top w:val="none" w:sz="0" w:space="0" w:color="auto"/>
                        <w:left w:val="none" w:sz="0" w:space="0" w:color="auto"/>
                        <w:bottom w:val="none" w:sz="0" w:space="0" w:color="auto"/>
                        <w:right w:val="none" w:sz="0" w:space="0" w:color="auto"/>
                      </w:divBdr>
                    </w:div>
                  </w:divsChild>
                </w:div>
                <w:div w:id="654143692">
                  <w:marLeft w:val="0"/>
                  <w:marRight w:val="0"/>
                  <w:marTop w:val="0"/>
                  <w:marBottom w:val="0"/>
                  <w:divBdr>
                    <w:top w:val="none" w:sz="0" w:space="0" w:color="auto"/>
                    <w:left w:val="none" w:sz="0" w:space="0" w:color="auto"/>
                    <w:bottom w:val="none" w:sz="0" w:space="0" w:color="auto"/>
                    <w:right w:val="none" w:sz="0" w:space="0" w:color="auto"/>
                  </w:divBdr>
                  <w:divsChild>
                    <w:div w:id="1428815893">
                      <w:marLeft w:val="0"/>
                      <w:marRight w:val="0"/>
                      <w:marTop w:val="0"/>
                      <w:marBottom w:val="0"/>
                      <w:divBdr>
                        <w:top w:val="none" w:sz="0" w:space="0" w:color="auto"/>
                        <w:left w:val="none" w:sz="0" w:space="0" w:color="auto"/>
                        <w:bottom w:val="none" w:sz="0" w:space="0" w:color="auto"/>
                        <w:right w:val="none" w:sz="0" w:space="0" w:color="auto"/>
                      </w:divBdr>
                    </w:div>
                  </w:divsChild>
                </w:div>
                <w:div w:id="747463247">
                  <w:marLeft w:val="0"/>
                  <w:marRight w:val="0"/>
                  <w:marTop w:val="0"/>
                  <w:marBottom w:val="0"/>
                  <w:divBdr>
                    <w:top w:val="none" w:sz="0" w:space="0" w:color="auto"/>
                    <w:left w:val="none" w:sz="0" w:space="0" w:color="auto"/>
                    <w:bottom w:val="none" w:sz="0" w:space="0" w:color="auto"/>
                    <w:right w:val="none" w:sz="0" w:space="0" w:color="auto"/>
                  </w:divBdr>
                  <w:divsChild>
                    <w:div w:id="1942372111">
                      <w:marLeft w:val="0"/>
                      <w:marRight w:val="0"/>
                      <w:marTop w:val="0"/>
                      <w:marBottom w:val="0"/>
                      <w:divBdr>
                        <w:top w:val="none" w:sz="0" w:space="0" w:color="auto"/>
                        <w:left w:val="none" w:sz="0" w:space="0" w:color="auto"/>
                        <w:bottom w:val="none" w:sz="0" w:space="0" w:color="auto"/>
                        <w:right w:val="none" w:sz="0" w:space="0" w:color="auto"/>
                      </w:divBdr>
                    </w:div>
                  </w:divsChild>
                </w:div>
                <w:div w:id="836920177">
                  <w:marLeft w:val="0"/>
                  <w:marRight w:val="0"/>
                  <w:marTop w:val="0"/>
                  <w:marBottom w:val="0"/>
                  <w:divBdr>
                    <w:top w:val="none" w:sz="0" w:space="0" w:color="auto"/>
                    <w:left w:val="none" w:sz="0" w:space="0" w:color="auto"/>
                    <w:bottom w:val="none" w:sz="0" w:space="0" w:color="auto"/>
                    <w:right w:val="none" w:sz="0" w:space="0" w:color="auto"/>
                  </w:divBdr>
                  <w:divsChild>
                    <w:div w:id="676924081">
                      <w:marLeft w:val="0"/>
                      <w:marRight w:val="0"/>
                      <w:marTop w:val="0"/>
                      <w:marBottom w:val="0"/>
                      <w:divBdr>
                        <w:top w:val="none" w:sz="0" w:space="0" w:color="auto"/>
                        <w:left w:val="none" w:sz="0" w:space="0" w:color="auto"/>
                        <w:bottom w:val="none" w:sz="0" w:space="0" w:color="auto"/>
                        <w:right w:val="none" w:sz="0" w:space="0" w:color="auto"/>
                      </w:divBdr>
                    </w:div>
                  </w:divsChild>
                </w:div>
                <w:div w:id="905452539">
                  <w:marLeft w:val="0"/>
                  <w:marRight w:val="0"/>
                  <w:marTop w:val="0"/>
                  <w:marBottom w:val="0"/>
                  <w:divBdr>
                    <w:top w:val="none" w:sz="0" w:space="0" w:color="auto"/>
                    <w:left w:val="none" w:sz="0" w:space="0" w:color="auto"/>
                    <w:bottom w:val="none" w:sz="0" w:space="0" w:color="auto"/>
                    <w:right w:val="none" w:sz="0" w:space="0" w:color="auto"/>
                  </w:divBdr>
                  <w:divsChild>
                    <w:div w:id="78328783">
                      <w:marLeft w:val="0"/>
                      <w:marRight w:val="0"/>
                      <w:marTop w:val="0"/>
                      <w:marBottom w:val="0"/>
                      <w:divBdr>
                        <w:top w:val="none" w:sz="0" w:space="0" w:color="auto"/>
                        <w:left w:val="none" w:sz="0" w:space="0" w:color="auto"/>
                        <w:bottom w:val="none" w:sz="0" w:space="0" w:color="auto"/>
                        <w:right w:val="none" w:sz="0" w:space="0" w:color="auto"/>
                      </w:divBdr>
                    </w:div>
                  </w:divsChild>
                </w:div>
                <w:div w:id="910965417">
                  <w:marLeft w:val="0"/>
                  <w:marRight w:val="0"/>
                  <w:marTop w:val="0"/>
                  <w:marBottom w:val="0"/>
                  <w:divBdr>
                    <w:top w:val="none" w:sz="0" w:space="0" w:color="auto"/>
                    <w:left w:val="none" w:sz="0" w:space="0" w:color="auto"/>
                    <w:bottom w:val="none" w:sz="0" w:space="0" w:color="auto"/>
                    <w:right w:val="none" w:sz="0" w:space="0" w:color="auto"/>
                  </w:divBdr>
                  <w:divsChild>
                    <w:div w:id="1493254063">
                      <w:marLeft w:val="0"/>
                      <w:marRight w:val="0"/>
                      <w:marTop w:val="0"/>
                      <w:marBottom w:val="0"/>
                      <w:divBdr>
                        <w:top w:val="none" w:sz="0" w:space="0" w:color="auto"/>
                        <w:left w:val="none" w:sz="0" w:space="0" w:color="auto"/>
                        <w:bottom w:val="none" w:sz="0" w:space="0" w:color="auto"/>
                        <w:right w:val="none" w:sz="0" w:space="0" w:color="auto"/>
                      </w:divBdr>
                    </w:div>
                  </w:divsChild>
                </w:div>
                <w:div w:id="1229614413">
                  <w:marLeft w:val="0"/>
                  <w:marRight w:val="0"/>
                  <w:marTop w:val="0"/>
                  <w:marBottom w:val="0"/>
                  <w:divBdr>
                    <w:top w:val="none" w:sz="0" w:space="0" w:color="auto"/>
                    <w:left w:val="none" w:sz="0" w:space="0" w:color="auto"/>
                    <w:bottom w:val="none" w:sz="0" w:space="0" w:color="auto"/>
                    <w:right w:val="none" w:sz="0" w:space="0" w:color="auto"/>
                  </w:divBdr>
                  <w:divsChild>
                    <w:div w:id="767114997">
                      <w:marLeft w:val="0"/>
                      <w:marRight w:val="0"/>
                      <w:marTop w:val="0"/>
                      <w:marBottom w:val="0"/>
                      <w:divBdr>
                        <w:top w:val="none" w:sz="0" w:space="0" w:color="auto"/>
                        <w:left w:val="none" w:sz="0" w:space="0" w:color="auto"/>
                        <w:bottom w:val="none" w:sz="0" w:space="0" w:color="auto"/>
                        <w:right w:val="none" w:sz="0" w:space="0" w:color="auto"/>
                      </w:divBdr>
                    </w:div>
                  </w:divsChild>
                </w:div>
                <w:div w:id="1268734685">
                  <w:marLeft w:val="0"/>
                  <w:marRight w:val="0"/>
                  <w:marTop w:val="0"/>
                  <w:marBottom w:val="0"/>
                  <w:divBdr>
                    <w:top w:val="none" w:sz="0" w:space="0" w:color="auto"/>
                    <w:left w:val="none" w:sz="0" w:space="0" w:color="auto"/>
                    <w:bottom w:val="none" w:sz="0" w:space="0" w:color="auto"/>
                    <w:right w:val="none" w:sz="0" w:space="0" w:color="auto"/>
                  </w:divBdr>
                  <w:divsChild>
                    <w:div w:id="1029721596">
                      <w:marLeft w:val="0"/>
                      <w:marRight w:val="0"/>
                      <w:marTop w:val="0"/>
                      <w:marBottom w:val="0"/>
                      <w:divBdr>
                        <w:top w:val="none" w:sz="0" w:space="0" w:color="auto"/>
                        <w:left w:val="none" w:sz="0" w:space="0" w:color="auto"/>
                        <w:bottom w:val="none" w:sz="0" w:space="0" w:color="auto"/>
                        <w:right w:val="none" w:sz="0" w:space="0" w:color="auto"/>
                      </w:divBdr>
                    </w:div>
                  </w:divsChild>
                </w:div>
                <w:div w:id="1386493791">
                  <w:marLeft w:val="0"/>
                  <w:marRight w:val="0"/>
                  <w:marTop w:val="0"/>
                  <w:marBottom w:val="0"/>
                  <w:divBdr>
                    <w:top w:val="none" w:sz="0" w:space="0" w:color="auto"/>
                    <w:left w:val="none" w:sz="0" w:space="0" w:color="auto"/>
                    <w:bottom w:val="none" w:sz="0" w:space="0" w:color="auto"/>
                    <w:right w:val="none" w:sz="0" w:space="0" w:color="auto"/>
                  </w:divBdr>
                  <w:divsChild>
                    <w:div w:id="1408726487">
                      <w:marLeft w:val="0"/>
                      <w:marRight w:val="0"/>
                      <w:marTop w:val="0"/>
                      <w:marBottom w:val="0"/>
                      <w:divBdr>
                        <w:top w:val="none" w:sz="0" w:space="0" w:color="auto"/>
                        <w:left w:val="none" w:sz="0" w:space="0" w:color="auto"/>
                        <w:bottom w:val="none" w:sz="0" w:space="0" w:color="auto"/>
                        <w:right w:val="none" w:sz="0" w:space="0" w:color="auto"/>
                      </w:divBdr>
                    </w:div>
                    <w:div w:id="2034107424">
                      <w:marLeft w:val="0"/>
                      <w:marRight w:val="0"/>
                      <w:marTop w:val="0"/>
                      <w:marBottom w:val="0"/>
                      <w:divBdr>
                        <w:top w:val="none" w:sz="0" w:space="0" w:color="auto"/>
                        <w:left w:val="none" w:sz="0" w:space="0" w:color="auto"/>
                        <w:bottom w:val="none" w:sz="0" w:space="0" w:color="auto"/>
                        <w:right w:val="none" w:sz="0" w:space="0" w:color="auto"/>
                      </w:divBdr>
                    </w:div>
                  </w:divsChild>
                </w:div>
                <w:div w:id="1421215392">
                  <w:marLeft w:val="0"/>
                  <w:marRight w:val="0"/>
                  <w:marTop w:val="0"/>
                  <w:marBottom w:val="0"/>
                  <w:divBdr>
                    <w:top w:val="none" w:sz="0" w:space="0" w:color="auto"/>
                    <w:left w:val="none" w:sz="0" w:space="0" w:color="auto"/>
                    <w:bottom w:val="none" w:sz="0" w:space="0" w:color="auto"/>
                    <w:right w:val="none" w:sz="0" w:space="0" w:color="auto"/>
                  </w:divBdr>
                  <w:divsChild>
                    <w:div w:id="393747517">
                      <w:marLeft w:val="0"/>
                      <w:marRight w:val="0"/>
                      <w:marTop w:val="0"/>
                      <w:marBottom w:val="0"/>
                      <w:divBdr>
                        <w:top w:val="none" w:sz="0" w:space="0" w:color="auto"/>
                        <w:left w:val="none" w:sz="0" w:space="0" w:color="auto"/>
                        <w:bottom w:val="none" w:sz="0" w:space="0" w:color="auto"/>
                        <w:right w:val="none" w:sz="0" w:space="0" w:color="auto"/>
                      </w:divBdr>
                    </w:div>
                  </w:divsChild>
                </w:div>
                <w:div w:id="1486698008">
                  <w:marLeft w:val="0"/>
                  <w:marRight w:val="0"/>
                  <w:marTop w:val="0"/>
                  <w:marBottom w:val="0"/>
                  <w:divBdr>
                    <w:top w:val="none" w:sz="0" w:space="0" w:color="auto"/>
                    <w:left w:val="none" w:sz="0" w:space="0" w:color="auto"/>
                    <w:bottom w:val="none" w:sz="0" w:space="0" w:color="auto"/>
                    <w:right w:val="none" w:sz="0" w:space="0" w:color="auto"/>
                  </w:divBdr>
                  <w:divsChild>
                    <w:div w:id="1104881469">
                      <w:marLeft w:val="0"/>
                      <w:marRight w:val="0"/>
                      <w:marTop w:val="0"/>
                      <w:marBottom w:val="0"/>
                      <w:divBdr>
                        <w:top w:val="none" w:sz="0" w:space="0" w:color="auto"/>
                        <w:left w:val="none" w:sz="0" w:space="0" w:color="auto"/>
                        <w:bottom w:val="none" w:sz="0" w:space="0" w:color="auto"/>
                        <w:right w:val="none" w:sz="0" w:space="0" w:color="auto"/>
                      </w:divBdr>
                    </w:div>
                  </w:divsChild>
                </w:div>
                <w:div w:id="1674410250">
                  <w:marLeft w:val="0"/>
                  <w:marRight w:val="0"/>
                  <w:marTop w:val="0"/>
                  <w:marBottom w:val="0"/>
                  <w:divBdr>
                    <w:top w:val="none" w:sz="0" w:space="0" w:color="auto"/>
                    <w:left w:val="none" w:sz="0" w:space="0" w:color="auto"/>
                    <w:bottom w:val="none" w:sz="0" w:space="0" w:color="auto"/>
                    <w:right w:val="none" w:sz="0" w:space="0" w:color="auto"/>
                  </w:divBdr>
                  <w:divsChild>
                    <w:div w:id="1048262949">
                      <w:marLeft w:val="0"/>
                      <w:marRight w:val="0"/>
                      <w:marTop w:val="0"/>
                      <w:marBottom w:val="0"/>
                      <w:divBdr>
                        <w:top w:val="none" w:sz="0" w:space="0" w:color="auto"/>
                        <w:left w:val="none" w:sz="0" w:space="0" w:color="auto"/>
                        <w:bottom w:val="none" w:sz="0" w:space="0" w:color="auto"/>
                        <w:right w:val="none" w:sz="0" w:space="0" w:color="auto"/>
                      </w:divBdr>
                    </w:div>
                  </w:divsChild>
                </w:div>
                <w:div w:id="1703433300">
                  <w:marLeft w:val="0"/>
                  <w:marRight w:val="0"/>
                  <w:marTop w:val="0"/>
                  <w:marBottom w:val="0"/>
                  <w:divBdr>
                    <w:top w:val="none" w:sz="0" w:space="0" w:color="auto"/>
                    <w:left w:val="none" w:sz="0" w:space="0" w:color="auto"/>
                    <w:bottom w:val="none" w:sz="0" w:space="0" w:color="auto"/>
                    <w:right w:val="none" w:sz="0" w:space="0" w:color="auto"/>
                  </w:divBdr>
                  <w:divsChild>
                    <w:div w:id="2050836287">
                      <w:marLeft w:val="0"/>
                      <w:marRight w:val="0"/>
                      <w:marTop w:val="0"/>
                      <w:marBottom w:val="0"/>
                      <w:divBdr>
                        <w:top w:val="none" w:sz="0" w:space="0" w:color="auto"/>
                        <w:left w:val="none" w:sz="0" w:space="0" w:color="auto"/>
                        <w:bottom w:val="none" w:sz="0" w:space="0" w:color="auto"/>
                        <w:right w:val="none" w:sz="0" w:space="0" w:color="auto"/>
                      </w:divBdr>
                    </w:div>
                  </w:divsChild>
                </w:div>
                <w:div w:id="1857574574">
                  <w:marLeft w:val="0"/>
                  <w:marRight w:val="0"/>
                  <w:marTop w:val="0"/>
                  <w:marBottom w:val="0"/>
                  <w:divBdr>
                    <w:top w:val="none" w:sz="0" w:space="0" w:color="auto"/>
                    <w:left w:val="none" w:sz="0" w:space="0" w:color="auto"/>
                    <w:bottom w:val="none" w:sz="0" w:space="0" w:color="auto"/>
                    <w:right w:val="none" w:sz="0" w:space="0" w:color="auto"/>
                  </w:divBdr>
                  <w:divsChild>
                    <w:div w:id="718477713">
                      <w:marLeft w:val="0"/>
                      <w:marRight w:val="0"/>
                      <w:marTop w:val="0"/>
                      <w:marBottom w:val="0"/>
                      <w:divBdr>
                        <w:top w:val="none" w:sz="0" w:space="0" w:color="auto"/>
                        <w:left w:val="none" w:sz="0" w:space="0" w:color="auto"/>
                        <w:bottom w:val="none" w:sz="0" w:space="0" w:color="auto"/>
                        <w:right w:val="none" w:sz="0" w:space="0" w:color="auto"/>
                      </w:divBdr>
                    </w:div>
                  </w:divsChild>
                </w:div>
                <w:div w:id="1904169552">
                  <w:marLeft w:val="0"/>
                  <w:marRight w:val="0"/>
                  <w:marTop w:val="0"/>
                  <w:marBottom w:val="0"/>
                  <w:divBdr>
                    <w:top w:val="none" w:sz="0" w:space="0" w:color="auto"/>
                    <w:left w:val="none" w:sz="0" w:space="0" w:color="auto"/>
                    <w:bottom w:val="none" w:sz="0" w:space="0" w:color="auto"/>
                    <w:right w:val="none" w:sz="0" w:space="0" w:color="auto"/>
                  </w:divBdr>
                  <w:divsChild>
                    <w:div w:id="1105879940">
                      <w:marLeft w:val="0"/>
                      <w:marRight w:val="0"/>
                      <w:marTop w:val="0"/>
                      <w:marBottom w:val="0"/>
                      <w:divBdr>
                        <w:top w:val="none" w:sz="0" w:space="0" w:color="auto"/>
                        <w:left w:val="none" w:sz="0" w:space="0" w:color="auto"/>
                        <w:bottom w:val="none" w:sz="0" w:space="0" w:color="auto"/>
                        <w:right w:val="none" w:sz="0" w:space="0" w:color="auto"/>
                      </w:divBdr>
                    </w:div>
                  </w:divsChild>
                </w:div>
                <w:div w:id="1975869842">
                  <w:marLeft w:val="0"/>
                  <w:marRight w:val="0"/>
                  <w:marTop w:val="0"/>
                  <w:marBottom w:val="0"/>
                  <w:divBdr>
                    <w:top w:val="none" w:sz="0" w:space="0" w:color="auto"/>
                    <w:left w:val="none" w:sz="0" w:space="0" w:color="auto"/>
                    <w:bottom w:val="none" w:sz="0" w:space="0" w:color="auto"/>
                    <w:right w:val="none" w:sz="0" w:space="0" w:color="auto"/>
                  </w:divBdr>
                  <w:divsChild>
                    <w:div w:id="1688946409">
                      <w:marLeft w:val="0"/>
                      <w:marRight w:val="0"/>
                      <w:marTop w:val="0"/>
                      <w:marBottom w:val="0"/>
                      <w:divBdr>
                        <w:top w:val="none" w:sz="0" w:space="0" w:color="auto"/>
                        <w:left w:val="none" w:sz="0" w:space="0" w:color="auto"/>
                        <w:bottom w:val="none" w:sz="0" w:space="0" w:color="auto"/>
                        <w:right w:val="none" w:sz="0" w:space="0" w:color="auto"/>
                      </w:divBdr>
                    </w:div>
                  </w:divsChild>
                </w:div>
                <w:div w:id="2032686312">
                  <w:marLeft w:val="0"/>
                  <w:marRight w:val="0"/>
                  <w:marTop w:val="0"/>
                  <w:marBottom w:val="0"/>
                  <w:divBdr>
                    <w:top w:val="none" w:sz="0" w:space="0" w:color="auto"/>
                    <w:left w:val="none" w:sz="0" w:space="0" w:color="auto"/>
                    <w:bottom w:val="none" w:sz="0" w:space="0" w:color="auto"/>
                    <w:right w:val="none" w:sz="0" w:space="0" w:color="auto"/>
                  </w:divBdr>
                  <w:divsChild>
                    <w:div w:id="300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827208">
          <w:marLeft w:val="0"/>
          <w:marRight w:val="0"/>
          <w:marTop w:val="0"/>
          <w:marBottom w:val="0"/>
          <w:divBdr>
            <w:top w:val="none" w:sz="0" w:space="0" w:color="auto"/>
            <w:left w:val="none" w:sz="0" w:space="0" w:color="auto"/>
            <w:bottom w:val="none" w:sz="0" w:space="0" w:color="auto"/>
            <w:right w:val="none" w:sz="0" w:space="0" w:color="auto"/>
          </w:divBdr>
        </w:div>
        <w:div w:id="1486900164">
          <w:marLeft w:val="0"/>
          <w:marRight w:val="0"/>
          <w:marTop w:val="0"/>
          <w:marBottom w:val="0"/>
          <w:divBdr>
            <w:top w:val="none" w:sz="0" w:space="0" w:color="auto"/>
            <w:left w:val="none" w:sz="0" w:space="0" w:color="auto"/>
            <w:bottom w:val="none" w:sz="0" w:space="0" w:color="auto"/>
            <w:right w:val="none" w:sz="0" w:space="0" w:color="auto"/>
          </w:divBdr>
        </w:div>
        <w:div w:id="1489127757">
          <w:marLeft w:val="0"/>
          <w:marRight w:val="0"/>
          <w:marTop w:val="0"/>
          <w:marBottom w:val="0"/>
          <w:divBdr>
            <w:top w:val="none" w:sz="0" w:space="0" w:color="auto"/>
            <w:left w:val="none" w:sz="0" w:space="0" w:color="auto"/>
            <w:bottom w:val="none" w:sz="0" w:space="0" w:color="auto"/>
            <w:right w:val="none" w:sz="0" w:space="0" w:color="auto"/>
          </w:divBdr>
        </w:div>
        <w:div w:id="1690984893">
          <w:marLeft w:val="0"/>
          <w:marRight w:val="0"/>
          <w:marTop w:val="0"/>
          <w:marBottom w:val="0"/>
          <w:divBdr>
            <w:top w:val="none" w:sz="0" w:space="0" w:color="auto"/>
            <w:left w:val="none" w:sz="0" w:space="0" w:color="auto"/>
            <w:bottom w:val="none" w:sz="0" w:space="0" w:color="auto"/>
            <w:right w:val="none" w:sz="0" w:space="0" w:color="auto"/>
          </w:divBdr>
        </w:div>
        <w:div w:id="1712998512">
          <w:marLeft w:val="0"/>
          <w:marRight w:val="0"/>
          <w:marTop w:val="0"/>
          <w:marBottom w:val="0"/>
          <w:divBdr>
            <w:top w:val="none" w:sz="0" w:space="0" w:color="auto"/>
            <w:left w:val="none" w:sz="0" w:space="0" w:color="auto"/>
            <w:bottom w:val="none" w:sz="0" w:space="0" w:color="auto"/>
            <w:right w:val="none" w:sz="0" w:space="0" w:color="auto"/>
          </w:divBdr>
        </w:div>
        <w:div w:id="1738161097">
          <w:marLeft w:val="0"/>
          <w:marRight w:val="0"/>
          <w:marTop w:val="0"/>
          <w:marBottom w:val="0"/>
          <w:divBdr>
            <w:top w:val="none" w:sz="0" w:space="0" w:color="auto"/>
            <w:left w:val="none" w:sz="0" w:space="0" w:color="auto"/>
            <w:bottom w:val="none" w:sz="0" w:space="0" w:color="auto"/>
            <w:right w:val="none" w:sz="0" w:space="0" w:color="auto"/>
          </w:divBdr>
        </w:div>
        <w:div w:id="1799715812">
          <w:marLeft w:val="0"/>
          <w:marRight w:val="0"/>
          <w:marTop w:val="0"/>
          <w:marBottom w:val="0"/>
          <w:divBdr>
            <w:top w:val="none" w:sz="0" w:space="0" w:color="auto"/>
            <w:left w:val="none" w:sz="0" w:space="0" w:color="auto"/>
            <w:bottom w:val="none" w:sz="0" w:space="0" w:color="auto"/>
            <w:right w:val="none" w:sz="0" w:space="0" w:color="auto"/>
          </w:divBdr>
        </w:div>
        <w:div w:id="1835341114">
          <w:marLeft w:val="0"/>
          <w:marRight w:val="0"/>
          <w:marTop w:val="0"/>
          <w:marBottom w:val="0"/>
          <w:divBdr>
            <w:top w:val="none" w:sz="0" w:space="0" w:color="auto"/>
            <w:left w:val="none" w:sz="0" w:space="0" w:color="auto"/>
            <w:bottom w:val="none" w:sz="0" w:space="0" w:color="auto"/>
            <w:right w:val="none" w:sz="0" w:space="0" w:color="auto"/>
          </w:divBdr>
          <w:divsChild>
            <w:div w:id="1116680662">
              <w:marLeft w:val="0"/>
              <w:marRight w:val="0"/>
              <w:marTop w:val="0"/>
              <w:marBottom w:val="0"/>
              <w:divBdr>
                <w:top w:val="none" w:sz="0" w:space="0" w:color="auto"/>
                <w:left w:val="none" w:sz="0" w:space="0" w:color="auto"/>
                <w:bottom w:val="none" w:sz="0" w:space="0" w:color="auto"/>
                <w:right w:val="none" w:sz="0" w:space="0" w:color="auto"/>
              </w:divBdr>
            </w:div>
            <w:div w:id="1170679810">
              <w:marLeft w:val="0"/>
              <w:marRight w:val="0"/>
              <w:marTop w:val="0"/>
              <w:marBottom w:val="0"/>
              <w:divBdr>
                <w:top w:val="none" w:sz="0" w:space="0" w:color="auto"/>
                <w:left w:val="none" w:sz="0" w:space="0" w:color="auto"/>
                <w:bottom w:val="none" w:sz="0" w:space="0" w:color="auto"/>
                <w:right w:val="none" w:sz="0" w:space="0" w:color="auto"/>
              </w:divBdr>
            </w:div>
            <w:div w:id="1605922406">
              <w:marLeft w:val="0"/>
              <w:marRight w:val="0"/>
              <w:marTop w:val="0"/>
              <w:marBottom w:val="0"/>
              <w:divBdr>
                <w:top w:val="none" w:sz="0" w:space="0" w:color="auto"/>
                <w:left w:val="none" w:sz="0" w:space="0" w:color="auto"/>
                <w:bottom w:val="none" w:sz="0" w:space="0" w:color="auto"/>
                <w:right w:val="none" w:sz="0" w:space="0" w:color="auto"/>
              </w:divBdr>
            </w:div>
            <w:div w:id="1691682795">
              <w:marLeft w:val="0"/>
              <w:marRight w:val="0"/>
              <w:marTop w:val="0"/>
              <w:marBottom w:val="0"/>
              <w:divBdr>
                <w:top w:val="none" w:sz="0" w:space="0" w:color="auto"/>
                <w:left w:val="none" w:sz="0" w:space="0" w:color="auto"/>
                <w:bottom w:val="none" w:sz="0" w:space="0" w:color="auto"/>
                <w:right w:val="none" w:sz="0" w:space="0" w:color="auto"/>
              </w:divBdr>
            </w:div>
            <w:div w:id="1868642770">
              <w:marLeft w:val="0"/>
              <w:marRight w:val="0"/>
              <w:marTop w:val="0"/>
              <w:marBottom w:val="0"/>
              <w:divBdr>
                <w:top w:val="none" w:sz="0" w:space="0" w:color="auto"/>
                <w:left w:val="none" w:sz="0" w:space="0" w:color="auto"/>
                <w:bottom w:val="none" w:sz="0" w:space="0" w:color="auto"/>
                <w:right w:val="none" w:sz="0" w:space="0" w:color="auto"/>
              </w:divBdr>
            </w:div>
          </w:divsChild>
        </w:div>
        <w:div w:id="1836604169">
          <w:marLeft w:val="0"/>
          <w:marRight w:val="0"/>
          <w:marTop w:val="0"/>
          <w:marBottom w:val="0"/>
          <w:divBdr>
            <w:top w:val="none" w:sz="0" w:space="0" w:color="auto"/>
            <w:left w:val="none" w:sz="0" w:space="0" w:color="auto"/>
            <w:bottom w:val="none" w:sz="0" w:space="0" w:color="auto"/>
            <w:right w:val="none" w:sz="0" w:space="0" w:color="auto"/>
          </w:divBdr>
          <w:divsChild>
            <w:div w:id="516580822">
              <w:marLeft w:val="-75"/>
              <w:marRight w:val="0"/>
              <w:marTop w:val="30"/>
              <w:marBottom w:val="30"/>
              <w:divBdr>
                <w:top w:val="none" w:sz="0" w:space="0" w:color="auto"/>
                <w:left w:val="none" w:sz="0" w:space="0" w:color="auto"/>
                <w:bottom w:val="none" w:sz="0" w:space="0" w:color="auto"/>
                <w:right w:val="none" w:sz="0" w:space="0" w:color="auto"/>
              </w:divBdr>
              <w:divsChild>
                <w:div w:id="409815179">
                  <w:marLeft w:val="0"/>
                  <w:marRight w:val="0"/>
                  <w:marTop w:val="0"/>
                  <w:marBottom w:val="0"/>
                  <w:divBdr>
                    <w:top w:val="none" w:sz="0" w:space="0" w:color="auto"/>
                    <w:left w:val="none" w:sz="0" w:space="0" w:color="auto"/>
                    <w:bottom w:val="none" w:sz="0" w:space="0" w:color="auto"/>
                    <w:right w:val="none" w:sz="0" w:space="0" w:color="auto"/>
                  </w:divBdr>
                  <w:divsChild>
                    <w:div w:id="182398062">
                      <w:marLeft w:val="0"/>
                      <w:marRight w:val="0"/>
                      <w:marTop w:val="0"/>
                      <w:marBottom w:val="0"/>
                      <w:divBdr>
                        <w:top w:val="none" w:sz="0" w:space="0" w:color="auto"/>
                        <w:left w:val="none" w:sz="0" w:space="0" w:color="auto"/>
                        <w:bottom w:val="none" w:sz="0" w:space="0" w:color="auto"/>
                        <w:right w:val="none" w:sz="0" w:space="0" w:color="auto"/>
                      </w:divBdr>
                    </w:div>
                  </w:divsChild>
                </w:div>
                <w:div w:id="591007514">
                  <w:marLeft w:val="0"/>
                  <w:marRight w:val="0"/>
                  <w:marTop w:val="0"/>
                  <w:marBottom w:val="0"/>
                  <w:divBdr>
                    <w:top w:val="none" w:sz="0" w:space="0" w:color="auto"/>
                    <w:left w:val="none" w:sz="0" w:space="0" w:color="auto"/>
                    <w:bottom w:val="none" w:sz="0" w:space="0" w:color="auto"/>
                    <w:right w:val="none" w:sz="0" w:space="0" w:color="auto"/>
                  </w:divBdr>
                  <w:divsChild>
                    <w:div w:id="1695421052">
                      <w:marLeft w:val="0"/>
                      <w:marRight w:val="0"/>
                      <w:marTop w:val="0"/>
                      <w:marBottom w:val="0"/>
                      <w:divBdr>
                        <w:top w:val="none" w:sz="0" w:space="0" w:color="auto"/>
                        <w:left w:val="none" w:sz="0" w:space="0" w:color="auto"/>
                        <w:bottom w:val="none" w:sz="0" w:space="0" w:color="auto"/>
                        <w:right w:val="none" w:sz="0" w:space="0" w:color="auto"/>
                      </w:divBdr>
                    </w:div>
                  </w:divsChild>
                </w:div>
                <w:div w:id="770316418">
                  <w:marLeft w:val="0"/>
                  <w:marRight w:val="0"/>
                  <w:marTop w:val="0"/>
                  <w:marBottom w:val="0"/>
                  <w:divBdr>
                    <w:top w:val="none" w:sz="0" w:space="0" w:color="auto"/>
                    <w:left w:val="none" w:sz="0" w:space="0" w:color="auto"/>
                    <w:bottom w:val="none" w:sz="0" w:space="0" w:color="auto"/>
                    <w:right w:val="none" w:sz="0" w:space="0" w:color="auto"/>
                  </w:divBdr>
                  <w:divsChild>
                    <w:div w:id="1509753217">
                      <w:marLeft w:val="0"/>
                      <w:marRight w:val="0"/>
                      <w:marTop w:val="0"/>
                      <w:marBottom w:val="0"/>
                      <w:divBdr>
                        <w:top w:val="none" w:sz="0" w:space="0" w:color="auto"/>
                        <w:left w:val="none" w:sz="0" w:space="0" w:color="auto"/>
                        <w:bottom w:val="none" w:sz="0" w:space="0" w:color="auto"/>
                        <w:right w:val="none" w:sz="0" w:space="0" w:color="auto"/>
                      </w:divBdr>
                    </w:div>
                  </w:divsChild>
                </w:div>
                <w:div w:id="879635985">
                  <w:marLeft w:val="0"/>
                  <w:marRight w:val="0"/>
                  <w:marTop w:val="0"/>
                  <w:marBottom w:val="0"/>
                  <w:divBdr>
                    <w:top w:val="none" w:sz="0" w:space="0" w:color="auto"/>
                    <w:left w:val="none" w:sz="0" w:space="0" w:color="auto"/>
                    <w:bottom w:val="none" w:sz="0" w:space="0" w:color="auto"/>
                    <w:right w:val="none" w:sz="0" w:space="0" w:color="auto"/>
                  </w:divBdr>
                  <w:divsChild>
                    <w:div w:id="1494831231">
                      <w:marLeft w:val="0"/>
                      <w:marRight w:val="0"/>
                      <w:marTop w:val="0"/>
                      <w:marBottom w:val="0"/>
                      <w:divBdr>
                        <w:top w:val="none" w:sz="0" w:space="0" w:color="auto"/>
                        <w:left w:val="none" w:sz="0" w:space="0" w:color="auto"/>
                        <w:bottom w:val="none" w:sz="0" w:space="0" w:color="auto"/>
                        <w:right w:val="none" w:sz="0" w:space="0" w:color="auto"/>
                      </w:divBdr>
                    </w:div>
                  </w:divsChild>
                </w:div>
                <w:div w:id="1032344217">
                  <w:marLeft w:val="0"/>
                  <w:marRight w:val="0"/>
                  <w:marTop w:val="0"/>
                  <w:marBottom w:val="0"/>
                  <w:divBdr>
                    <w:top w:val="none" w:sz="0" w:space="0" w:color="auto"/>
                    <w:left w:val="none" w:sz="0" w:space="0" w:color="auto"/>
                    <w:bottom w:val="none" w:sz="0" w:space="0" w:color="auto"/>
                    <w:right w:val="none" w:sz="0" w:space="0" w:color="auto"/>
                  </w:divBdr>
                  <w:divsChild>
                    <w:div w:id="462887712">
                      <w:marLeft w:val="0"/>
                      <w:marRight w:val="0"/>
                      <w:marTop w:val="0"/>
                      <w:marBottom w:val="0"/>
                      <w:divBdr>
                        <w:top w:val="none" w:sz="0" w:space="0" w:color="auto"/>
                        <w:left w:val="none" w:sz="0" w:space="0" w:color="auto"/>
                        <w:bottom w:val="none" w:sz="0" w:space="0" w:color="auto"/>
                        <w:right w:val="none" w:sz="0" w:space="0" w:color="auto"/>
                      </w:divBdr>
                    </w:div>
                    <w:div w:id="1063334242">
                      <w:marLeft w:val="0"/>
                      <w:marRight w:val="0"/>
                      <w:marTop w:val="0"/>
                      <w:marBottom w:val="0"/>
                      <w:divBdr>
                        <w:top w:val="none" w:sz="0" w:space="0" w:color="auto"/>
                        <w:left w:val="none" w:sz="0" w:space="0" w:color="auto"/>
                        <w:bottom w:val="none" w:sz="0" w:space="0" w:color="auto"/>
                        <w:right w:val="none" w:sz="0" w:space="0" w:color="auto"/>
                      </w:divBdr>
                    </w:div>
                  </w:divsChild>
                </w:div>
                <w:div w:id="1204056931">
                  <w:marLeft w:val="0"/>
                  <w:marRight w:val="0"/>
                  <w:marTop w:val="0"/>
                  <w:marBottom w:val="0"/>
                  <w:divBdr>
                    <w:top w:val="none" w:sz="0" w:space="0" w:color="auto"/>
                    <w:left w:val="none" w:sz="0" w:space="0" w:color="auto"/>
                    <w:bottom w:val="none" w:sz="0" w:space="0" w:color="auto"/>
                    <w:right w:val="none" w:sz="0" w:space="0" w:color="auto"/>
                  </w:divBdr>
                  <w:divsChild>
                    <w:div w:id="801189649">
                      <w:marLeft w:val="0"/>
                      <w:marRight w:val="0"/>
                      <w:marTop w:val="0"/>
                      <w:marBottom w:val="0"/>
                      <w:divBdr>
                        <w:top w:val="none" w:sz="0" w:space="0" w:color="auto"/>
                        <w:left w:val="none" w:sz="0" w:space="0" w:color="auto"/>
                        <w:bottom w:val="none" w:sz="0" w:space="0" w:color="auto"/>
                        <w:right w:val="none" w:sz="0" w:space="0" w:color="auto"/>
                      </w:divBdr>
                    </w:div>
                    <w:div w:id="1391611237">
                      <w:marLeft w:val="0"/>
                      <w:marRight w:val="0"/>
                      <w:marTop w:val="0"/>
                      <w:marBottom w:val="0"/>
                      <w:divBdr>
                        <w:top w:val="none" w:sz="0" w:space="0" w:color="auto"/>
                        <w:left w:val="none" w:sz="0" w:space="0" w:color="auto"/>
                        <w:bottom w:val="none" w:sz="0" w:space="0" w:color="auto"/>
                        <w:right w:val="none" w:sz="0" w:space="0" w:color="auto"/>
                      </w:divBdr>
                    </w:div>
                  </w:divsChild>
                </w:div>
                <w:div w:id="1558197642">
                  <w:marLeft w:val="0"/>
                  <w:marRight w:val="0"/>
                  <w:marTop w:val="0"/>
                  <w:marBottom w:val="0"/>
                  <w:divBdr>
                    <w:top w:val="none" w:sz="0" w:space="0" w:color="auto"/>
                    <w:left w:val="none" w:sz="0" w:space="0" w:color="auto"/>
                    <w:bottom w:val="none" w:sz="0" w:space="0" w:color="auto"/>
                    <w:right w:val="none" w:sz="0" w:space="0" w:color="auto"/>
                  </w:divBdr>
                  <w:divsChild>
                    <w:div w:id="1392657945">
                      <w:marLeft w:val="0"/>
                      <w:marRight w:val="0"/>
                      <w:marTop w:val="0"/>
                      <w:marBottom w:val="0"/>
                      <w:divBdr>
                        <w:top w:val="none" w:sz="0" w:space="0" w:color="auto"/>
                        <w:left w:val="none" w:sz="0" w:space="0" w:color="auto"/>
                        <w:bottom w:val="none" w:sz="0" w:space="0" w:color="auto"/>
                        <w:right w:val="none" w:sz="0" w:space="0" w:color="auto"/>
                      </w:divBdr>
                    </w:div>
                    <w:div w:id="1804616601">
                      <w:marLeft w:val="0"/>
                      <w:marRight w:val="0"/>
                      <w:marTop w:val="0"/>
                      <w:marBottom w:val="0"/>
                      <w:divBdr>
                        <w:top w:val="none" w:sz="0" w:space="0" w:color="auto"/>
                        <w:left w:val="none" w:sz="0" w:space="0" w:color="auto"/>
                        <w:bottom w:val="none" w:sz="0" w:space="0" w:color="auto"/>
                        <w:right w:val="none" w:sz="0" w:space="0" w:color="auto"/>
                      </w:divBdr>
                    </w:div>
                  </w:divsChild>
                </w:div>
                <w:div w:id="1753549427">
                  <w:marLeft w:val="0"/>
                  <w:marRight w:val="0"/>
                  <w:marTop w:val="0"/>
                  <w:marBottom w:val="0"/>
                  <w:divBdr>
                    <w:top w:val="none" w:sz="0" w:space="0" w:color="auto"/>
                    <w:left w:val="none" w:sz="0" w:space="0" w:color="auto"/>
                    <w:bottom w:val="none" w:sz="0" w:space="0" w:color="auto"/>
                    <w:right w:val="none" w:sz="0" w:space="0" w:color="auto"/>
                  </w:divBdr>
                  <w:divsChild>
                    <w:div w:id="522742703">
                      <w:marLeft w:val="0"/>
                      <w:marRight w:val="0"/>
                      <w:marTop w:val="0"/>
                      <w:marBottom w:val="0"/>
                      <w:divBdr>
                        <w:top w:val="none" w:sz="0" w:space="0" w:color="auto"/>
                        <w:left w:val="none" w:sz="0" w:space="0" w:color="auto"/>
                        <w:bottom w:val="none" w:sz="0" w:space="0" w:color="auto"/>
                        <w:right w:val="none" w:sz="0" w:space="0" w:color="auto"/>
                      </w:divBdr>
                    </w:div>
                    <w:div w:id="13130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44016">
          <w:marLeft w:val="0"/>
          <w:marRight w:val="0"/>
          <w:marTop w:val="0"/>
          <w:marBottom w:val="0"/>
          <w:divBdr>
            <w:top w:val="none" w:sz="0" w:space="0" w:color="auto"/>
            <w:left w:val="none" w:sz="0" w:space="0" w:color="auto"/>
            <w:bottom w:val="none" w:sz="0" w:space="0" w:color="auto"/>
            <w:right w:val="none" w:sz="0" w:space="0" w:color="auto"/>
          </w:divBdr>
        </w:div>
        <w:div w:id="1932855981">
          <w:marLeft w:val="0"/>
          <w:marRight w:val="0"/>
          <w:marTop w:val="0"/>
          <w:marBottom w:val="0"/>
          <w:divBdr>
            <w:top w:val="none" w:sz="0" w:space="0" w:color="auto"/>
            <w:left w:val="none" w:sz="0" w:space="0" w:color="auto"/>
            <w:bottom w:val="none" w:sz="0" w:space="0" w:color="auto"/>
            <w:right w:val="none" w:sz="0" w:space="0" w:color="auto"/>
          </w:divBdr>
        </w:div>
        <w:div w:id="1975868981">
          <w:marLeft w:val="0"/>
          <w:marRight w:val="0"/>
          <w:marTop w:val="0"/>
          <w:marBottom w:val="0"/>
          <w:divBdr>
            <w:top w:val="none" w:sz="0" w:space="0" w:color="auto"/>
            <w:left w:val="none" w:sz="0" w:space="0" w:color="auto"/>
            <w:bottom w:val="none" w:sz="0" w:space="0" w:color="auto"/>
            <w:right w:val="none" w:sz="0" w:space="0" w:color="auto"/>
          </w:divBdr>
        </w:div>
        <w:div w:id="2007972421">
          <w:marLeft w:val="0"/>
          <w:marRight w:val="0"/>
          <w:marTop w:val="0"/>
          <w:marBottom w:val="0"/>
          <w:divBdr>
            <w:top w:val="none" w:sz="0" w:space="0" w:color="auto"/>
            <w:left w:val="none" w:sz="0" w:space="0" w:color="auto"/>
            <w:bottom w:val="none" w:sz="0" w:space="0" w:color="auto"/>
            <w:right w:val="none" w:sz="0" w:space="0" w:color="auto"/>
          </w:divBdr>
          <w:divsChild>
            <w:div w:id="1497644670">
              <w:marLeft w:val="-75"/>
              <w:marRight w:val="0"/>
              <w:marTop w:val="30"/>
              <w:marBottom w:val="30"/>
              <w:divBdr>
                <w:top w:val="none" w:sz="0" w:space="0" w:color="auto"/>
                <w:left w:val="none" w:sz="0" w:space="0" w:color="auto"/>
                <w:bottom w:val="none" w:sz="0" w:space="0" w:color="auto"/>
                <w:right w:val="none" w:sz="0" w:space="0" w:color="auto"/>
              </w:divBdr>
              <w:divsChild>
                <w:div w:id="205878335">
                  <w:marLeft w:val="0"/>
                  <w:marRight w:val="0"/>
                  <w:marTop w:val="0"/>
                  <w:marBottom w:val="0"/>
                  <w:divBdr>
                    <w:top w:val="none" w:sz="0" w:space="0" w:color="auto"/>
                    <w:left w:val="none" w:sz="0" w:space="0" w:color="auto"/>
                    <w:bottom w:val="none" w:sz="0" w:space="0" w:color="auto"/>
                    <w:right w:val="none" w:sz="0" w:space="0" w:color="auto"/>
                  </w:divBdr>
                  <w:divsChild>
                    <w:div w:id="1184054150">
                      <w:marLeft w:val="0"/>
                      <w:marRight w:val="0"/>
                      <w:marTop w:val="0"/>
                      <w:marBottom w:val="0"/>
                      <w:divBdr>
                        <w:top w:val="none" w:sz="0" w:space="0" w:color="auto"/>
                        <w:left w:val="none" w:sz="0" w:space="0" w:color="auto"/>
                        <w:bottom w:val="none" w:sz="0" w:space="0" w:color="auto"/>
                        <w:right w:val="none" w:sz="0" w:space="0" w:color="auto"/>
                      </w:divBdr>
                    </w:div>
                  </w:divsChild>
                </w:div>
                <w:div w:id="236790455">
                  <w:marLeft w:val="0"/>
                  <w:marRight w:val="0"/>
                  <w:marTop w:val="0"/>
                  <w:marBottom w:val="0"/>
                  <w:divBdr>
                    <w:top w:val="none" w:sz="0" w:space="0" w:color="auto"/>
                    <w:left w:val="none" w:sz="0" w:space="0" w:color="auto"/>
                    <w:bottom w:val="none" w:sz="0" w:space="0" w:color="auto"/>
                    <w:right w:val="none" w:sz="0" w:space="0" w:color="auto"/>
                  </w:divBdr>
                  <w:divsChild>
                    <w:div w:id="2036077476">
                      <w:marLeft w:val="0"/>
                      <w:marRight w:val="0"/>
                      <w:marTop w:val="0"/>
                      <w:marBottom w:val="0"/>
                      <w:divBdr>
                        <w:top w:val="none" w:sz="0" w:space="0" w:color="auto"/>
                        <w:left w:val="none" w:sz="0" w:space="0" w:color="auto"/>
                        <w:bottom w:val="none" w:sz="0" w:space="0" w:color="auto"/>
                        <w:right w:val="none" w:sz="0" w:space="0" w:color="auto"/>
                      </w:divBdr>
                    </w:div>
                  </w:divsChild>
                </w:div>
                <w:div w:id="243613163">
                  <w:marLeft w:val="0"/>
                  <w:marRight w:val="0"/>
                  <w:marTop w:val="0"/>
                  <w:marBottom w:val="0"/>
                  <w:divBdr>
                    <w:top w:val="none" w:sz="0" w:space="0" w:color="auto"/>
                    <w:left w:val="none" w:sz="0" w:space="0" w:color="auto"/>
                    <w:bottom w:val="none" w:sz="0" w:space="0" w:color="auto"/>
                    <w:right w:val="none" w:sz="0" w:space="0" w:color="auto"/>
                  </w:divBdr>
                  <w:divsChild>
                    <w:div w:id="1571846079">
                      <w:marLeft w:val="0"/>
                      <w:marRight w:val="0"/>
                      <w:marTop w:val="0"/>
                      <w:marBottom w:val="0"/>
                      <w:divBdr>
                        <w:top w:val="none" w:sz="0" w:space="0" w:color="auto"/>
                        <w:left w:val="none" w:sz="0" w:space="0" w:color="auto"/>
                        <w:bottom w:val="none" w:sz="0" w:space="0" w:color="auto"/>
                        <w:right w:val="none" w:sz="0" w:space="0" w:color="auto"/>
                      </w:divBdr>
                    </w:div>
                  </w:divsChild>
                </w:div>
                <w:div w:id="293798551">
                  <w:marLeft w:val="0"/>
                  <w:marRight w:val="0"/>
                  <w:marTop w:val="0"/>
                  <w:marBottom w:val="0"/>
                  <w:divBdr>
                    <w:top w:val="none" w:sz="0" w:space="0" w:color="auto"/>
                    <w:left w:val="none" w:sz="0" w:space="0" w:color="auto"/>
                    <w:bottom w:val="none" w:sz="0" w:space="0" w:color="auto"/>
                    <w:right w:val="none" w:sz="0" w:space="0" w:color="auto"/>
                  </w:divBdr>
                  <w:divsChild>
                    <w:div w:id="529994023">
                      <w:marLeft w:val="0"/>
                      <w:marRight w:val="0"/>
                      <w:marTop w:val="0"/>
                      <w:marBottom w:val="0"/>
                      <w:divBdr>
                        <w:top w:val="none" w:sz="0" w:space="0" w:color="auto"/>
                        <w:left w:val="none" w:sz="0" w:space="0" w:color="auto"/>
                        <w:bottom w:val="none" w:sz="0" w:space="0" w:color="auto"/>
                        <w:right w:val="none" w:sz="0" w:space="0" w:color="auto"/>
                      </w:divBdr>
                    </w:div>
                  </w:divsChild>
                </w:div>
                <w:div w:id="575818077">
                  <w:marLeft w:val="0"/>
                  <w:marRight w:val="0"/>
                  <w:marTop w:val="0"/>
                  <w:marBottom w:val="0"/>
                  <w:divBdr>
                    <w:top w:val="none" w:sz="0" w:space="0" w:color="auto"/>
                    <w:left w:val="none" w:sz="0" w:space="0" w:color="auto"/>
                    <w:bottom w:val="none" w:sz="0" w:space="0" w:color="auto"/>
                    <w:right w:val="none" w:sz="0" w:space="0" w:color="auto"/>
                  </w:divBdr>
                  <w:divsChild>
                    <w:div w:id="1094663383">
                      <w:marLeft w:val="0"/>
                      <w:marRight w:val="0"/>
                      <w:marTop w:val="0"/>
                      <w:marBottom w:val="0"/>
                      <w:divBdr>
                        <w:top w:val="none" w:sz="0" w:space="0" w:color="auto"/>
                        <w:left w:val="none" w:sz="0" w:space="0" w:color="auto"/>
                        <w:bottom w:val="none" w:sz="0" w:space="0" w:color="auto"/>
                        <w:right w:val="none" w:sz="0" w:space="0" w:color="auto"/>
                      </w:divBdr>
                    </w:div>
                  </w:divsChild>
                </w:div>
                <w:div w:id="979073410">
                  <w:marLeft w:val="0"/>
                  <w:marRight w:val="0"/>
                  <w:marTop w:val="0"/>
                  <w:marBottom w:val="0"/>
                  <w:divBdr>
                    <w:top w:val="none" w:sz="0" w:space="0" w:color="auto"/>
                    <w:left w:val="none" w:sz="0" w:space="0" w:color="auto"/>
                    <w:bottom w:val="none" w:sz="0" w:space="0" w:color="auto"/>
                    <w:right w:val="none" w:sz="0" w:space="0" w:color="auto"/>
                  </w:divBdr>
                  <w:divsChild>
                    <w:div w:id="893128089">
                      <w:marLeft w:val="0"/>
                      <w:marRight w:val="0"/>
                      <w:marTop w:val="0"/>
                      <w:marBottom w:val="0"/>
                      <w:divBdr>
                        <w:top w:val="none" w:sz="0" w:space="0" w:color="auto"/>
                        <w:left w:val="none" w:sz="0" w:space="0" w:color="auto"/>
                        <w:bottom w:val="none" w:sz="0" w:space="0" w:color="auto"/>
                        <w:right w:val="none" w:sz="0" w:space="0" w:color="auto"/>
                      </w:divBdr>
                    </w:div>
                  </w:divsChild>
                </w:div>
                <w:div w:id="1167132240">
                  <w:marLeft w:val="0"/>
                  <w:marRight w:val="0"/>
                  <w:marTop w:val="0"/>
                  <w:marBottom w:val="0"/>
                  <w:divBdr>
                    <w:top w:val="none" w:sz="0" w:space="0" w:color="auto"/>
                    <w:left w:val="none" w:sz="0" w:space="0" w:color="auto"/>
                    <w:bottom w:val="none" w:sz="0" w:space="0" w:color="auto"/>
                    <w:right w:val="none" w:sz="0" w:space="0" w:color="auto"/>
                  </w:divBdr>
                  <w:divsChild>
                    <w:div w:id="2068987480">
                      <w:marLeft w:val="0"/>
                      <w:marRight w:val="0"/>
                      <w:marTop w:val="0"/>
                      <w:marBottom w:val="0"/>
                      <w:divBdr>
                        <w:top w:val="none" w:sz="0" w:space="0" w:color="auto"/>
                        <w:left w:val="none" w:sz="0" w:space="0" w:color="auto"/>
                        <w:bottom w:val="none" w:sz="0" w:space="0" w:color="auto"/>
                        <w:right w:val="none" w:sz="0" w:space="0" w:color="auto"/>
                      </w:divBdr>
                    </w:div>
                  </w:divsChild>
                </w:div>
                <w:div w:id="1582715382">
                  <w:marLeft w:val="0"/>
                  <w:marRight w:val="0"/>
                  <w:marTop w:val="0"/>
                  <w:marBottom w:val="0"/>
                  <w:divBdr>
                    <w:top w:val="none" w:sz="0" w:space="0" w:color="auto"/>
                    <w:left w:val="none" w:sz="0" w:space="0" w:color="auto"/>
                    <w:bottom w:val="none" w:sz="0" w:space="0" w:color="auto"/>
                    <w:right w:val="none" w:sz="0" w:space="0" w:color="auto"/>
                  </w:divBdr>
                  <w:divsChild>
                    <w:div w:id="560555781">
                      <w:marLeft w:val="0"/>
                      <w:marRight w:val="0"/>
                      <w:marTop w:val="0"/>
                      <w:marBottom w:val="0"/>
                      <w:divBdr>
                        <w:top w:val="none" w:sz="0" w:space="0" w:color="auto"/>
                        <w:left w:val="none" w:sz="0" w:space="0" w:color="auto"/>
                        <w:bottom w:val="none" w:sz="0" w:space="0" w:color="auto"/>
                        <w:right w:val="none" w:sz="0" w:space="0" w:color="auto"/>
                      </w:divBdr>
                    </w:div>
                  </w:divsChild>
                </w:div>
                <w:div w:id="1918398308">
                  <w:marLeft w:val="0"/>
                  <w:marRight w:val="0"/>
                  <w:marTop w:val="0"/>
                  <w:marBottom w:val="0"/>
                  <w:divBdr>
                    <w:top w:val="none" w:sz="0" w:space="0" w:color="auto"/>
                    <w:left w:val="none" w:sz="0" w:space="0" w:color="auto"/>
                    <w:bottom w:val="none" w:sz="0" w:space="0" w:color="auto"/>
                    <w:right w:val="none" w:sz="0" w:space="0" w:color="auto"/>
                  </w:divBdr>
                  <w:divsChild>
                    <w:div w:id="770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240230">
          <w:marLeft w:val="0"/>
          <w:marRight w:val="0"/>
          <w:marTop w:val="0"/>
          <w:marBottom w:val="0"/>
          <w:divBdr>
            <w:top w:val="none" w:sz="0" w:space="0" w:color="auto"/>
            <w:left w:val="none" w:sz="0" w:space="0" w:color="auto"/>
            <w:bottom w:val="none" w:sz="0" w:space="0" w:color="auto"/>
            <w:right w:val="none" w:sz="0" w:space="0" w:color="auto"/>
          </w:divBdr>
        </w:div>
        <w:div w:id="2060200458">
          <w:marLeft w:val="0"/>
          <w:marRight w:val="0"/>
          <w:marTop w:val="0"/>
          <w:marBottom w:val="0"/>
          <w:divBdr>
            <w:top w:val="none" w:sz="0" w:space="0" w:color="auto"/>
            <w:left w:val="none" w:sz="0" w:space="0" w:color="auto"/>
            <w:bottom w:val="none" w:sz="0" w:space="0" w:color="auto"/>
            <w:right w:val="none" w:sz="0" w:space="0" w:color="auto"/>
          </w:divBdr>
        </w:div>
        <w:div w:id="2130319325">
          <w:marLeft w:val="0"/>
          <w:marRight w:val="0"/>
          <w:marTop w:val="0"/>
          <w:marBottom w:val="0"/>
          <w:divBdr>
            <w:top w:val="none" w:sz="0" w:space="0" w:color="auto"/>
            <w:left w:val="none" w:sz="0" w:space="0" w:color="auto"/>
            <w:bottom w:val="none" w:sz="0" w:space="0" w:color="auto"/>
            <w:right w:val="none" w:sz="0" w:space="0" w:color="auto"/>
          </w:divBdr>
        </w:div>
      </w:divsChild>
    </w:div>
    <w:div w:id="203761418">
      <w:bodyDiv w:val="1"/>
      <w:marLeft w:val="0"/>
      <w:marRight w:val="0"/>
      <w:marTop w:val="0"/>
      <w:marBottom w:val="0"/>
      <w:divBdr>
        <w:top w:val="none" w:sz="0" w:space="0" w:color="auto"/>
        <w:left w:val="none" w:sz="0" w:space="0" w:color="auto"/>
        <w:bottom w:val="none" w:sz="0" w:space="0" w:color="auto"/>
        <w:right w:val="none" w:sz="0" w:space="0" w:color="auto"/>
      </w:divBdr>
      <w:divsChild>
        <w:div w:id="1707827747">
          <w:marLeft w:val="0"/>
          <w:marRight w:val="0"/>
          <w:marTop w:val="0"/>
          <w:marBottom w:val="0"/>
          <w:divBdr>
            <w:top w:val="none" w:sz="0" w:space="0" w:color="auto"/>
            <w:left w:val="none" w:sz="0" w:space="0" w:color="auto"/>
            <w:bottom w:val="none" w:sz="0" w:space="0" w:color="auto"/>
            <w:right w:val="none" w:sz="0" w:space="0" w:color="auto"/>
          </w:divBdr>
          <w:divsChild>
            <w:div w:id="123892334">
              <w:marLeft w:val="0"/>
              <w:marRight w:val="0"/>
              <w:marTop w:val="0"/>
              <w:marBottom w:val="0"/>
              <w:divBdr>
                <w:top w:val="none" w:sz="0" w:space="0" w:color="auto"/>
                <w:left w:val="none" w:sz="0" w:space="0" w:color="auto"/>
                <w:bottom w:val="none" w:sz="0" w:space="0" w:color="auto"/>
                <w:right w:val="none" w:sz="0" w:space="0" w:color="auto"/>
              </w:divBdr>
            </w:div>
            <w:div w:id="233394656">
              <w:marLeft w:val="0"/>
              <w:marRight w:val="0"/>
              <w:marTop w:val="0"/>
              <w:marBottom w:val="0"/>
              <w:divBdr>
                <w:top w:val="none" w:sz="0" w:space="0" w:color="auto"/>
                <w:left w:val="none" w:sz="0" w:space="0" w:color="auto"/>
                <w:bottom w:val="none" w:sz="0" w:space="0" w:color="auto"/>
                <w:right w:val="none" w:sz="0" w:space="0" w:color="auto"/>
              </w:divBdr>
            </w:div>
            <w:div w:id="468015109">
              <w:marLeft w:val="0"/>
              <w:marRight w:val="0"/>
              <w:marTop w:val="0"/>
              <w:marBottom w:val="0"/>
              <w:divBdr>
                <w:top w:val="none" w:sz="0" w:space="0" w:color="auto"/>
                <w:left w:val="none" w:sz="0" w:space="0" w:color="auto"/>
                <w:bottom w:val="none" w:sz="0" w:space="0" w:color="auto"/>
                <w:right w:val="none" w:sz="0" w:space="0" w:color="auto"/>
              </w:divBdr>
            </w:div>
            <w:div w:id="757169317">
              <w:marLeft w:val="0"/>
              <w:marRight w:val="0"/>
              <w:marTop w:val="0"/>
              <w:marBottom w:val="0"/>
              <w:divBdr>
                <w:top w:val="none" w:sz="0" w:space="0" w:color="auto"/>
                <w:left w:val="none" w:sz="0" w:space="0" w:color="auto"/>
                <w:bottom w:val="none" w:sz="0" w:space="0" w:color="auto"/>
                <w:right w:val="none" w:sz="0" w:space="0" w:color="auto"/>
              </w:divBdr>
            </w:div>
            <w:div w:id="847596072">
              <w:marLeft w:val="0"/>
              <w:marRight w:val="0"/>
              <w:marTop w:val="0"/>
              <w:marBottom w:val="0"/>
              <w:divBdr>
                <w:top w:val="none" w:sz="0" w:space="0" w:color="auto"/>
                <w:left w:val="none" w:sz="0" w:space="0" w:color="auto"/>
                <w:bottom w:val="none" w:sz="0" w:space="0" w:color="auto"/>
                <w:right w:val="none" w:sz="0" w:space="0" w:color="auto"/>
              </w:divBdr>
            </w:div>
            <w:div w:id="1363363202">
              <w:marLeft w:val="0"/>
              <w:marRight w:val="0"/>
              <w:marTop w:val="0"/>
              <w:marBottom w:val="0"/>
              <w:divBdr>
                <w:top w:val="none" w:sz="0" w:space="0" w:color="auto"/>
                <w:left w:val="none" w:sz="0" w:space="0" w:color="auto"/>
                <w:bottom w:val="none" w:sz="0" w:space="0" w:color="auto"/>
                <w:right w:val="none" w:sz="0" w:space="0" w:color="auto"/>
              </w:divBdr>
            </w:div>
            <w:div w:id="21423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11392">
      <w:bodyDiv w:val="1"/>
      <w:marLeft w:val="0"/>
      <w:marRight w:val="0"/>
      <w:marTop w:val="0"/>
      <w:marBottom w:val="0"/>
      <w:divBdr>
        <w:top w:val="none" w:sz="0" w:space="0" w:color="auto"/>
        <w:left w:val="none" w:sz="0" w:space="0" w:color="auto"/>
        <w:bottom w:val="none" w:sz="0" w:space="0" w:color="auto"/>
        <w:right w:val="none" w:sz="0" w:space="0" w:color="auto"/>
      </w:divBdr>
      <w:divsChild>
        <w:div w:id="1692687721">
          <w:marLeft w:val="0"/>
          <w:marRight w:val="0"/>
          <w:marTop w:val="0"/>
          <w:marBottom w:val="0"/>
          <w:divBdr>
            <w:top w:val="none" w:sz="0" w:space="0" w:color="auto"/>
            <w:left w:val="none" w:sz="0" w:space="0" w:color="auto"/>
            <w:bottom w:val="none" w:sz="0" w:space="0" w:color="auto"/>
            <w:right w:val="none" w:sz="0" w:space="0" w:color="auto"/>
          </w:divBdr>
          <w:divsChild>
            <w:div w:id="494689177">
              <w:marLeft w:val="0"/>
              <w:marRight w:val="0"/>
              <w:marTop w:val="0"/>
              <w:marBottom w:val="0"/>
              <w:divBdr>
                <w:top w:val="none" w:sz="0" w:space="0" w:color="auto"/>
                <w:left w:val="none" w:sz="0" w:space="0" w:color="auto"/>
                <w:bottom w:val="none" w:sz="0" w:space="0" w:color="auto"/>
                <w:right w:val="none" w:sz="0" w:space="0" w:color="auto"/>
              </w:divBdr>
            </w:div>
            <w:div w:id="505949633">
              <w:marLeft w:val="0"/>
              <w:marRight w:val="0"/>
              <w:marTop w:val="0"/>
              <w:marBottom w:val="0"/>
              <w:divBdr>
                <w:top w:val="none" w:sz="0" w:space="0" w:color="auto"/>
                <w:left w:val="none" w:sz="0" w:space="0" w:color="auto"/>
                <w:bottom w:val="none" w:sz="0" w:space="0" w:color="auto"/>
                <w:right w:val="none" w:sz="0" w:space="0" w:color="auto"/>
              </w:divBdr>
            </w:div>
            <w:div w:id="194649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853">
      <w:bodyDiv w:val="1"/>
      <w:marLeft w:val="0"/>
      <w:marRight w:val="0"/>
      <w:marTop w:val="0"/>
      <w:marBottom w:val="0"/>
      <w:divBdr>
        <w:top w:val="none" w:sz="0" w:space="0" w:color="auto"/>
        <w:left w:val="none" w:sz="0" w:space="0" w:color="auto"/>
        <w:bottom w:val="none" w:sz="0" w:space="0" w:color="auto"/>
        <w:right w:val="none" w:sz="0" w:space="0" w:color="auto"/>
      </w:divBdr>
      <w:divsChild>
        <w:div w:id="66193323">
          <w:marLeft w:val="0"/>
          <w:marRight w:val="0"/>
          <w:marTop w:val="0"/>
          <w:marBottom w:val="0"/>
          <w:divBdr>
            <w:top w:val="none" w:sz="0" w:space="0" w:color="auto"/>
            <w:left w:val="none" w:sz="0" w:space="0" w:color="auto"/>
            <w:bottom w:val="none" w:sz="0" w:space="0" w:color="auto"/>
            <w:right w:val="none" w:sz="0" w:space="0" w:color="auto"/>
          </w:divBdr>
          <w:divsChild>
            <w:div w:id="238059128">
              <w:marLeft w:val="0"/>
              <w:marRight w:val="0"/>
              <w:marTop w:val="0"/>
              <w:marBottom w:val="0"/>
              <w:divBdr>
                <w:top w:val="none" w:sz="0" w:space="0" w:color="auto"/>
                <w:left w:val="none" w:sz="0" w:space="0" w:color="auto"/>
                <w:bottom w:val="none" w:sz="0" w:space="0" w:color="auto"/>
                <w:right w:val="none" w:sz="0" w:space="0" w:color="auto"/>
              </w:divBdr>
            </w:div>
            <w:div w:id="609167839">
              <w:marLeft w:val="0"/>
              <w:marRight w:val="0"/>
              <w:marTop w:val="0"/>
              <w:marBottom w:val="0"/>
              <w:divBdr>
                <w:top w:val="none" w:sz="0" w:space="0" w:color="auto"/>
                <w:left w:val="none" w:sz="0" w:space="0" w:color="auto"/>
                <w:bottom w:val="none" w:sz="0" w:space="0" w:color="auto"/>
                <w:right w:val="none" w:sz="0" w:space="0" w:color="auto"/>
              </w:divBdr>
            </w:div>
            <w:div w:id="1315335256">
              <w:marLeft w:val="0"/>
              <w:marRight w:val="0"/>
              <w:marTop w:val="0"/>
              <w:marBottom w:val="0"/>
              <w:divBdr>
                <w:top w:val="none" w:sz="0" w:space="0" w:color="auto"/>
                <w:left w:val="none" w:sz="0" w:space="0" w:color="auto"/>
                <w:bottom w:val="none" w:sz="0" w:space="0" w:color="auto"/>
                <w:right w:val="none" w:sz="0" w:space="0" w:color="auto"/>
              </w:divBdr>
            </w:div>
            <w:div w:id="1461917853">
              <w:marLeft w:val="0"/>
              <w:marRight w:val="0"/>
              <w:marTop w:val="0"/>
              <w:marBottom w:val="0"/>
              <w:divBdr>
                <w:top w:val="none" w:sz="0" w:space="0" w:color="auto"/>
                <w:left w:val="none" w:sz="0" w:space="0" w:color="auto"/>
                <w:bottom w:val="none" w:sz="0" w:space="0" w:color="auto"/>
                <w:right w:val="none" w:sz="0" w:space="0" w:color="auto"/>
              </w:divBdr>
            </w:div>
            <w:div w:id="1604453068">
              <w:marLeft w:val="0"/>
              <w:marRight w:val="0"/>
              <w:marTop w:val="0"/>
              <w:marBottom w:val="0"/>
              <w:divBdr>
                <w:top w:val="none" w:sz="0" w:space="0" w:color="auto"/>
                <w:left w:val="none" w:sz="0" w:space="0" w:color="auto"/>
                <w:bottom w:val="none" w:sz="0" w:space="0" w:color="auto"/>
                <w:right w:val="none" w:sz="0" w:space="0" w:color="auto"/>
              </w:divBdr>
            </w:div>
            <w:div w:id="1689402652">
              <w:marLeft w:val="0"/>
              <w:marRight w:val="0"/>
              <w:marTop w:val="0"/>
              <w:marBottom w:val="0"/>
              <w:divBdr>
                <w:top w:val="none" w:sz="0" w:space="0" w:color="auto"/>
                <w:left w:val="none" w:sz="0" w:space="0" w:color="auto"/>
                <w:bottom w:val="none" w:sz="0" w:space="0" w:color="auto"/>
                <w:right w:val="none" w:sz="0" w:space="0" w:color="auto"/>
              </w:divBdr>
            </w:div>
            <w:div w:id="17333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4455">
      <w:bodyDiv w:val="1"/>
      <w:marLeft w:val="0"/>
      <w:marRight w:val="0"/>
      <w:marTop w:val="0"/>
      <w:marBottom w:val="0"/>
      <w:divBdr>
        <w:top w:val="none" w:sz="0" w:space="0" w:color="auto"/>
        <w:left w:val="none" w:sz="0" w:space="0" w:color="auto"/>
        <w:bottom w:val="none" w:sz="0" w:space="0" w:color="auto"/>
        <w:right w:val="none" w:sz="0" w:space="0" w:color="auto"/>
      </w:divBdr>
      <w:divsChild>
        <w:div w:id="679937723">
          <w:marLeft w:val="0"/>
          <w:marRight w:val="0"/>
          <w:marTop w:val="0"/>
          <w:marBottom w:val="0"/>
          <w:divBdr>
            <w:top w:val="none" w:sz="0" w:space="0" w:color="auto"/>
            <w:left w:val="none" w:sz="0" w:space="0" w:color="auto"/>
            <w:bottom w:val="none" w:sz="0" w:space="0" w:color="auto"/>
            <w:right w:val="none" w:sz="0" w:space="0" w:color="auto"/>
          </w:divBdr>
          <w:divsChild>
            <w:div w:id="202181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0711">
      <w:bodyDiv w:val="1"/>
      <w:marLeft w:val="0"/>
      <w:marRight w:val="0"/>
      <w:marTop w:val="0"/>
      <w:marBottom w:val="0"/>
      <w:divBdr>
        <w:top w:val="none" w:sz="0" w:space="0" w:color="auto"/>
        <w:left w:val="none" w:sz="0" w:space="0" w:color="auto"/>
        <w:bottom w:val="none" w:sz="0" w:space="0" w:color="auto"/>
        <w:right w:val="none" w:sz="0" w:space="0" w:color="auto"/>
      </w:divBdr>
      <w:divsChild>
        <w:div w:id="518811411">
          <w:marLeft w:val="0"/>
          <w:marRight w:val="0"/>
          <w:marTop w:val="0"/>
          <w:marBottom w:val="0"/>
          <w:divBdr>
            <w:top w:val="none" w:sz="0" w:space="0" w:color="auto"/>
            <w:left w:val="none" w:sz="0" w:space="0" w:color="auto"/>
            <w:bottom w:val="none" w:sz="0" w:space="0" w:color="auto"/>
            <w:right w:val="none" w:sz="0" w:space="0" w:color="auto"/>
          </w:divBdr>
          <w:divsChild>
            <w:div w:id="330105161">
              <w:marLeft w:val="0"/>
              <w:marRight w:val="0"/>
              <w:marTop w:val="0"/>
              <w:marBottom w:val="0"/>
              <w:divBdr>
                <w:top w:val="none" w:sz="0" w:space="0" w:color="auto"/>
                <w:left w:val="none" w:sz="0" w:space="0" w:color="auto"/>
                <w:bottom w:val="none" w:sz="0" w:space="0" w:color="auto"/>
                <w:right w:val="none" w:sz="0" w:space="0" w:color="auto"/>
              </w:divBdr>
            </w:div>
            <w:div w:id="1232543023">
              <w:marLeft w:val="0"/>
              <w:marRight w:val="0"/>
              <w:marTop w:val="0"/>
              <w:marBottom w:val="0"/>
              <w:divBdr>
                <w:top w:val="none" w:sz="0" w:space="0" w:color="auto"/>
                <w:left w:val="none" w:sz="0" w:space="0" w:color="auto"/>
                <w:bottom w:val="none" w:sz="0" w:space="0" w:color="auto"/>
                <w:right w:val="none" w:sz="0" w:space="0" w:color="auto"/>
              </w:divBdr>
            </w:div>
            <w:div w:id="1489246993">
              <w:marLeft w:val="0"/>
              <w:marRight w:val="0"/>
              <w:marTop w:val="0"/>
              <w:marBottom w:val="0"/>
              <w:divBdr>
                <w:top w:val="none" w:sz="0" w:space="0" w:color="auto"/>
                <w:left w:val="none" w:sz="0" w:space="0" w:color="auto"/>
                <w:bottom w:val="none" w:sz="0" w:space="0" w:color="auto"/>
                <w:right w:val="none" w:sz="0" w:space="0" w:color="auto"/>
              </w:divBdr>
            </w:div>
            <w:div w:id="1841044829">
              <w:marLeft w:val="0"/>
              <w:marRight w:val="0"/>
              <w:marTop w:val="0"/>
              <w:marBottom w:val="0"/>
              <w:divBdr>
                <w:top w:val="none" w:sz="0" w:space="0" w:color="auto"/>
                <w:left w:val="none" w:sz="0" w:space="0" w:color="auto"/>
                <w:bottom w:val="none" w:sz="0" w:space="0" w:color="auto"/>
                <w:right w:val="none" w:sz="0" w:space="0" w:color="auto"/>
              </w:divBdr>
            </w:div>
            <w:div w:id="21143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6188">
      <w:bodyDiv w:val="1"/>
      <w:marLeft w:val="0"/>
      <w:marRight w:val="0"/>
      <w:marTop w:val="0"/>
      <w:marBottom w:val="0"/>
      <w:divBdr>
        <w:top w:val="none" w:sz="0" w:space="0" w:color="auto"/>
        <w:left w:val="none" w:sz="0" w:space="0" w:color="auto"/>
        <w:bottom w:val="none" w:sz="0" w:space="0" w:color="auto"/>
        <w:right w:val="none" w:sz="0" w:space="0" w:color="auto"/>
      </w:divBdr>
      <w:divsChild>
        <w:div w:id="2132818110">
          <w:marLeft w:val="0"/>
          <w:marRight w:val="0"/>
          <w:marTop w:val="0"/>
          <w:marBottom w:val="0"/>
          <w:divBdr>
            <w:top w:val="none" w:sz="0" w:space="0" w:color="auto"/>
            <w:left w:val="none" w:sz="0" w:space="0" w:color="auto"/>
            <w:bottom w:val="none" w:sz="0" w:space="0" w:color="auto"/>
            <w:right w:val="none" w:sz="0" w:space="0" w:color="auto"/>
          </w:divBdr>
          <w:divsChild>
            <w:div w:id="480540704">
              <w:marLeft w:val="0"/>
              <w:marRight w:val="0"/>
              <w:marTop w:val="0"/>
              <w:marBottom w:val="0"/>
              <w:divBdr>
                <w:top w:val="none" w:sz="0" w:space="0" w:color="auto"/>
                <w:left w:val="none" w:sz="0" w:space="0" w:color="auto"/>
                <w:bottom w:val="none" w:sz="0" w:space="0" w:color="auto"/>
                <w:right w:val="none" w:sz="0" w:space="0" w:color="auto"/>
              </w:divBdr>
            </w:div>
            <w:div w:id="869100160">
              <w:marLeft w:val="0"/>
              <w:marRight w:val="0"/>
              <w:marTop w:val="0"/>
              <w:marBottom w:val="0"/>
              <w:divBdr>
                <w:top w:val="none" w:sz="0" w:space="0" w:color="auto"/>
                <w:left w:val="none" w:sz="0" w:space="0" w:color="auto"/>
                <w:bottom w:val="none" w:sz="0" w:space="0" w:color="auto"/>
                <w:right w:val="none" w:sz="0" w:space="0" w:color="auto"/>
              </w:divBdr>
            </w:div>
            <w:div w:id="1293485777">
              <w:marLeft w:val="0"/>
              <w:marRight w:val="0"/>
              <w:marTop w:val="0"/>
              <w:marBottom w:val="0"/>
              <w:divBdr>
                <w:top w:val="none" w:sz="0" w:space="0" w:color="auto"/>
                <w:left w:val="none" w:sz="0" w:space="0" w:color="auto"/>
                <w:bottom w:val="none" w:sz="0" w:space="0" w:color="auto"/>
                <w:right w:val="none" w:sz="0" w:space="0" w:color="auto"/>
              </w:divBdr>
            </w:div>
            <w:div w:id="1881286742">
              <w:marLeft w:val="0"/>
              <w:marRight w:val="0"/>
              <w:marTop w:val="0"/>
              <w:marBottom w:val="0"/>
              <w:divBdr>
                <w:top w:val="none" w:sz="0" w:space="0" w:color="auto"/>
                <w:left w:val="none" w:sz="0" w:space="0" w:color="auto"/>
                <w:bottom w:val="none" w:sz="0" w:space="0" w:color="auto"/>
                <w:right w:val="none" w:sz="0" w:space="0" w:color="auto"/>
              </w:divBdr>
            </w:div>
            <w:div w:id="20488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91999">
      <w:bodyDiv w:val="1"/>
      <w:marLeft w:val="0"/>
      <w:marRight w:val="0"/>
      <w:marTop w:val="0"/>
      <w:marBottom w:val="0"/>
      <w:divBdr>
        <w:top w:val="none" w:sz="0" w:space="0" w:color="auto"/>
        <w:left w:val="none" w:sz="0" w:space="0" w:color="auto"/>
        <w:bottom w:val="none" w:sz="0" w:space="0" w:color="auto"/>
        <w:right w:val="none" w:sz="0" w:space="0" w:color="auto"/>
      </w:divBdr>
      <w:divsChild>
        <w:div w:id="1988582776">
          <w:marLeft w:val="0"/>
          <w:marRight w:val="0"/>
          <w:marTop w:val="0"/>
          <w:marBottom w:val="0"/>
          <w:divBdr>
            <w:top w:val="none" w:sz="0" w:space="0" w:color="auto"/>
            <w:left w:val="none" w:sz="0" w:space="0" w:color="auto"/>
            <w:bottom w:val="none" w:sz="0" w:space="0" w:color="auto"/>
            <w:right w:val="none" w:sz="0" w:space="0" w:color="auto"/>
          </w:divBdr>
          <w:divsChild>
            <w:div w:id="10858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54084">
      <w:bodyDiv w:val="1"/>
      <w:marLeft w:val="0"/>
      <w:marRight w:val="0"/>
      <w:marTop w:val="0"/>
      <w:marBottom w:val="0"/>
      <w:divBdr>
        <w:top w:val="none" w:sz="0" w:space="0" w:color="auto"/>
        <w:left w:val="none" w:sz="0" w:space="0" w:color="auto"/>
        <w:bottom w:val="none" w:sz="0" w:space="0" w:color="auto"/>
        <w:right w:val="none" w:sz="0" w:space="0" w:color="auto"/>
      </w:divBdr>
      <w:divsChild>
        <w:div w:id="85198942">
          <w:marLeft w:val="0"/>
          <w:marRight w:val="0"/>
          <w:marTop w:val="0"/>
          <w:marBottom w:val="0"/>
          <w:divBdr>
            <w:top w:val="none" w:sz="0" w:space="0" w:color="auto"/>
            <w:left w:val="none" w:sz="0" w:space="0" w:color="auto"/>
            <w:bottom w:val="none" w:sz="0" w:space="0" w:color="auto"/>
            <w:right w:val="none" w:sz="0" w:space="0" w:color="auto"/>
          </w:divBdr>
          <w:divsChild>
            <w:div w:id="501239134">
              <w:marLeft w:val="0"/>
              <w:marRight w:val="0"/>
              <w:marTop w:val="0"/>
              <w:marBottom w:val="0"/>
              <w:divBdr>
                <w:top w:val="none" w:sz="0" w:space="0" w:color="auto"/>
                <w:left w:val="none" w:sz="0" w:space="0" w:color="auto"/>
                <w:bottom w:val="none" w:sz="0" w:space="0" w:color="auto"/>
                <w:right w:val="none" w:sz="0" w:space="0" w:color="auto"/>
              </w:divBdr>
            </w:div>
            <w:div w:id="509413781">
              <w:marLeft w:val="0"/>
              <w:marRight w:val="0"/>
              <w:marTop w:val="0"/>
              <w:marBottom w:val="0"/>
              <w:divBdr>
                <w:top w:val="none" w:sz="0" w:space="0" w:color="auto"/>
                <w:left w:val="none" w:sz="0" w:space="0" w:color="auto"/>
                <w:bottom w:val="none" w:sz="0" w:space="0" w:color="auto"/>
                <w:right w:val="none" w:sz="0" w:space="0" w:color="auto"/>
              </w:divBdr>
            </w:div>
            <w:div w:id="5634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microsoft.com/office/2011/relationships/commentsExtended" Target="commentsExtended.xm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secureftpgatewaytest.skat.dk:6384/exchange/CVR_%7BCVR%7D_UID_%7BUID%7D"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comments" Target="comments.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skat/dms-public-private/tree/master/Onboarding%20Documents" TargetMode="External"/><Relationship Id="rId20" Type="http://schemas.microsoft.com/office/2018/08/relationships/commentsExtensible" Target="commentsExtensible.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github.com/skat/dms-public-private/tree/master/Onboarding%20Documents"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emf"/><Relationship Id="rId23" Type="http://schemas.openxmlformats.org/officeDocument/2006/relationships/image" Target="media/image4.png"/><Relationship Id="rId28" Type="http://schemas.openxmlformats.org/officeDocument/2006/relationships/footer" Target="footer2.xml"/><Relationship Id="rId10" Type="http://schemas.openxmlformats.org/officeDocument/2006/relationships/footnotes" Target="footnotes.xml"/><Relationship Id="rId19" Type="http://schemas.microsoft.com/office/2016/09/relationships/commentsIds" Target="commentsIds.xm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secureftpgatewaytest.skat.dk:6384/exchange/CVR_%7BCVR%7D_UID_%7BUID%7D" TargetMode="External"/><Relationship Id="rId27" Type="http://schemas.openxmlformats.org/officeDocument/2006/relationships/header" Target="header2.xml"/><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https://netcompany.sharepoint.com/sites/Office_Templates/Netcompany/Netcompany%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A028360E9F484BA9E56685DF16D7AF"/>
        <w:category>
          <w:name w:val="General"/>
          <w:gallery w:val="placeholder"/>
        </w:category>
        <w:types>
          <w:type w:val="bbPlcHdr"/>
        </w:types>
        <w:behaviors>
          <w:behavior w:val="content"/>
        </w:behaviors>
        <w:guid w:val="{56258E65-2B76-453C-B96C-FD6D6FB61B85}"/>
      </w:docPartPr>
      <w:docPartBody>
        <w:p w:rsidR="00AA3645" w:rsidRDefault="008339DA">
          <w:pPr>
            <w:pStyle w:val="51A028360E9F484BA9E56685DF16D7AF"/>
          </w:pPr>
          <w:r w:rsidRPr="00265ED9">
            <w:rPr>
              <w:rStyle w:val="PlaceholderText"/>
            </w:rPr>
            <w:t>[Title]</w:t>
          </w:r>
        </w:p>
      </w:docPartBody>
    </w:docPart>
    <w:docPart>
      <w:docPartPr>
        <w:name w:val="6F8FD0C26CDF445A80148CA21970A6A5"/>
        <w:category>
          <w:name w:val="General"/>
          <w:gallery w:val="placeholder"/>
        </w:category>
        <w:types>
          <w:type w:val="bbPlcHdr"/>
        </w:types>
        <w:behaviors>
          <w:behavior w:val="content"/>
        </w:behaviors>
        <w:guid w:val="{A2CFCB37-C0A8-470D-A159-0571F54AA311}"/>
      </w:docPartPr>
      <w:docPartBody>
        <w:p w:rsidR="00AA3645" w:rsidRDefault="008339DA">
          <w:pPr>
            <w:pStyle w:val="6F8FD0C26CDF445A80148CA21970A6A5"/>
          </w:pPr>
          <w:r w:rsidRPr="00E82353">
            <w:rPr>
              <w:rStyle w:val="PlaceholderText"/>
            </w:rPr>
            <w:t>[Document version]</w:t>
          </w:r>
        </w:p>
      </w:docPartBody>
    </w:docPart>
    <w:docPart>
      <w:docPartPr>
        <w:name w:val="EC6405197D3040E5B7F9F7FD56B49A61"/>
        <w:category>
          <w:name w:val="General"/>
          <w:gallery w:val="placeholder"/>
        </w:category>
        <w:types>
          <w:type w:val="bbPlcHdr"/>
        </w:types>
        <w:behaviors>
          <w:behavior w:val="content"/>
        </w:behaviors>
        <w:guid w:val="{C2762236-919A-4DCB-A508-0A3B44D5F435}"/>
      </w:docPartPr>
      <w:docPartBody>
        <w:p w:rsidR="00AA3645" w:rsidRDefault="008339DA">
          <w:pPr>
            <w:pStyle w:val="EC6405197D3040E5B7F9F7FD56B49A61"/>
          </w:pPr>
          <w:r w:rsidRPr="00B47ED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E9"/>
    <w:rsid w:val="00006787"/>
    <w:rsid w:val="003C0A2D"/>
    <w:rsid w:val="003F2D19"/>
    <w:rsid w:val="004717E9"/>
    <w:rsid w:val="005859CF"/>
    <w:rsid w:val="00771511"/>
    <w:rsid w:val="008339DA"/>
    <w:rsid w:val="009640AE"/>
    <w:rsid w:val="00AA3645"/>
    <w:rsid w:val="00B966EB"/>
    <w:rsid w:val="00C51907"/>
    <w:rsid w:val="00E349D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A028360E9F484BA9E56685DF16D7AF">
    <w:name w:val="51A028360E9F484BA9E56685DF16D7AF"/>
  </w:style>
  <w:style w:type="paragraph" w:customStyle="1" w:styleId="6F8FD0C26CDF445A80148CA21970A6A5">
    <w:name w:val="6F8FD0C26CDF445A80148CA21970A6A5"/>
  </w:style>
  <w:style w:type="paragraph" w:customStyle="1" w:styleId="EC6405197D3040E5B7F9F7FD56B49A61">
    <w:name w:val="EC6405197D3040E5B7F9F7FD56B49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5400438E9CE67429B64909DE8374CFE" ma:contentTypeVersion="14" ma:contentTypeDescription="Opret et nyt dokument." ma:contentTypeScope="" ma:versionID="0eecb6e24fa89bcc4133a9cf336c10a4">
  <xsd:schema xmlns:xsd="http://www.w3.org/2001/XMLSchema" xmlns:xs="http://www.w3.org/2001/XMLSchema" xmlns:p="http://schemas.microsoft.com/office/2006/metadata/properties" xmlns:ns2="7fe23f6f-9365-4c76-8087-cf904d432e8f" xmlns:ns3="90ae24ef-e62f-4b8d-80dc-c40f0d5bc41f" targetNamespace="http://schemas.microsoft.com/office/2006/metadata/properties" ma:root="true" ma:fieldsID="476de1525a5389bee4058d6c68cdc246" ns2:_="" ns3:_="">
    <xsd:import namespace="7fe23f6f-9365-4c76-8087-cf904d432e8f"/>
    <xsd:import namespace="90ae24ef-e62f-4b8d-80dc-c40f0d5bc41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23f6f-9365-4c76-8087-cf904d432e8f"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TaxCatchAll" ma:index="18" nillable="true" ma:displayName="Taxonomy Catch All Column" ma:hidden="true" ma:list="{b2400a1a-4f89-4c2d-814a-3250526d005b}" ma:internalName="TaxCatchAll" ma:showField="CatchAllData" ma:web="7fe23f6f-9365-4c76-8087-cf904d432e8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0ae24ef-e62f-4b8d-80dc-c40f0d5bc41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ledmærker" ma:readOnly="false" ma:fieldId="{5cf76f15-5ced-4ddc-b409-7134ff3c332f}" ma:taxonomyMulti="true" ma:sspId="77cd6466-0c3f-4dec-b109-a6ea28fc2e6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0ae24ef-e62f-4b8d-80dc-c40f0d5bc41f">
      <Terms xmlns="http://schemas.microsoft.com/office/infopath/2007/PartnerControls"/>
    </lcf76f155ced4ddcb4097134ff3c332f>
    <TaxCatchAll xmlns="7fe23f6f-9365-4c76-8087-cf904d432e8f"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B37540-8A97-4559-AD9E-28B4F5575B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23f6f-9365-4c76-8087-cf904d432e8f"/>
    <ds:schemaRef ds:uri="90ae24ef-e62f-4b8d-80dc-c40f0d5bc4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98344E-A683-4672-80E2-6C1C0715BA92}">
  <ds:schemaRefs>
    <ds:schemaRef ds:uri="http://schemas.openxmlformats.org/officeDocument/2006/bibliography"/>
  </ds:schemaRefs>
</ds:datastoreItem>
</file>

<file path=customXml/itemProps3.xml><?xml version="1.0" encoding="utf-8"?>
<ds:datastoreItem xmlns:ds="http://schemas.openxmlformats.org/officeDocument/2006/customXml" ds:itemID="{BBE391A5-DD85-4469-9B6B-8E4B9246EB5E}">
  <ds:schemaRefs>
    <ds:schemaRef ds:uri="http://schemas.openxmlformats.org/officeDocument/2006/bibliography"/>
  </ds:schemaRefs>
</ds:datastoreItem>
</file>

<file path=customXml/itemProps4.xml><?xml version="1.0" encoding="utf-8"?>
<ds:datastoreItem xmlns:ds="http://schemas.openxmlformats.org/officeDocument/2006/customXml" ds:itemID="{A5564EB6-F2F0-468C-B6E8-028D5A521A08}">
  <ds:schemaRefs>
    <ds:schemaRef ds:uri="http://purl.org/dc/elements/1.1/"/>
    <ds:schemaRef ds:uri="http://schemas.microsoft.com/office/2006/metadata/properties"/>
    <ds:schemaRef ds:uri="90ae24ef-e62f-4b8d-80dc-c40f0d5bc41f"/>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7fe23f6f-9365-4c76-8087-cf904d432e8f"/>
    <ds:schemaRef ds:uri="http://www.w3.org/XML/1998/namespace"/>
    <ds:schemaRef ds:uri="http://purl.org/dc/dcmitype/"/>
  </ds:schemaRefs>
</ds:datastoreItem>
</file>

<file path=customXml/itemProps5.xml><?xml version="1.0" encoding="utf-8"?>
<ds:datastoreItem xmlns:ds="http://schemas.openxmlformats.org/officeDocument/2006/customXml" ds:itemID="{976010C1-62F3-4C5D-8309-CBBCC8A8D0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Netcompany%20document%20template.dotx</Template>
  <TotalTime>6</TotalTime>
  <Pages>7</Pages>
  <Words>1452</Words>
  <Characters>8718</Characters>
  <Application>Microsoft Office Word</Application>
  <DocSecurity>0</DocSecurity>
  <Lines>72</Lines>
  <Paragraphs>20</Paragraphs>
  <ScaleCrop>false</ScaleCrop>
  <Company>Netcompany</Company>
  <LinksUpToDate>false</LinksUpToDate>
  <CharactersWithSpaces>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 B1 Amendment</dc:title>
  <dc:subject/>
  <dc:creator>Alexander Vejling Sennefelder</dc:creator>
  <cp:keywords/>
  <cp:lastModifiedBy>Emma Hagerup</cp:lastModifiedBy>
  <cp:revision>229</cp:revision>
  <cp:lastPrinted>2018-08-22T18:13:00Z</cp:lastPrinted>
  <dcterms:created xsi:type="dcterms:W3CDTF">2022-10-02T19:11:00Z</dcterms:created>
  <dcterms:modified xsi:type="dcterms:W3CDTF">2022-10-22T22:13:00Z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SystemID">
    <vt:lpwstr>a83c9e44-5554-4fe4-9554-0ea6ec621664</vt:lpwstr>
  </property>
  <property fmtid="{D5CDD505-2E9C-101B-9397-08002B2CF9AE}" pid="3" name="ContentTypeId">
    <vt:lpwstr>0x01010015400438E9CE67429B64909DE8374CFE</vt:lpwstr>
  </property>
  <property fmtid="{D5CDD505-2E9C-101B-9397-08002B2CF9AE}" pid="4" name="CCMSystem">
    <vt:lpwstr> </vt:lpwstr>
  </property>
  <property fmtid="{D5CDD505-2E9C-101B-9397-08002B2CF9AE}" pid="5" name="Status">
    <vt:lpwstr>;#01 - Ny;#10 - Analyse;#20 - Design;#30 - Implementering;#40 - Test;#50 - Transition;#60 - I drift;#90 - Lukket;#</vt:lpwstr>
  </property>
  <property fmtid="{D5CDD505-2E9C-101B-9397-08002B2CF9AE}" pid="6" name="_dlc_DocIdItemGuid">
    <vt:lpwstr>419e002c-1a5c-4306-adc2-a30846b28728</vt:lpwstr>
  </property>
  <property fmtid="{D5CDD505-2E9C-101B-9397-08002B2CF9AE}" pid="7" name="CCMIsSharedOnOneDrive">
    <vt:bool>false</vt:bool>
  </property>
  <property fmtid="{D5CDD505-2E9C-101B-9397-08002B2CF9AE}" pid="8" name="CCMOneDriveID">
    <vt:lpwstr/>
  </property>
  <property fmtid="{D5CDD505-2E9C-101B-9397-08002B2CF9AE}" pid="9" name="CCMOneDriveOwnerID">
    <vt:lpwstr/>
  </property>
  <property fmtid="{D5CDD505-2E9C-101B-9397-08002B2CF9AE}" pid="10" name="CCMOneDriveItemID">
    <vt:lpwstr/>
  </property>
  <property fmtid="{D5CDD505-2E9C-101B-9397-08002B2CF9AE}" pid="11" name="CCMTemplateID">
    <vt:r8>25</vt:r8>
  </property>
  <property fmtid="{D5CDD505-2E9C-101B-9397-08002B2CF9AE}" pid="12" name="MediaServiceImageTags">
    <vt:lpwstr/>
  </property>
</Properties>
</file>