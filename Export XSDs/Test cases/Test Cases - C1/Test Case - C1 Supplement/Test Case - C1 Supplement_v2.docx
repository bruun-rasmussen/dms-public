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296B86" w:rsidRPr="00CD2536" w:rsidRDefault="00296B86" w:rsidP="009A2F31">
      <w:pPr>
        <w:pStyle w:val="BodyText"/>
        <w:ind w:left="284"/>
        <w:rPr>
          <w:lang w:val="en-GB"/>
        </w:rPr>
      </w:pPr>
    </w:p>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77C69D91"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611BCC">
            <w:rPr>
              <w:b/>
              <w:caps/>
              <w:color w:val="0F2147" w:themeColor="text1"/>
              <w:sz w:val="72"/>
              <w:szCs w:val="72"/>
              <w:lang w:val="en-GB"/>
            </w:rPr>
            <w:t xml:space="preserve">Test case – </w:t>
          </w:r>
          <w:r w:rsidR="00B82807">
            <w:rPr>
              <w:b/>
              <w:caps/>
              <w:color w:val="0F2147" w:themeColor="text1"/>
              <w:sz w:val="72"/>
              <w:szCs w:val="72"/>
              <w:lang w:val="en-GB"/>
            </w:rPr>
            <w:t>C1</w:t>
          </w:r>
          <w:r w:rsidR="00611BCC">
            <w:rPr>
              <w:b/>
              <w:caps/>
              <w:color w:val="0F2147" w:themeColor="text1"/>
              <w:sz w:val="72"/>
              <w:szCs w:val="72"/>
              <w:lang w:val="en-GB"/>
            </w:rPr>
            <w:t xml:space="preserve"> </w:t>
          </w:r>
          <w:r w:rsidR="00A6079F">
            <w:rPr>
              <w:b/>
              <w:caps/>
              <w:color w:val="0F2147" w:themeColor="text1"/>
              <w:sz w:val="72"/>
              <w:szCs w:val="72"/>
              <w:lang w:val="en-GB"/>
            </w:rPr>
            <w:t>Supplement</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05E0D77D">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1DB79820">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A6079F"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000000">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000000">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000000">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000000">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000000">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000000">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000000">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proofErr w:type="spellStart"/>
      <w:r>
        <w:lastRenderedPageBreak/>
        <w:t>Pre</w:t>
      </w:r>
      <w:r w:rsidR="003C7469">
        <w:t>-</w:t>
      </w:r>
      <w:r>
        <w:t>conditions</w:t>
      </w:r>
      <w:bookmarkEnd w:id="2"/>
      <w:proofErr w:type="spellEnd"/>
    </w:p>
    <w:p w14:paraId="4EB69F18" w14:textId="5B3D887E"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To complete the functional test case for “</w:t>
      </w:r>
      <w:r w:rsidR="00B82807">
        <w:rPr>
          <w:rFonts w:eastAsia="Calibri" w:cs="Calibri"/>
          <w:color w:val="000000"/>
          <w:szCs w:val="18"/>
          <w:lang w:val="en-GB"/>
        </w:rPr>
        <w:t>C1</w:t>
      </w:r>
      <w:r w:rsidRPr="44A075F8">
        <w:rPr>
          <w:rFonts w:eastAsia="Calibri" w:cs="Calibri"/>
          <w:color w:val="000000"/>
          <w:szCs w:val="18"/>
          <w:lang w:val="en-GB"/>
        </w:rPr>
        <w:t xml:space="preserve"> </w:t>
      </w:r>
      <w:r w:rsidR="00185C3B">
        <w:rPr>
          <w:rFonts w:eastAsia="Calibri" w:cs="Calibri"/>
          <w:color w:val="000000"/>
          <w:szCs w:val="18"/>
          <w:lang w:val="en-GB"/>
        </w:rPr>
        <w:t>Supplement</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hyperlink r:id="rId16">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hyperlink>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proofErr w:type="spellStart"/>
            <w:r>
              <w:rPr>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commentRangeStart w:id="6"/>
            <w:proofErr w:type="spellStart"/>
            <w:r w:rsidRPr="238D7820">
              <w:rPr>
                <w:lang w:val="en-GB"/>
              </w:rPr>
              <w:t>Declaration.Submit</w:t>
            </w:r>
            <w:commentRangeEnd w:id="6"/>
            <w:proofErr w:type="spellEnd"/>
            <w:r>
              <w:rPr>
                <w:rStyle w:val="CommentReference"/>
              </w:rPr>
              <w:commentReference w:id="6"/>
            </w:r>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000000" w:rsidP="005A7CCF">
            <w:pPr>
              <w:spacing w:line="260" w:lineRule="atLeast"/>
              <w:rPr>
                <w:rFonts w:eastAsia="Calibri" w:cs="Calibri"/>
                <w:b/>
                <w:bCs/>
                <w:szCs w:val="18"/>
              </w:rPr>
            </w:pPr>
            <w:hyperlink r:id="rId21">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000000" w:rsidP="005A7CCF">
            <w:pPr>
              <w:pStyle w:val="BodyText"/>
              <w:rPr>
                <w:rFonts w:eastAsia="Calibri" w:cs="Calibri"/>
                <w:b/>
                <w:bCs/>
                <w:szCs w:val="18"/>
              </w:rPr>
            </w:pPr>
            <w:hyperlink r:id="rId22">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43726C18"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A6079F">
        <w:rPr>
          <w:rFonts w:eastAsia="Calibri" w:cs="Calibri"/>
          <w:b/>
          <w:bCs/>
          <w:lang w:val="en-GB"/>
        </w:rPr>
        <w:t>Supplement</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7" w:name="_Toc116982883"/>
      <w:r w:rsidRPr="56A060F3">
        <w:rPr>
          <w:rFonts w:eastAsia="Calibri" w:cs="Calibri"/>
          <w:color w:val="0F2147" w:themeColor="accent1"/>
          <w:lang w:val="en-GB"/>
        </w:rPr>
        <w:t>Process flow</w:t>
      </w:r>
      <w:bookmarkEnd w:id="7"/>
    </w:p>
    <w:p w14:paraId="54112FA3" w14:textId="1D87160B" w:rsidR="2E50922F" w:rsidRDefault="003C61AC" w:rsidP="44A075F8">
      <w:pPr>
        <w:pStyle w:val="BodyText"/>
        <w:rPr>
          <w:rFonts w:eastAsia="Calibri" w:cs="Calibri"/>
          <w:color w:val="000000"/>
          <w:szCs w:val="18"/>
          <w:lang w:val="en-GB"/>
        </w:rPr>
      </w:pPr>
      <w:r>
        <w:rPr>
          <w:rFonts w:eastAsia="Calibri" w:cs="Calibri"/>
          <w:color w:val="000000"/>
          <w:lang w:val="en-GB"/>
        </w:rPr>
        <w:t xml:space="preserve">In progress. </w:t>
      </w:r>
    </w:p>
    <w:p w14:paraId="7010E8FA" w14:textId="55301333" w:rsidR="44A075F8" w:rsidRPr="003C61AC" w:rsidRDefault="44A075F8" w:rsidP="0F77AB72">
      <w:pPr>
        <w:rPr>
          <w:lang w:val="en-US"/>
        </w:rPr>
      </w:pP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8" w:name="_Toc116982884"/>
      <w:r w:rsidR="7A03AFAC" w:rsidRPr="56A060F3">
        <w:rPr>
          <w:lang w:val="en-US"/>
        </w:rPr>
        <w:lastRenderedPageBreak/>
        <w:t>Test Scenarios</w:t>
      </w:r>
      <w:bookmarkEnd w:id="8"/>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146196B8"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A6079F">
              <w:rPr>
                <w:rFonts w:eastAsia="Calibri" w:cs="Calibri"/>
                <w:szCs w:val="18"/>
                <w:lang w:val="en-GB"/>
              </w:rPr>
              <w:t>Supplement</w:t>
            </w:r>
            <w:r w:rsidR="00CD5C62">
              <w:rPr>
                <w:rFonts w:eastAsia="Calibri" w:cs="Calibri"/>
                <w:szCs w:val="18"/>
                <w:lang w:val="en-GB"/>
              </w:rPr>
              <w:t xml:space="preserve">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6AA64202"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A6079F">
              <w:rPr>
                <w:rFonts w:eastAsia="Calibri" w:cs="Calibri"/>
                <w:szCs w:val="18"/>
                <w:lang w:val="en-GB"/>
              </w:rPr>
              <w:t>Supplement</w:t>
            </w:r>
            <w:r w:rsidR="00CD5C62">
              <w:rPr>
                <w:rFonts w:eastAsia="Calibri" w:cs="Calibri"/>
                <w:szCs w:val="18"/>
                <w:lang w:val="en-GB"/>
              </w:rPr>
              <w:t xml:space="preserve">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9"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9"/>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0C2B4ED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the </w:t>
      </w:r>
      <w:r w:rsidR="00A6079F">
        <w:rPr>
          <w:rFonts w:eastAsia="Calibri" w:cs="Calibri"/>
          <w:color w:val="000000"/>
          <w:lang w:val="en-US"/>
        </w:rPr>
        <w:t>supplementary declaration</w:t>
      </w:r>
      <w:r w:rsidRPr="00B40764">
        <w:rPr>
          <w:rFonts w:eastAsia="Calibri" w:cs="Calibri"/>
          <w:color w:val="000000"/>
          <w:lang w:val="en-US"/>
        </w:rPr>
        <w:t xml:space="preserve"> it is important to note that</w:t>
      </w:r>
      <w:r w:rsidR="00A6079F">
        <w:rPr>
          <w:rFonts w:eastAsia="Calibri" w:cs="Calibri"/>
          <w:color w:val="000000"/>
          <w:lang w:val="en-US"/>
        </w:rPr>
        <w:t xml:space="preserve"> not all data elements can be supplemented or estimated (corrected)</w:t>
      </w:r>
      <w:r w:rsidRPr="00B40764">
        <w:rPr>
          <w:rFonts w:eastAsia="Calibri" w:cs="Calibri"/>
          <w:color w:val="000000"/>
          <w:lang w:val="en-US"/>
        </w:rPr>
        <w:t xml:space="preserve">. The fields </w:t>
      </w:r>
      <w:r w:rsidR="00A6079F">
        <w:rPr>
          <w:rFonts w:eastAsia="Calibri" w:cs="Calibri"/>
          <w:color w:val="000000"/>
          <w:lang w:val="en-US"/>
        </w:rPr>
        <w:t xml:space="preserve">that </w:t>
      </w:r>
      <w:r w:rsidRPr="00B40764">
        <w:rPr>
          <w:rFonts w:eastAsia="Calibri" w:cs="Calibri"/>
          <w:color w:val="000000"/>
          <w:lang w:val="en-US"/>
        </w:rPr>
        <w:t>can</w:t>
      </w:r>
      <w:r w:rsidR="00A6079F">
        <w:rPr>
          <w:rFonts w:eastAsia="Calibri" w:cs="Calibri"/>
          <w:color w:val="000000"/>
          <w:lang w:val="en-US"/>
        </w:rPr>
        <w:t xml:space="preserve"> be supplemented can</w:t>
      </w:r>
      <w:r w:rsidRPr="00B40764">
        <w:rPr>
          <w:rFonts w:eastAsia="Calibri" w:cs="Calibri"/>
          <w:color w:val="000000"/>
          <w:lang w:val="en-US"/>
        </w:rPr>
        <w:t xml:space="preserve"> be found in the </w:t>
      </w:r>
      <w:hyperlink r:id="rId23">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w:t>
      </w:r>
      <w:r w:rsidR="00A6079F">
        <w:rPr>
          <w:rFonts w:eastAsia="Calibri" w:cs="Calibri"/>
          <w:lang w:val="en-US"/>
        </w:rPr>
        <w:t>Supplement</w:t>
      </w:r>
      <w:r>
        <w:rPr>
          <w:rFonts w:eastAsia="Calibri" w:cs="Calibri"/>
          <w:lang w:val="en-US"/>
        </w:rPr>
        <w:t xml:space="preserve"> scenario </w:t>
      </w:r>
      <w:r w:rsidRPr="00B40764">
        <w:rPr>
          <w:rFonts w:eastAsia="Calibri" w:cs="Calibri"/>
          <w:lang w:val="en-US"/>
        </w:rPr>
        <w:t>will</w:t>
      </w:r>
      <w:r>
        <w:rPr>
          <w:rFonts w:eastAsia="Calibri" w:cs="Calibri"/>
          <w:lang w:val="en-US"/>
        </w:rPr>
        <w:t xml:space="preserve"> include changes to a field that is allowed to be </w:t>
      </w:r>
      <w:r w:rsidR="00185C3B">
        <w:rPr>
          <w:rFonts w:eastAsia="Calibri" w:cs="Calibri"/>
          <w:lang w:val="en-US"/>
        </w:rPr>
        <w:t>supplemented (added).</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10" w:name="_Toc116982886"/>
      <w:r w:rsidRPr="56A060F3">
        <w:rPr>
          <w:rFonts w:eastAsia="Calibri" w:cs="Calibri"/>
          <w:color w:val="0F2147" w:themeColor="accent1"/>
          <w:sz w:val="28"/>
          <w:szCs w:val="28"/>
          <w:lang w:val="en-GB"/>
        </w:rPr>
        <w:lastRenderedPageBreak/>
        <w:t>Test scenario 1 – Acceptance</w:t>
      </w:r>
      <w:bookmarkEnd w:id="10"/>
    </w:p>
    <w:p w14:paraId="717D917B" w14:textId="06C29805"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82807">
        <w:rPr>
          <w:rFonts w:eastAsia="Calibri" w:cs="Calibri"/>
          <w:color w:val="000000"/>
          <w:szCs w:val="18"/>
          <w:lang w:val="en-US"/>
        </w:rPr>
        <w:t>C1</w:t>
      </w:r>
      <w:r w:rsidRPr="00B40764">
        <w:rPr>
          <w:rFonts w:eastAsia="Calibri" w:cs="Calibri"/>
          <w:color w:val="000000"/>
          <w:szCs w:val="18"/>
          <w:lang w:val="en-US"/>
        </w:rPr>
        <w:t xml:space="preserve"> </w:t>
      </w:r>
      <w:r w:rsidR="00185C3B">
        <w:rPr>
          <w:rFonts w:eastAsia="Calibri" w:cs="Calibri"/>
          <w:color w:val="000000"/>
          <w:szCs w:val="18"/>
          <w:lang w:val="en-US"/>
        </w:rPr>
        <w:t>Supplement</w:t>
      </w:r>
      <w:r w:rsidRPr="00B40764">
        <w:rPr>
          <w:rFonts w:eastAsia="Calibri" w:cs="Calibri"/>
          <w:color w:val="000000"/>
          <w:szCs w:val="18"/>
          <w:lang w:val="en-US"/>
        </w:rPr>
        <w:t xml:space="preserve"> XML has been accepted.</w:t>
      </w:r>
    </w:p>
    <w:p w14:paraId="79430148" w14:textId="3B151CFA"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w:t>
      </w:r>
      <w:r w:rsidR="00B82807">
        <w:rPr>
          <w:lang w:val="en-GB"/>
        </w:rPr>
        <w:t>C1</w:t>
      </w:r>
      <w:r w:rsidRPr="55BB1950">
        <w:rPr>
          <w:lang w:val="en-GB"/>
        </w:rPr>
        <w:t xml:space="preserve">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proofErr w:type="spellStart"/>
      <w:r w:rsidR="00185C3B">
        <w:rPr>
          <w:rFonts w:eastAsia="Calibri" w:cs="Calibri"/>
          <w:b/>
          <w:bCs/>
          <w:color w:val="000000"/>
          <w:lang w:val="en-US"/>
        </w:rPr>
        <w:t>BorderTransportMeans</w:t>
      </w:r>
      <w:proofErr w:type="spellEnd"/>
      <w:r w:rsidRPr="55BB1950">
        <w:rPr>
          <w:rFonts w:eastAsia="Calibri" w:cs="Calibri"/>
          <w:color w:val="000000"/>
          <w:lang w:val="en-US"/>
        </w:rPr>
        <w:t>” (</w:t>
      </w:r>
      <w:r w:rsidR="00185C3B">
        <w:rPr>
          <w:rFonts w:eastAsia="Calibri" w:cs="Calibri"/>
          <w:b/>
          <w:bCs/>
          <w:color w:val="000000"/>
          <w:lang w:val="en-US"/>
        </w:rPr>
        <w:t>19 08 000 000</w:t>
      </w:r>
      <w:r w:rsidRPr="55BB1950">
        <w:rPr>
          <w:rFonts w:eastAsia="Calibri" w:cs="Calibri"/>
          <w:color w:val="000000"/>
          <w:lang w:val="en-US"/>
        </w:rPr>
        <w:t xml:space="preserve">) </w:t>
      </w:r>
      <w:r w:rsidR="00185C3B">
        <w:rPr>
          <w:rFonts w:eastAsia="Calibri" w:cs="Calibri"/>
          <w:color w:val="000000"/>
          <w:lang w:val="en-US"/>
        </w:rPr>
        <w:t xml:space="preserve">and </w:t>
      </w:r>
      <w:r w:rsidR="00185C3B" w:rsidRPr="55BB1950">
        <w:rPr>
          <w:rFonts w:eastAsia="Calibri" w:cs="Calibri"/>
          <w:color w:val="000000"/>
          <w:lang w:val="en-US"/>
        </w:rPr>
        <w:t>“</w:t>
      </w:r>
      <w:proofErr w:type="spellStart"/>
      <w:r w:rsidR="00185C3B">
        <w:rPr>
          <w:rFonts w:eastAsia="Calibri" w:cs="Calibri"/>
          <w:b/>
          <w:bCs/>
          <w:color w:val="000000"/>
          <w:lang w:val="en-US"/>
        </w:rPr>
        <w:t>ContainerCode</w:t>
      </w:r>
      <w:proofErr w:type="spellEnd"/>
      <w:r w:rsidR="00185C3B" w:rsidRPr="55BB1950">
        <w:rPr>
          <w:rFonts w:eastAsia="Calibri" w:cs="Calibri"/>
          <w:color w:val="000000"/>
          <w:lang w:val="en-US"/>
        </w:rPr>
        <w:t>” (</w:t>
      </w:r>
      <w:r w:rsidR="00185C3B">
        <w:rPr>
          <w:rFonts w:eastAsia="Calibri" w:cs="Calibri"/>
          <w:b/>
          <w:bCs/>
          <w:color w:val="000000"/>
          <w:lang w:val="en-US"/>
        </w:rPr>
        <w:t>19 01 001 000</w:t>
      </w:r>
      <w:r w:rsidR="00185C3B" w:rsidRPr="55BB1950">
        <w:rPr>
          <w:rFonts w:eastAsia="Calibri" w:cs="Calibri"/>
          <w:color w:val="000000"/>
          <w:lang w:val="en-US"/>
        </w:rPr>
        <w:t>)</w:t>
      </w:r>
      <w:r w:rsidR="00185C3B">
        <w:rPr>
          <w:rFonts w:eastAsia="Calibri" w:cs="Calibri"/>
          <w:color w:val="000000"/>
          <w:lang w:val="en-US"/>
        </w:rPr>
        <w:t xml:space="preserve"> </w:t>
      </w:r>
      <w:r w:rsidRPr="55BB1950">
        <w:rPr>
          <w:rFonts w:eastAsia="Calibri" w:cs="Calibri"/>
          <w:color w:val="000000"/>
          <w:lang w:val="en-US"/>
        </w:rPr>
        <w:t>element</w:t>
      </w:r>
      <w:r w:rsidR="00185C3B">
        <w:rPr>
          <w:rFonts w:eastAsia="Calibri" w:cs="Calibri"/>
          <w:color w:val="000000"/>
          <w:lang w:val="en-US"/>
        </w:rPr>
        <w:t>s</w:t>
      </w:r>
      <w:r w:rsidRPr="55BB1950">
        <w:rPr>
          <w:rFonts w:eastAsia="Calibri" w:cs="Calibri"/>
          <w:color w:val="000000"/>
          <w:lang w:val="en-US"/>
        </w:rPr>
        <w:t xml:space="preserve">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1D078631"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00B82807">
              <w:rPr>
                <w:rFonts w:eastAsia="Calibri" w:cs="Calibri"/>
                <w:b/>
                <w:bCs/>
                <w:lang w:val="en-US"/>
              </w:rPr>
              <w:t>C1</w:t>
            </w:r>
            <w:r w:rsidRPr="55BB1950">
              <w:rPr>
                <w:rFonts w:eastAsia="Calibri" w:cs="Calibri"/>
                <w:b/>
                <w:bCs/>
                <w:lang w:val="en-US"/>
              </w:rPr>
              <w:t xml:space="preserve"> Pre-lodged Registered XML</w:t>
            </w:r>
            <w:r w:rsidRPr="55BB1950">
              <w:rPr>
                <w:rFonts w:eastAsia="Calibri" w:cs="Calibri"/>
                <w:lang w:val="en-US"/>
              </w:rPr>
              <w:t xml:space="preserve"> (you can use the </w:t>
            </w:r>
            <w:r w:rsidR="00B82807">
              <w:rPr>
                <w:rFonts w:eastAsia="Calibri" w:cs="Calibri"/>
                <w:lang w:val="en-US"/>
              </w:rPr>
              <w:t>C1</w:t>
            </w:r>
            <w:r w:rsidRPr="55BB1950">
              <w:rPr>
                <w:rFonts w:eastAsia="Calibri" w:cs="Calibri"/>
                <w:lang w:val="en-US"/>
              </w:rPr>
              <w:t xml:space="preserve"> Pre-lodged Registered XML from the </w:t>
            </w:r>
            <w:r w:rsidR="00B82807">
              <w:rPr>
                <w:rFonts w:eastAsia="Calibri" w:cs="Calibri"/>
                <w:lang w:val="en-US"/>
              </w:rPr>
              <w:t>C1</w:t>
            </w:r>
            <w:r w:rsidRPr="55BB1950">
              <w:rPr>
                <w:rFonts w:eastAsia="Calibri" w:cs="Calibri"/>
                <w:lang w:val="en-US"/>
              </w:rPr>
              <w:t xml:space="preserve">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A6079F"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5C9B7DA6"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w:t>
            </w:r>
            <w:r w:rsidR="00185C3B">
              <w:rPr>
                <w:rFonts w:eastAsia="Calibri" w:cs="Calibri"/>
                <w:lang w:val="en-US"/>
              </w:rPr>
              <w:t>supplement</w:t>
            </w:r>
            <w:r w:rsidR="441EB83A" w:rsidRPr="55BB1950">
              <w:rPr>
                <w:rFonts w:eastAsia="Calibri" w:cs="Calibri"/>
                <w:lang w:val="en-US"/>
              </w:rPr>
              <w:t xml:space="preserve"> XML</w:t>
            </w:r>
            <w:r w:rsidRPr="55BB1950">
              <w:rPr>
                <w:rFonts w:eastAsia="Calibri" w:cs="Calibri"/>
                <w:lang w:val="en-US"/>
              </w:rPr>
              <w:t xml:space="preserve"> or 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w:t>
            </w:r>
            <w:r w:rsidR="00B82807">
              <w:rPr>
                <w:rFonts w:eastAsia="Calibri" w:cs="Calibri"/>
                <w:b/>
                <w:bCs/>
                <w:color w:val="000000"/>
                <w:szCs w:val="18"/>
                <w:lang w:val="en-GB"/>
              </w:rPr>
              <w:t>C1</w:t>
            </w:r>
            <w:r w:rsidR="4D127A0E" w:rsidRPr="55BB1950">
              <w:rPr>
                <w:rFonts w:eastAsia="Calibri" w:cs="Calibri"/>
                <w:b/>
                <w:bCs/>
                <w:color w:val="000000"/>
                <w:szCs w:val="18"/>
                <w:lang w:val="en-GB"/>
              </w:rPr>
              <w:t xml:space="preserve">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07F0569C"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Acceptance XML</w:t>
            </w:r>
            <w:r w:rsidRPr="55BB1950">
              <w:rPr>
                <w:rFonts w:eastAsia="Calibri" w:cs="Calibri"/>
                <w:lang w:val="en-US"/>
              </w:rPr>
              <w:t xml:space="preserve"> in the </w:t>
            </w:r>
            <w:r w:rsidR="00185C3B">
              <w:rPr>
                <w:rFonts w:eastAsia="Calibri" w:cs="Calibri"/>
                <w:lang w:val="en-US"/>
              </w:rPr>
              <w:t>supplement</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5EA50682" w:rsidR="004D7584" w:rsidRPr="007D22F7" w:rsidRDefault="5D6441BA" w:rsidP="00296B86">
            <w:pPr>
              <w:pStyle w:val="BodyText"/>
              <w:rPr>
                <w:lang w:val="en-US"/>
              </w:rPr>
            </w:pPr>
            <w:r w:rsidRPr="55BB1950">
              <w:rPr>
                <w:rFonts w:eastAsia="Calibri" w:cs="Calibri"/>
                <w:lang w:val="en-US"/>
              </w:rPr>
              <w:t xml:space="preserve">Submit the </w:t>
            </w:r>
            <w:r w:rsidR="00B82807">
              <w:rPr>
                <w:rFonts w:eastAsia="Calibri" w:cs="Calibri"/>
                <w:b/>
                <w:bCs/>
                <w:lang w:val="en-US"/>
              </w:rPr>
              <w:t>C1</w:t>
            </w:r>
            <w:r w:rsidR="568C299F" w:rsidRPr="55BB1950">
              <w:rPr>
                <w:rFonts w:eastAsia="Calibri" w:cs="Calibri"/>
                <w:b/>
                <w:bCs/>
                <w:lang w:val="en-US"/>
              </w:rPr>
              <w:t xml:space="preserve"> </w:t>
            </w:r>
            <w:r w:rsidR="00185C3B">
              <w:rPr>
                <w:rFonts w:eastAsia="Calibri" w:cs="Calibri"/>
                <w:b/>
                <w:bCs/>
                <w:lang w:val="en-US"/>
              </w:rPr>
              <w:t>Supplement</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20E30310"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00B82807">
              <w:rPr>
                <w:rFonts w:eastAsia="Calibri" w:cs="Calibri"/>
                <w:b/>
                <w:bCs/>
                <w:lang w:val="en-US"/>
              </w:rPr>
              <w:t>C1</w:t>
            </w:r>
            <w:r w:rsidR="44218342" w:rsidRPr="55BB1950">
              <w:rPr>
                <w:rFonts w:eastAsia="Calibri" w:cs="Calibri"/>
                <w:b/>
                <w:bCs/>
                <w:lang w:val="en-US"/>
              </w:rPr>
              <w:t xml:space="preserve"> </w:t>
            </w:r>
            <w:r w:rsidR="00185C3B">
              <w:rPr>
                <w:rFonts w:eastAsia="Calibri" w:cs="Calibri"/>
                <w:b/>
                <w:bCs/>
                <w:lang w:val="en-US"/>
              </w:rPr>
              <w:t>Supplement</w:t>
            </w:r>
            <w:r w:rsidR="44218342" w:rsidRPr="55BB1950">
              <w:rPr>
                <w:rFonts w:eastAsia="Calibri" w:cs="Calibri"/>
                <w:b/>
                <w:bCs/>
                <w:lang w:val="en-US"/>
              </w:rPr>
              <w:t xml:space="preserve">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63435FA3"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w:t>
            </w:r>
            <w:r w:rsidR="00185C3B">
              <w:rPr>
                <w:rFonts w:eastAsia="Calibri" w:cs="Calibri"/>
                <w:lang w:val="en-US"/>
              </w:rPr>
              <w:t>supplement</w:t>
            </w:r>
            <w:r w:rsidR="002E0679">
              <w:rPr>
                <w:rFonts w:eastAsia="Calibri" w:cs="Calibri"/>
                <w:lang w:val="en-US"/>
              </w:rPr>
              <w:t xml:space="preserve">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1" w:name="_Toc116982887"/>
      <w:r w:rsidRPr="56A060F3">
        <w:rPr>
          <w:rFonts w:eastAsia="Calibri" w:cs="Calibri"/>
          <w:color w:val="0F2147" w:themeColor="accent1"/>
          <w:lang w:val="en-GB"/>
        </w:rPr>
        <w:t>XML example</w:t>
      </w:r>
      <w:bookmarkEnd w:id="11"/>
    </w:p>
    <w:p w14:paraId="11244905" w14:textId="7E84CAA4" w:rsidR="00185C3B" w:rsidRPr="00185C3B" w:rsidRDefault="00185C3B" w:rsidP="007113EE">
      <w:pPr>
        <w:shd w:val="clear" w:color="auto" w:fill="FFFFFE"/>
        <w:spacing w:line="270" w:lineRule="atLeast"/>
        <w:rPr>
          <w:rFonts w:ascii="Courier New" w:hAnsi="Courier New" w:cs="Courier New"/>
          <w:color w:val="000000"/>
          <w:szCs w:val="18"/>
          <w:lang w:val="en-US" w:eastAsia="da-DK"/>
        </w:rPr>
      </w:pP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w:t>
      </w:r>
      <w:proofErr w:type="gramStart"/>
      <w:r w:rsidRPr="00185C3B">
        <w:rPr>
          <w:rFonts w:ascii="Courier New" w:hAnsi="Courier New" w:cs="Courier New"/>
          <w:color w:val="800000"/>
          <w:szCs w:val="18"/>
          <w:lang w:val="en-US" w:eastAsia="da-DK"/>
        </w:rPr>
        <w:t>3:BorderTransportMeans</w:t>
      </w:r>
      <w:proofErr w:type="gramEnd"/>
      <w:r w:rsidRPr="00185C3B">
        <w:rPr>
          <w:rFonts w:ascii="Courier New" w:hAnsi="Courier New" w:cs="Courier New"/>
          <w:color w:val="0000FF"/>
          <w:szCs w:val="18"/>
          <w:lang w:val="en-US" w:eastAsia="da-DK"/>
        </w:rPr>
        <w:t>&gt;</w:t>
      </w:r>
      <w:r w:rsidRPr="00185C3B">
        <w:rPr>
          <w:rFonts w:ascii="Courier New" w:hAnsi="Courier New" w:cs="Courier New"/>
          <w:color w:val="0000FF"/>
          <w:szCs w:val="18"/>
          <w:lang w:val="en-US" w:eastAsia="da-DK"/>
        </w:rPr>
        <w:br/>
        <w:t xml:space="preserve">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w:t>
      </w:r>
      <w:r w:rsidRPr="00185C3B">
        <w:rPr>
          <w:rFonts w:ascii="Courier New" w:hAnsi="Courier New" w:cs="Courier New"/>
          <w:color w:val="0000FF"/>
          <w:szCs w:val="18"/>
          <w:lang w:val="en-US" w:eastAsia="da-DK"/>
        </w:rPr>
        <w:t>&gt;</w:t>
      </w:r>
      <w:proofErr w:type="spellStart"/>
      <w:r w:rsidRPr="00185C3B">
        <w:rPr>
          <w:rFonts w:ascii="Courier New" w:hAnsi="Courier New" w:cs="Courier New"/>
          <w:color w:val="000000"/>
          <w:szCs w:val="18"/>
          <w:lang w:val="en-US" w:eastAsia="da-DK"/>
        </w:rPr>
        <w:t>RegistrationNumber</w:t>
      </w:r>
      <w:proofErr w:type="spellEnd"/>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 xml:space="preserve"> </w:t>
      </w:r>
      <w:r>
        <w:rPr>
          <w:rFonts w:ascii="Courier New" w:hAnsi="Courier New" w:cs="Courier New"/>
          <w:color w:val="000000"/>
          <w:szCs w:val="18"/>
          <w:lang w:val="en-US" w:eastAsia="da-DK"/>
        </w:rPr>
        <w:br/>
      </w:r>
      <w:r w:rsidRPr="00185C3B">
        <w:rPr>
          <w:rFonts w:ascii="Courier New" w:hAnsi="Courier New" w:cs="Courier New"/>
          <w:color w:val="000000"/>
          <w:szCs w:val="18"/>
          <w:lang w:val="en-US" w:eastAsia="da-DK"/>
        </w:rPr>
        <w:t>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ns3:IdentificationTypeCode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30</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ns3:IdentificationTypeCode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t xml:space="preserve">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ns3:RegistrationNationalityCode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DK</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ns3:RegistrationNationalityCode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t xml:space="preserve">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ns3:ModeCode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3</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ns3:ModeCode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ns3:BorderTransportMeans</w:t>
      </w:r>
      <w:r w:rsidRPr="00185C3B">
        <w:rPr>
          <w:rFonts w:ascii="Courier New" w:hAnsi="Courier New" w:cs="Courier New"/>
          <w:color w:val="0000FF"/>
          <w:szCs w:val="18"/>
          <w:lang w:val="en-US" w:eastAsia="da-DK"/>
        </w:rPr>
        <w:t>&gt;</w:t>
      </w:r>
      <w:r w:rsidR="007113EE">
        <w:rPr>
          <w:rFonts w:ascii="Courier New" w:hAnsi="Courier New" w:cs="Courier New"/>
          <w:color w:val="000000"/>
          <w:szCs w:val="18"/>
          <w:lang w:val="en-US" w:eastAsia="da-DK"/>
        </w:rPr>
        <w:br/>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ns3:ContainerCode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0</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ns3:ContainerCode</w:t>
      </w:r>
      <w:r w:rsidRPr="00185C3B">
        <w:rPr>
          <w:rFonts w:ascii="Courier New" w:hAnsi="Courier New" w:cs="Courier New"/>
          <w:color w:val="0000FF"/>
          <w:szCs w:val="18"/>
          <w:lang w:val="en-US" w:eastAsia="da-DK"/>
        </w:rPr>
        <w:t>&gt;</w:t>
      </w:r>
    </w:p>
    <w:p w14:paraId="6A992FFD" w14:textId="38120C39" w:rsidR="009E016B" w:rsidRPr="00185C3B" w:rsidRDefault="009E016B" w:rsidP="009E016B">
      <w:pPr>
        <w:shd w:val="clear" w:color="auto" w:fill="FFFFFE"/>
        <w:spacing w:after="0" w:line="270" w:lineRule="atLeast"/>
        <w:rPr>
          <w:rFonts w:ascii="Courier New" w:hAnsi="Courier New" w:cs="Courier New"/>
          <w:color w:val="0000FF"/>
          <w:szCs w:val="18"/>
          <w:lang w:val="en-US" w:eastAsia="da-DK"/>
        </w:rPr>
      </w:pPr>
    </w:p>
    <w:p w14:paraId="69178FCE" w14:textId="77777777" w:rsidR="001F0016" w:rsidRPr="00185C3B" w:rsidRDefault="001F0016" w:rsidP="009E016B">
      <w:pPr>
        <w:shd w:val="clear" w:color="auto" w:fill="FFFFFE"/>
        <w:spacing w:after="0" w:line="270" w:lineRule="atLeast"/>
        <w:rPr>
          <w:rFonts w:ascii="Courier New" w:hAnsi="Courier New" w:cs="Courier New"/>
          <w:color w:val="0000FF"/>
          <w:szCs w:val="18"/>
          <w:lang w:val="en-US"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2" w:name="_Toc116982888"/>
      <w:r w:rsidRPr="56A060F3">
        <w:rPr>
          <w:rFonts w:eastAsia="Calibri" w:cs="Calibri"/>
          <w:color w:val="0F2147" w:themeColor="accent1"/>
          <w:sz w:val="28"/>
          <w:szCs w:val="28"/>
          <w:lang w:val="en-GB"/>
        </w:rPr>
        <w:t>Test scenario 2 – Rejection</w:t>
      </w:r>
      <w:bookmarkEnd w:id="12"/>
    </w:p>
    <w:p w14:paraId="4AD52960" w14:textId="105433EE"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w:t>
      </w:r>
      <w:r w:rsidR="00B82807">
        <w:rPr>
          <w:rFonts w:eastAsia="Calibri" w:cs="Calibri"/>
          <w:color w:val="000000"/>
          <w:szCs w:val="18"/>
          <w:lang w:val="en-GB"/>
        </w:rPr>
        <w:t>C1</w:t>
      </w:r>
      <w:r w:rsidRPr="44A075F8">
        <w:rPr>
          <w:rFonts w:eastAsia="Calibri" w:cs="Calibri"/>
          <w:color w:val="000000"/>
          <w:szCs w:val="18"/>
          <w:lang w:val="en-GB"/>
        </w:rPr>
        <w:t xml:space="preserve"> </w:t>
      </w:r>
      <w:r w:rsidR="00185C3B">
        <w:rPr>
          <w:rFonts w:eastAsia="Calibri" w:cs="Calibri"/>
          <w:szCs w:val="18"/>
          <w:lang w:val="en-GB"/>
        </w:rPr>
        <w:t>Supplement</w:t>
      </w:r>
      <w:r w:rsidR="00CD5C62">
        <w:rPr>
          <w:rFonts w:eastAsia="Calibri" w:cs="Calibri"/>
          <w:szCs w:val="18"/>
          <w:lang w:val="en-GB"/>
        </w:rPr>
        <w:t xml:space="preserve"> </w:t>
      </w:r>
      <w:r w:rsidRPr="44A075F8">
        <w:rPr>
          <w:rFonts w:eastAsia="Calibri" w:cs="Calibri"/>
          <w:color w:val="000000"/>
          <w:szCs w:val="18"/>
          <w:lang w:val="en-GB"/>
        </w:rPr>
        <w:t>XML has been rejected.</w:t>
      </w:r>
    </w:p>
    <w:p w14:paraId="64BDE643" w14:textId="75C4CF8D" w:rsidR="2E50922F" w:rsidRDefault="419319F0" w:rsidP="44A075F8">
      <w:pPr>
        <w:pStyle w:val="BodyText"/>
        <w:rPr>
          <w:rFonts w:eastAsia="Calibri" w:cs="Calibri"/>
          <w:color w:val="000000"/>
          <w:lang w:val="en-GB"/>
        </w:rPr>
      </w:pPr>
      <w:r w:rsidRPr="55BB1950">
        <w:rPr>
          <w:rFonts w:eastAsia="Calibri" w:cs="Calibri"/>
          <w:color w:val="000000"/>
          <w:lang w:val="en-GB"/>
        </w:rPr>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w:t>
      </w:r>
      <w:r w:rsidR="00B82807">
        <w:rPr>
          <w:lang w:val="en-GB"/>
        </w:rPr>
        <w:t>C1</w:t>
      </w:r>
      <w:r w:rsidR="39942DD4" w:rsidRPr="55BB1950">
        <w:rPr>
          <w:lang w:val="en-GB"/>
        </w:rPr>
        <w:t xml:space="preserve">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6A2B1BFB"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00B82807">
              <w:rPr>
                <w:rFonts w:eastAsia="Calibri" w:cs="Calibri"/>
                <w:b/>
                <w:bCs/>
                <w:szCs w:val="18"/>
                <w:lang w:val="en-US"/>
              </w:rPr>
              <w:t>C1</w:t>
            </w:r>
            <w:r w:rsidRPr="00C13AFC">
              <w:rPr>
                <w:rFonts w:eastAsia="Calibri" w:cs="Calibri"/>
                <w:b/>
                <w:bCs/>
                <w:szCs w:val="18"/>
                <w:lang w:val="en-US"/>
              </w:rPr>
              <w:t xml:space="preserve"> Pre-lodged Registered XML</w:t>
            </w:r>
            <w:r>
              <w:rPr>
                <w:rFonts w:eastAsia="Calibri" w:cs="Calibri"/>
                <w:szCs w:val="18"/>
                <w:lang w:val="en-US"/>
              </w:rPr>
              <w:t xml:space="preserve"> (you can use the </w:t>
            </w:r>
            <w:r w:rsidR="00B82807">
              <w:rPr>
                <w:rFonts w:eastAsia="Calibri" w:cs="Calibri"/>
                <w:szCs w:val="18"/>
                <w:lang w:val="en-US"/>
              </w:rPr>
              <w:t>C1</w:t>
            </w:r>
            <w:r w:rsidRPr="00B40764">
              <w:rPr>
                <w:rFonts w:eastAsia="Calibri" w:cs="Calibri"/>
                <w:szCs w:val="18"/>
                <w:lang w:val="en-US"/>
              </w:rPr>
              <w:t xml:space="preserve">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w:t>
            </w:r>
            <w:r w:rsidR="00B82807">
              <w:rPr>
                <w:rFonts w:eastAsia="Calibri" w:cs="Calibri"/>
                <w:szCs w:val="18"/>
                <w:lang w:val="en-US"/>
              </w:rPr>
              <w:t>C1</w:t>
            </w:r>
            <w:r>
              <w:rPr>
                <w:rFonts w:eastAsia="Calibri" w:cs="Calibri"/>
                <w:szCs w:val="18"/>
                <w:lang w:val="en-US"/>
              </w:rPr>
              <w:t xml:space="preserve">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4F077A00" w:rsidR="00A86623" w:rsidRPr="00B40764" w:rsidRDefault="4A1B2B32" w:rsidP="55BB1950">
            <w:pPr>
              <w:pStyle w:val="BodyText"/>
              <w:rPr>
                <w:lang w:val="en-US"/>
              </w:rPr>
            </w:pPr>
            <w:r w:rsidRPr="200EB01E">
              <w:rPr>
                <w:rFonts w:eastAsia="Calibri" w:cs="Calibri"/>
                <w:lang w:val="en-US"/>
              </w:rPr>
              <w:t xml:space="preserve">Use your own </w:t>
            </w:r>
            <w:r w:rsidR="00185C3B">
              <w:rPr>
                <w:rFonts w:eastAsia="Calibri" w:cs="Calibri"/>
                <w:lang w:val="en-US"/>
              </w:rPr>
              <w:t>supplement</w:t>
            </w:r>
            <w:r w:rsidRPr="200EB01E">
              <w:rPr>
                <w:rFonts w:eastAsia="Calibri" w:cs="Calibri"/>
                <w:lang w:val="en-US"/>
              </w:rPr>
              <w:t xml:space="preserve"> XML or the </w:t>
            </w:r>
            <w:r w:rsidR="00B82807">
              <w:rPr>
                <w:rFonts w:eastAsia="Calibri" w:cs="Calibri"/>
                <w:b/>
                <w:bCs/>
                <w:lang w:val="en-US"/>
              </w:rPr>
              <w:t>C1</w:t>
            </w:r>
            <w:r w:rsidRPr="200EB01E">
              <w:rPr>
                <w:rFonts w:eastAsia="Calibri" w:cs="Calibri"/>
                <w:b/>
                <w:bCs/>
                <w:lang w:val="en-US"/>
              </w:rPr>
              <w:t xml:space="preserve"> </w:t>
            </w:r>
            <w:r w:rsidR="00185C3B">
              <w:rPr>
                <w:rFonts w:eastAsia="Calibri" w:cs="Calibri"/>
                <w:b/>
                <w:bCs/>
                <w:lang w:val="en-US"/>
              </w:rPr>
              <w:t>Supplement</w:t>
            </w:r>
            <w:r w:rsidRPr="200EB01E">
              <w:rPr>
                <w:rFonts w:eastAsia="Calibri" w:cs="Calibri"/>
                <w:b/>
                <w:bCs/>
                <w:lang w:val="en-US"/>
              </w:rPr>
              <w:t xml:space="preserve">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00B82807">
              <w:rPr>
                <w:rFonts w:eastAsia="Calibri" w:cs="Calibri"/>
                <w:b/>
                <w:bCs/>
                <w:color w:val="000000"/>
                <w:lang w:val="en-GB"/>
              </w:rPr>
              <w:t>C1</w:t>
            </w:r>
            <w:r w:rsidRPr="200EB01E">
              <w:rPr>
                <w:rFonts w:eastAsia="Calibri" w:cs="Calibri"/>
                <w:b/>
                <w:bCs/>
                <w:color w:val="000000"/>
                <w:lang w:val="en-GB"/>
              </w:rPr>
              <w:t xml:space="preserve">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04E30904"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82807">
              <w:rPr>
                <w:rFonts w:eastAsia="Calibri" w:cs="Calibri"/>
                <w:szCs w:val="18"/>
                <w:lang w:val="en-US"/>
              </w:rPr>
              <w:t>C1</w:t>
            </w:r>
            <w:r>
              <w:rPr>
                <w:rFonts w:eastAsia="Calibri" w:cs="Calibri"/>
                <w:szCs w:val="18"/>
                <w:lang w:val="en-US"/>
              </w:rPr>
              <w:t xml:space="preserve"> </w:t>
            </w:r>
            <w:r w:rsidR="00185C3B">
              <w:rPr>
                <w:rFonts w:eastAsia="Calibri" w:cs="Calibri"/>
                <w:szCs w:val="18"/>
                <w:lang w:val="en-US"/>
              </w:rPr>
              <w:t>Supplement</w:t>
            </w:r>
            <w:r w:rsidR="00A57315">
              <w:rPr>
                <w:rFonts w:eastAsia="Calibri" w:cs="Calibri"/>
                <w:szCs w:val="18"/>
                <w:lang w:val="en-US"/>
              </w:rPr>
              <w:t xml:space="preserve"> </w:t>
            </w:r>
            <w:r>
              <w:rPr>
                <w:rFonts w:eastAsia="Calibri" w:cs="Calibri"/>
                <w:szCs w:val="18"/>
                <w:lang w:val="en-US"/>
              </w:rPr>
              <w:t>Rejection</w:t>
            </w:r>
            <w:r w:rsidRPr="00B40764">
              <w:rPr>
                <w:rFonts w:eastAsia="Calibri" w:cs="Calibri"/>
                <w:szCs w:val="18"/>
                <w:lang w:val="en-US"/>
              </w:rPr>
              <w:t xml:space="preserve"> XML in the </w:t>
            </w:r>
            <w:r w:rsidR="00185C3B">
              <w:rPr>
                <w:rFonts w:eastAsia="Calibri" w:cs="Calibri"/>
                <w:szCs w:val="18"/>
                <w:lang w:val="en-US"/>
              </w:rPr>
              <w:t>Supplement</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1422BE67"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00B82807">
              <w:rPr>
                <w:rFonts w:eastAsia="Calibri" w:cs="Calibri"/>
                <w:b/>
                <w:bCs/>
                <w:lang w:val="en-US"/>
              </w:rPr>
              <w:t>C1</w:t>
            </w:r>
            <w:r w:rsidR="58EA865D" w:rsidRPr="55BB1950">
              <w:rPr>
                <w:rFonts w:eastAsia="Calibri" w:cs="Calibri"/>
                <w:b/>
                <w:bCs/>
                <w:lang w:val="en-US"/>
              </w:rPr>
              <w:t xml:space="preserve"> </w:t>
            </w:r>
            <w:r w:rsidR="00185C3B">
              <w:rPr>
                <w:rFonts w:eastAsia="Calibri" w:cs="Calibri"/>
                <w:b/>
                <w:bCs/>
                <w:lang w:val="en-US"/>
              </w:rPr>
              <w:t>Supplement</w:t>
            </w:r>
            <w:r w:rsidR="58EA865D" w:rsidRPr="55BB1950">
              <w:rPr>
                <w:rFonts w:eastAsia="Calibri" w:cs="Calibri"/>
                <w:b/>
                <w:bCs/>
                <w:lang w:val="en-US"/>
              </w:rPr>
              <w:t xml:space="preserve">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w:t>
            </w:r>
            <w:r w:rsidR="00B82807">
              <w:rPr>
                <w:rFonts w:eastAsia="Calibri" w:cs="Calibri"/>
                <w:lang w:val="en-US"/>
              </w:rPr>
              <w:t>C1</w:t>
            </w:r>
            <w:r w:rsidR="04254234" w:rsidRPr="55BB1950">
              <w:rPr>
                <w:rFonts w:eastAsia="Calibri" w:cs="Calibri"/>
                <w:lang w:val="en-US"/>
              </w:rPr>
              <w:t xml:space="preserve">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596B0614" w:rsidR="00A86623" w:rsidRPr="00B40764" w:rsidRDefault="3D0A5E4E" w:rsidP="55BB1950">
            <w:pPr>
              <w:pStyle w:val="BodyText"/>
              <w:rPr>
                <w:lang w:val="en-US"/>
              </w:rPr>
            </w:pPr>
            <w:r w:rsidRPr="55BB1950">
              <w:rPr>
                <w:rFonts w:eastAsia="Calibri" w:cs="Calibri"/>
                <w:color w:val="000000"/>
                <w:szCs w:val="18"/>
                <w:lang w:val="en-US"/>
              </w:rPr>
              <w:t xml:space="preserve">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7C928792"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w:t>
            </w:r>
            <w:r w:rsidR="00185C3B">
              <w:rPr>
                <w:rFonts w:eastAsia="Calibri" w:cs="Calibri"/>
                <w:szCs w:val="18"/>
                <w:lang w:val="en-US"/>
              </w:rPr>
              <w:t>supplement</w:t>
            </w:r>
            <w:r w:rsidR="002E0679">
              <w:rPr>
                <w:rFonts w:eastAsia="Calibri" w:cs="Calibri"/>
                <w:szCs w:val="18"/>
                <w:lang w:val="en-US"/>
              </w:rPr>
              <w:t xml:space="preserve">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3" w:name="_Toc116982889"/>
      <w:r w:rsidRPr="56A060F3">
        <w:rPr>
          <w:rFonts w:eastAsia="Calibri" w:cs="Calibri"/>
          <w:color w:val="0F2147" w:themeColor="accent1"/>
          <w:lang w:val="en-GB"/>
        </w:rPr>
        <w:t>XML example</w:t>
      </w:r>
      <w:bookmarkEnd w:id="13"/>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lastRenderedPageBreak/>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4"/>
      <w:headerReference w:type="default" r:id="rId25"/>
      <w:footerReference w:type="even" r:id="rId26"/>
      <w:footerReference w:type="default" r:id="rId27"/>
      <w:headerReference w:type="first" r:id="rId28"/>
      <w:footerReference w:type="first" r:id="rId29"/>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0-11T12:10:00Z" w:initials="AS">
    <w:p w14:paraId="16A78E69" w14:textId="77777777" w:rsidR="005A7CCF" w:rsidRDefault="005A7CCF">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78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EFB4EF" w16cex:dateUtc="2022-10-1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78E69" w16cid:durableId="14EFB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4D8A" w14:textId="77777777" w:rsidR="00483C2F" w:rsidRDefault="00483C2F">
      <w:pPr>
        <w:spacing w:after="0" w:line="240" w:lineRule="auto"/>
      </w:pPr>
      <w:r>
        <w:separator/>
      </w:r>
    </w:p>
  </w:endnote>
  <w:endnote w:type="continuationSeparator" w:id="0">
    <w:p w14:paraId="4BCB1727" w14:textId="77777777" w:rsidR="00483C2F" w:rsidRDefault="00483C2F">
      <w:pPr>
        <w:spacing w:after="0" w:line="240" w:lineRule="auto"/>
      </w:pPr>
      <w:r>
        <w:continuationSeparator/>
      </w:r>
    </w:p>
  </w:endnote>
  <w:endnote w:type="continuationNotice" w:id="1">
    <w:p w14:paraId="52E1D554" w14:textId="77777777" w:rsidR="00483C2F" w:rsidRDefault="00483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47716415"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A6079F" w:rsidRPr="00A6079F">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A6079F"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34FE126"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A6079F" w:rsidRPr="00A6079F">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46C9" w14:textId="77777777" w:rsidR="00483C2F" w:rsidRDefault="00483C2F">
      <w:pPr>
        <w:spacing w:after="0" w:line="240" w:lineRule="auto"/>
      </w:pPr>
      <w:r>
        <w:separator/>
      </w:r>
    </w:p>
  </w:footnote>
  <w:footnote w:type="continuationSeparator" w:id="0">
    <w:p w14:paraId="6B3F69A4" w14:textId="77777777" w:rsidR="00483C2F" w:rsidRDefault="00483C2F">
      <w:pPr>
        <w:spacing w:after="0" w:line="240" w:lineRule="auto"/>
      </w:pPr>
      <w:r>
        <w:continuationSeparator/>
      </w:r>
    </w:p>
  </w:footnote>
  <w:footnote w:type="continuationNotice" w:id="1">
    <w:p w14:paraId="656ADF93" w14:textId="77777777" w:rsidR="00483C2F" w:rsidRDefault="00483C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FA3F0A6"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A6079F">
          <w:rPr>
            <w:rFonts w:cs="Calibri"/>
            <w:color w:val="0F2147" w:themeColor="text1"/>
            <w:sz w:val="16"/>
          </w:rPr>
          <w:t>Test case – C1 Supplement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84BF6"/>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85C3B"/>
    <w:rsid w:val="00186D4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61AC"/>
    <w:rsid w:val="003C7469"/>
    <w:rsid w:val="003D0B4C"/>
    <w:rsid w:val="003D4738"/>
    <w:rsid w:val="003D6349"/>
    <w:rsid w:val="003D6655"/>
    <w:rsid w:val="003E08CE"/>
    <w:rsid w:val="003E51FE"/>
    <w:rsid w:val="00444447"/>
    <w:rsid w:val="00455E64"/>
    <w:rsid w:val="0045764E"/>
    <w:rsid w:val="00463E85"/>
    <w:rsid w:val="00471022"/>
    <w:rsid w:val="00483C2F"/>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3EE"/>
    <w:rsid w:val="00711AAB"/>
    <w:rsid w:val="00717D93"/>
    <w:rsid w:val="00723028"/>
    <w:rsid w:val="00723073"/>
    <w:rsid w:val="0073274D"/>
    <w:rsid w:val="00732FD6"/>
    <w:rsid w:val="007477B8"/>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6079F"/>
    <w:rsid w:val="00A8282C"/>
    <w:rsid w:val="00A86623"/>
    <w:rsid w:val="00A950BA"/>
    <w:rsid w:val="00AA0AF9"/>
    <w:rsid w:val="00AB1427"/>
    <w:rsid w:val="00AB2BA6"/>
    <w:rsid w:val="00AC6A03"/>
    <w:rsid w:val="00AF197D"/>
    <w:rsid w:val="00B02B72"/>
    <w:rsid w:val="00B307F7"/>
    <w:rsid w:val="00B33185"/>
    <w:rsid w:val="00B41ED7"/>
    <w:rsid w:val="00B552F4"/>
    <w:rsid w:val="00B6581D"/>
    <w:rsid w:val="00B75193"/>
    <w:rsid w:val="00B82807"/>
    <w:rsid w:val="00B947E1"/>
    <w:rsid w:val="00BC2EA2"/>
    <w:rsid w:val="00BC63AA"/>
    <w:rsid w:val="00BC7A23"/>
    <w:rsid w:val="00BF58D2"/>
    <w:rsid w:val="00C01970"/>
    <w:rsid w:val="00C105E0"/>
    <w:rsid w:val="00C13AFC"/>
    <w:rsid w:val="00C14B75"/>
    <w:rsid w:val="00C2506B"/>
    <w:rsid w:val="00C2782E"/>
    <w:rsid w:val="00C35A0B"/>
    <w:rsid w:val="00C4568E"/>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340">
      <w:bodyDiv w:val="1"/>
      <w:marLeft w:val="0"/>
      <w:marRight w:val="0"/>
      <w:marTop w:val="0"/>
      <w:marBottom w:val="0"/>
      <w:divBdr>
        <w:top w:val="none" w:sz="0" w:space="0" w:color="auto"/>
        <w:left w:val="none" w:sz="0" w:space="0" w:color="auto"/>
        <w:bottom w:val="none" w:sz="0" w:space="0" w:color="auto"/>
        <w:right w:val="none" w:sz="0" w:space="0" w:color="auto"/>
      </w:divBdr>
      <w:divsChild>
        <w:div w:id="799569844">
          <w:marLeft w:val="0"/>
          <w:marRight w:val="0"/>
          <w:marTop w:val="0"/>
          <w:marBottom w:val="0"/>
          <w:divBdr>
            <w:top w:val="none" w:sz="0" w:space="0" w:color="auto"/>
            <w:left w:val="none" w:sz="0" w:space="0" w:color="auto"/>
            <w:bottom w:val="none" w:sz="0" w:space="0" w:color="auto"/>
            <w:right w:val="none" w:sz="0" w:space="0" w:color="auto"/>
          </w:divBdr>
          <w:divsChild>
            <w:div w:id="1216969842">
              <w:marLeft w:val="0"/>
              <w:marRight w:val="0"/>
              <w:marTop w:val="0"/>
              <w:marBottom w:val="0"/>
              <w:divBdr>
                <w:top w:val="none" w:sz="0" w:space="0" w:color="auto"/>
                <w:left w:val="none" w:sz="0" w:space="0" w:color="auto"/>
                <w:bottom w:val="none" w:sz="0" w:space="0" w:color="auto"/>
                <w:right w:val="none" w:sz="0" w:space="0" w:color="auto"/>
              </w:divBdr>
            </w:div>
            <w:div w:id="1133406607">
              <w:marLeft w:val="0"/>
              <w:marRight w:val="0"/>
              <w:marTop w:val="0"/>
              <w:marBottom w:val="0"/>
              <w:divBdr>
                <w:top w:val="none" w:sz="0" w:space="0" w:color="auto"/>
                <w:left w:val="none" w:sz="0" w:space="0" w:color="auto"/>
                <w:bottom w:val="none" w:sz="0" w:space="0" w:color="auto"/>
                <w:right w:val="none" w:sz="0" w:space="0" w:color="auto"/>
              </w:divBdr>
            </w:div>
            <w:div w:id="1029720539">
              <w:marLeft w:val="0"/>
              <w:marRight w:val="0"/>
              <w:marTop w:val="0"/>
              <w:marBottom w:val="0"/>
              <w:divBdr>
                <w:top w:val="none" w:sz="0" w:space="0" w:color="auto"/>
                <w:left w:val="none" w:sz="0" w:space="0" w:color="auto"/>
                <w:bottom w:val="none" w:sz="0" w:space="0" w:color="auto"/>
                <w:right w:val="none" w:sz="0" w:space="0" w:color="auto"/>
              </w:divBdr>
            </w:div>
            <w:div w:id="1679967617">
              <w:marLeft w:val="0"/>
              <w:marRight w:val="0"/>
              <w:marTop w:val="0"/>
              <w:marBottom w:val="0"/>
              <w:divBdr>
                <w:top w:val="none" w:sz="0" w:space="0" w:color="auto"/>
                <w:left w:val="none" w:sz="0" w:space="0" w:color="auto"/>
                <w:bottom w:val="none" w:sz="0" w:space="0" w:color="auto"/>
                <w:right w:val="none" w:sz="0" w:space="0" w:color="auto"/>
              </w:divBdr>
            </w:div>
            <w:div w:id="258343124">
              <w:marLeft w:val="0"/>
              <w:marRight w:val="0"/>
              <w:marTop w:val="0"/>
              <w:marBottom w:val="0"/>
              <w:divBdr>
                <w:top w:val="none" w:sz="0" w:space="0" w:color="auto"/>
                <w:left w:val="none" w:sz="0" w:space="0" w:color="auto"/>
                <w:bottom w:val="none" w:sz="0" w:space="0" w:color="auto"/>
                <w:right w:val="none" w:sz="0" w:space="0" w:color="auto"/>
              </w:divBdr>
            </w:div>
            <w:div w:id="1206332911">
              <w:marLeft w:val="0"/>
              <w:marRight w:val="0"/>
              <w:marTop w:val="0"/>
              <w:marBottom w:val="0"/>
              <w:divBdr>
                <w:top w:val="none" w:sz="0" w:space="0" w:color="auto"/>
                <w:left w:val="none" w:sz="0" w:space="0" w:color="auto"/>
                <w:bottom w:val="none" w:sz="0" w:space="0" w:color="auto"/>
                <w:right w:val="none" w:sz="0" w:space="0" w:color="auto"/>
              </w:divBdr>
            </w:div>
            <w:div w:id="12242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yperlink" Target="https://github.com/skat/dms-public-private/tree/master/Onboarding%20Documents" TargetMode="External"/><Relationship Id="rId28" Type="http://schemas.openxmlformats.org/officeDocument/2006/relationships/header" Target="header3.xml"/><Relationship Id="rId10" Type="http://schemas.openxmlformats.org/officeDocument/2006/relationships/footnotes" Target="footnotes.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cureftpgatewaytest.skat.dk:6384/exchange/CVR_%7BCVR%7D_UID_%7BUID%7D"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C0AA9"/>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400438E9CE67429B64909DE8374CFE" ma:contentTypeVersion="14" ma:contentTypeDescription="Create a new document." ma:contentTypeScope="" ma:versionID="303056b9249634aaba10decfd5803745">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650563f4d2cdffab197be2890a2d3324"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1C2E-8542-431B-816A-0A8C55CBA5AD}"/>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25</TotalTime>
  <Pages>7</Pages>
  <Words>1350</Words>
  <Characters>8235</Characters>
  <Application>Microsoft Office Word</Application>
  <DocSecurity>0</DocSecurity>
  <Lines>68</Lines>
  <Paragraphs>19</Paragraphs>
  <ScaleCrop>false</ScaleCrop>
  <Company>Netcompany</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Supplement</dc:title>
  <dc:subject/>
  <dc:creator>Alexander Vejling Sennefelder</dc:creator>
  <cp:keywords/>
  <cp:lastModifiedBy>Emma Sofie Sandvad Hagerup</cp:lastModifiedBy>
  <cp:revision>123</cp:revision>
  <cp:lastPrinted>2018-08-22T09:13:00Z</cp:lastPrinted>
  <dcterms:created xsi:type="dcterms:W3CDTF">2022-10-02T10:11:00Z</dcterms:created>
  <dcterms:modified xsi:type="dcterms:W3CDTF">2022-10-23T13:52:00Z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