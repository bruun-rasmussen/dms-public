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7667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766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BCEF72F"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215DDA">
            <w:rPr>
              <w:b/>
              <w:caps/>
              <w:color w:val="0F2147" w:themeColor="text1"/>
              <w:sz w:val="72"/>
              <w:szCs w:val="72"/>
              <w:lang w:val="en-GB"/>
            </w:rPr>
            <w:t xml:space="preserve">Test Case – </w:t>
          </w:r>
          <w:r w:rsidR="007D616D">
            <w:rPr>
              <w:b/>
              <w:caps/>
              <w:color w:val="0F2147" w:themeColor="text1"/>
              <w:sz w:val="72"/>
              <w:szCs w:val="72"/>
              <w:lang w:val="en-GB"/>
            </w:rPr>
            <w:t>C1</w:t>
          </w:r>
          <w:r w:rsidR="00215DDA">
            <w:rPr>
              <w:b/>
              <w:caps/>
              <w:color w:val="0F2147" w:themeColor="text1"/>
              <w:sz w:val="72"/>
              <w:szCs w:val="72"/>
              <w:lang w:val="en-GB"/>
            </w:rPr>
            <w:t xml:space="preserve"> Invalidation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74624"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71552"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17FD7"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00DE58AB">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77777777" w:rsidR="00E94791" w:rsidRPr="00CD2536" w:rsidRDefault="00E94791" w:rsidP="00E94791">
            <w:pPr>
              <w:rPr>
                <w:lang w:val="en-GB"/>
              </w:rPr>
            </w:pPr>
            <w:r w:rsidRPr="00CD2536">
              <w:rPr>
                <w:lang w:val="en-GB"/>
              </w:rPr>
              <w:t>dd-mm-</w:t>
            </w:r>
            <w:proofErr w:type="spellStart"/>
            <w:r w:rsidR="00FC22E8" w:rsidRPr="00CD2536">
              <w:rPr>
                <w:lang w:val="en-GB"/>
              </w:rPr>
              <w:t>yyyy</w:t>
            </w:r>
            <w:proofErr w:type="spellEnd"/>
          </w:p>
        </w:tc>
        <w:tc>
          <w:tcPr>
            <w:tcW w:w="3119" w:type="dxa"/>
          </w:tcPr>
          <w:p w14:paraId="64597688" w14:textId="77777777" w:rsidR="00E94791" w:rsidRPr="00CD2536" w:rsidRDefault="00E94791" w:rsidP="00E94791">
            <w:pPr>
              <w:rPr>
                <w:lang w:val="en-GB"/>
              </w:rPr>
            </w:pP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77777777" w:rsidR="00E94791" w:rsidRPr="00CD2536" w:rsidRDefault="00E94791" w:rsidP="00E94791">
            <w:pPr>
              <w:rPr>
                <w:lang w:val="en-GB"/>
              </w:rPr>
            </w:pPr>
          </w:p>
        </w:tc>
      </w:tr>
    </w:tbl>
    <w:p w14:paraId="20CDF6BC" w14:textId="77777777" w:rsidR="00E94791" w:rsidRPr="00CD2536" w:rsidRDefault="00E94791" w:rsidP="00D17FD7">
      <w:pPr>
        <w:rPr>
          <w:lang w:val="en-GB"/>
        </w:rPr>
      </w:pPr>
    </w:p>
    <w:p w14:paraId="187F614B" w14:textId="77777777" w:rsidR="00FF65E3" w:rsidRPr="00CD2536" w:rsidRDefault="000F2926" w:rsidP="00BC7A23">
      <w:pPr>
        <w:pStyle w:val="BodyText"/>
        <w:rPr>
          <w:rStyle w:val="Heading7Char"/>
          <w:b/>
          <w:color w:val="auto"/>
          <w:sz w:val="24"/>
          <w:szCs w:val="24"/>
          <w:lang w:val="en-GB"/>
        </w:rPr>
      </w:pPr>
      <w:r w:rsidRPr="00CD2536">
        <w:rPr>
          <w:rStyle w:val="Heading7Char"/>
          <w:b/>
          <w:color w:val="auto"/>
          <w:sz w:val="24"/>
          <w:szCs w:val="24"/>
          <w:lang w:val="en-GB"/>
        </w:rPr>
        <w:t>Reference</w:t>
      </w:r>
      <w:r w:rsidR="00FC22E8" w:rsidRPr="00CD2536">
        <w:rPr>
          <w:rStyle w:val="Heading7Char"/>
          <w:b/>
          <w:color w:val="auto"/>
          <w:sz w:val="24"/>
          <w:szCs w:val="24"/>
          <w:lang w:val="en-GB"/>
        </w:rPr>
        <w:t>s</w:t>
      </w:r>
    </w:p>
    <w:tbl>
      <w:tblPr>
        <w:tblStyle w:val="Netcompany"/>
        <w:tblW w:w="9493" w:type="dxa"/>
        <w:tblLook w:val="0420" w:firstRow="1" w:lastRow="0" w:firstColumn="0" w:lastColumn="0" w:noHBand="0" w:noVBand="1"/>
      </w:tblPr>
      <w:tblGrid>
        <w:gridCol w:w="1555"/>
        <w:gridCol w:w="3827"/>
        <w:gridCol w:w="4111"/>
      </w:tblGrid>
      <w:tr w:rsidR="00266B76" w:rsidRPr="00CD2536" w14:paraId="439F2C40" w14:textId="77777777" w:rsidTr="00266B76">
        <w:trPr>
          <w:cnfStyle w:val="100000000000" w:firstRow="1" w:lastRow="0" w:firstColumn="0" w:lastColumn="0" w:oddVBand="0" w:evenVBand="0" w:oddHBand="0" w:evenHBand="0" w:firstRowFirstColumn="0" w:firstRowLastColumn="0" w:lastRowFirstColumn="0" w:lastRowLastColumn="0"/>
        </w:trPr>
        <w:tc>
          <w:tcPr>
            <w:tcW w:w="1555" w:type="dxa"/>
          </w:tcPr>
          <w:p w14:paraId="69C4294D"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Reference</w:t>
            </w:r>
          </w:p>
        </w:tc>
        <w:tc>
          <w:tcPr>
            <w:tcW w:w="3827" w:type="dxa"/>
          </w:tcPr>
          <w:p w14:paraId="25714B83"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Title</w:t>
            </w:r>
          </w:p>
        </w:tc>
        <w:tc>
          <w:tcPr>
            <w:tcW w:w="4111" w:type="dxa"/>
          </w:tcPr>
          <w:p w14:paraId="066AA095"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Author</w:t>
            </w:r>
          </w:p>
        </w:tc>
      </w:tr>
      <w:tr w:rsidR="00266B76" w:rsidRPr="00CD2536" w14:paraId="42072A1E" w14:textId="77777777" w:rsidTr="00266B76">
        <w:tc>
          <w:tcPr>
            <w:tcW w:w="1555" w:type="dxa"/>
          </w:tcPr>
          <w:p w14:paraId="4C716EF6" w14:textId="77777777" w:rsidR="00266B76" w:rsidRPr="00CD2536" w:rsidRDefault="00266B76" w:rsidP="00BC7A23">
            <w:pPr>
              <w:pStyle w:val="BodyText"/>
              <w:rPr>
                <w:rStyle w:val="Heading7Char"/>
                <w:b/>
                <w:color w:val="auto"/>
                <w:szCs w:val="18"/>
                <w:lang w:val="en-GB"/>
              </w:rPr>
            </w:pPr>
          </w:p>
        </w:tc>
        <w:tc>
          <w:tcPr>
            <w:tcW w:w="3827" w:type="dxa"/>
          </w:tcPr>
          <w:p w14:paraId="36BAB9CC" w14:textId="77777777" w:rsidR="00266B76" w:rsidRPr="00CD2536" w:rsidRDefault="00266B76" w:rsidP="00BC7A23">
            <w:pPr>
              <w:pStyle w:val="BodyText"/>
              <w:rPr>
                <w:rStyle w:val="Heading7Char"/>
                <w:b/>
                <w:color w:val="auto"/>
                <w:szCs w:val="18"/>
                <w:lang w:val="en-GB"/>
              </w:rPr>
            </w:pPr>
          </w:p>
        </w:tc>
        <w:tc>
          <w:tcPr>
            <w:tcW w:w="4111" w:type="dxa"/>
          </w:tcPr>
          <w:p w14:paraId="34768633" w14:textId="77777777" w:rsidR="00266B76" w:rsidRPr="00CD2536" w:rsidRDefault="00266B76" w:rsidP="00BC7A23">
            <w:pPr>
              <w:pStyle w:val="BodyText"/>
              <w:rPr>
                <w:rStyle w:val="Heading7Char"/>
                <w:b/>
                <w:color w:val="auto"/>
                <w:szCs w:val="18"/>
                <w:lang w:val="en-GB"/>
              </w:rPr>
            </w:pPr>
          </w:p>
        </w:tc>
      </w:tr>
    </w:tbl>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2C0C2B9D" w:rsidR="002C1EE0" w:rsidRDefault="00000000">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 xml:space="preserve">Test scenario 1 – </w:t>
            </w:r>
            <w:r w:rsidR="007D616D">
              <w:rPr>
                <w:rStyle w:val="Hyperlink"/>
                <w:noProof/>
                <w:lang w:val="en-GB"/>
              </w:rPr>
              <w:t>C1</w:t>
            </w:r>
            <w:r w:rsidR="002C1EE0" w:rsidRPr="00CF6980">
              <w:rPr>
                <w:rStyle w:val="Hyperlink"/>
                <w:noProof/>
                <w:lang w:val="en-GB"/>
              </w:rPr>
              <w:t xml:space="preserve">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000000">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0439E2D1" w:rsidR="002C1EE0" w:rsidRDefault="00000000">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 xml:space="preserve">Test scenario 2 – </w:t>
            </w:r>
            <w:r w:rsidR="007D616D">
              <w:rPr>
                <w:rStyle w:val="Hyperlink"/>
                <w:noProof/>
                <w:lang w:val="en-GB"/>
              </w:rPr>
              <w:t>C1</w:t>
            </w:r>
            <w:r w:rsidR="002C1EE0" w:rsidRPr="00CF6980">
              <w:rPr>
                <w:rStyle w:val="Hyperlink"/>
                <w:noProof/>
                <w:lang w:val="en-GB"/>
              </w:rPr>
              <w:t xml:space="preserve">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000000">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441938"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72FD0DB0" w:rsidR="000E5CB0" w:rsidRDefault="000E5CB0" w:rsidP="000E5CB0">
      <w:pPr>
        <w:pStyle w:val="Heading1"/>
        <w:rPr>
          <w:lang w:val="en-GB"/>
        </w:rPr>
      </w:pPr>
      <w:r>
        <w:rPr>
          <w:lang w:val="en-GB"/>
        </w:rPr>
        <w:t>Preconditions</w:t>
      </w:r>
    </w:p>
    <w:p w14:paraId="0F812938" w14:textId="67CA8EDD" w:rsidR="00123966" w:rsidRDefault="00123966" w:rsidP="00123966">
      <w:pPr>
        <w:pStyle w:val="BodyText"/>
        <w:rPr>
          <w:lang w:val="en-GB"/>
        </w:rPr>
      </w:pPr>
      <w:r w:rsidRPr="425B5E5E">
        <w:rPr>
          <w:lang w:val="en-GB"/>
        </w:rPr>
        <w:t>To complete the functional test case for “</w:t>
      </w:r>
      <w:r w:rsidR="007D616D">
        <w:rPr>
          <w:lang w:val="en-GB"/>
        </w:rPr>
        <w:t>C1</w:t>
      </w:r>
      <w:r w:rsidRPr="425B5E5E">
        <w:rPr>
          <w:lang w:val="en-GB"/>
        </w:rPr>
        <w:t xml:space="preserve"> </w:t>
      </w:r>
      <w:r w:rsidR="009A1BA8">
        <w:rPr>
          <w:lang w:val="en-GB"/>
        </w:rPr>
        <w:t>Invalidation</w:t>
      </w:r>
      <w:commentRangeStart w:id="3"/>
      <w:r w:rsidRPr="425B5E5E">
        <w:rPr>
          <w:lang w:val="en-GB"/>
        </w:rPr>
        <w:t xml:space="preserve"> </w:t>
      </w:r>
      <w:commentRangeEnd w:id="3"/>
      <w:r>
        <w:rPr>
          <w:rStyle w:val="CommentReference"/>
        </w:rPr>
        <w:commentReference w:id="3"/>
      </w:r>
      <w:r w:rsidRPr="425B5E5E">
        <w:rPr>
          <w:lang w:val="en-GB"/>
        </w:rPr>
        <w:t xml:space="preserve">XML”, the company must have an established connection to the AS4 Gateway, functioning system user to DMS Export, see </w:t>
      </w:r>
      <w:hyperlink r:id="rId20">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4"/>
      <w:commentRangeEnd w:id="4"/>
      <w:r>
        <w:rPr>
          <w:rStyle w:val="CommentReference"/>
        </w:rPr>
        <w:commentReference w:id="4"/>
      </w:r>
    </w:p>
    <w:p w14:paraId="6916FEEA" w14:textId="77777777" w:rsidR="00123966" w:rsidRDefault="00123966" w:rsidP="00123966">
      <w:pPr>
        <w:pStyle w:val="BodyText"/>
        <w:rPr>
          <w:lang w:val="en-GB"/>
        </w:rPr>
      </w:pPr>
      <w:r w:rsidRPr="62A18E61">
        <w:rPr>
          <w:lang w:val="en-GB"/>
        </w:rPr>
        <w:t xml:space="preserve">Furthermore, ensure that you for this test case have the correct URL, Service, and Action, as seen below. In place of CVR and UID, fill out your own CVR and UID in the URL below. While the URL and Service is the same for all the test cases, the Action however, will change depending on the test case you are performing, please keep an eye out that you have the correct Action. </w:t>
      </w:r>
    </w:p>
    <w:p w14:paraId="323E5257" w14:textId="77777777" w:rsidR="00123966" w:rsidRDefault="00123966" w:rsidP="00123966">
      <w:pPr>
        <w:pStyle w:val="BodyText"/>
        <w:rPr>
          <w:lang w:val="en-GB"/>
        </w:rPr>
      </w:pPr>
      <w:r w:rsidRPr="238D7820">
        <w:rPr>
          <w:lang w:val="en-GB"/>
        </w:rPr>
        <w:t>To submit the XML for this test case, use the following endpoint:</w:t>
      </w:r>
    </w:p>
    <w:tbl>
      <w:tblPr>
        <w:tblStyle w:val="Netcompany"/>
        <w:tblW w:w="9448" w:type="dxa"/>
        <w:tblLayout w:type="fixed"/>
        <w:tblLook w:val="04A0" w:firstRow="1" w:lastRow="0" w:firstColumn="1" w:lastColumn="0" w:noHBand="0" w:noVBand="1"/>
      </w:tblPr>
      <w:tblGrid>
        <w:gridCol w:w="4815"/>
        <w:gridCol w:w="1417"/>
        <w:gridCol w:w="1134"/>
        <w:gridCol w:w="2082"/>
      </w:tblGrid>
      <w:tr w:rsidR="00A23AA4" w14:paraId="1D398CE0"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E9ACB3" w14:textId="77777777" w:rsidR="00A23AA4" w:rsidRDefault="00A23AA4" w:rsidP="00AB6EB5">
            <w:pPr>
              <w:pStyle w:val="BodyText"/>
              <w:rPr>
                <w:lang w:val="en-GB"/>
              </w:rPr>
            </w:pPr>
            <w:r>
              <w:rPr>
                <w:lang w:val="en-GB"/>
              </w:rPr>
              <w:t>URL</w:t>
            </w:r>
          </w:p>
        </w:tc>
        <w:tc>
          <w:tcPr>
            <w:tcW w:w="1417" w:type="dxa"/>
          </w:tcPr>
          <w:p w14:paraId="6E930160" w14:textId="3FF693F0" w:rsidR="00A23AA4" w:rsidRDefault="00A23AA4"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UFE Service</w:t>
            </w:r>
          </w:p>
        </w:tc>
        <w:tc>
          <w:tcPr>
            <w:tcW w:w="1134" w:type="dxa"/>
          </w:tcPr>
          <w:p w14:paraId="23902489" w14:textId="3951D041" w:rsidR="00A23AA4" w:rsidRDefault="00A23AA4"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082" w:type="dxa"/>
          </w:tcPr>
          <w:p w14:paraId="18A8C27A" w14:textId="22FB73A4" w:rsidR="00A23AA4" w:rsidRDefault="00A23AA4"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A23AA4" w14:paraId="53A5ABE5"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43DE3CF3" w14:textId="77777777" w:rsidR="00A23AA4" w:rsidRPr="00A264C3" w:rsidRDefault="00A23AA4" w:rsidP="00AB6EB5">
            <w:pPr>
              <w:pStyle w:val="BodyText"/>
            </w:pPr>
            <w:ins w:id="5"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6" w:author="Tobias Heide Kaihøj" w:date="2022-10-07T12:10:00Z">
              <w:r>
                <w:instrText>{CVR}</w:instrText>
              </w:r>
            </w:ins>
            <w:r>
              <w:instrText>_UID_</w:instrText>
            </w:r>
            <w:ins w:id="7"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3FD50C5F" w14:textId="77777777" w:rsidR="00A23AA4" w:rsidRDefault="00A23AA4"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7BD6ACB2" w14:textId="7C65D981" w:rsidR="00A23AA4" w:rsidRPr="238D7820" w:rsidRDefault="00A23AA4"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082" w:type="dxa"/>
          </w:tcPr>
          <w:p w14:paraId="6B486709" w14:textId="2DF06EC8" w:rsidR="00A23AA4" w:rsidRDefault="00A23AA4"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w:t>
            </w:r>
            <w:r>
              <w:rPr>
                <w:lang w:val="en-GB"/>
              </w:rPr>
              <w:t>Invalidation</w:t>
            </w:r>
            <w:proofErr w:type="spellEnd"/>
          </w:p>
        </w:tc>
      </w:tr>
    </w:tbl>
    <w:p w14:paraId="15C05220" w14:textId="77777777" w:rsidR="00123966" w:rsidRDefault="00123966" w:rsidP="00123966">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4815"/>
        <w:gridCol w:w="1276"/>
        <w:gridCol w:w="1191"/>
        <w:gridCol w:w="2166"/>
      </w:tblGrid>
      <w:tr w:rsidR="00A23AA4" w14:paraId="10F4D315"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B589D" w14:textId="77777777" w:rsidR="00A23AA4" w:rsidRDefault="00A23AA4" w:rsidP="00AB6EB5">
            <w:pPr>
              <w:pStyle w:val="BodyText"/>
              <w:rPr>
                <w:lang w:val="en-GB"/>
              </w:rPr>
            </w:pPr>
            <w:r w:rsidRPr="63F6884F">
              <w:rPr>
                <w:lang w:val="en-GB"/>
              </w:rPr>
              <w:t>URL</w:t>
            </w:r>
          </w:p>
        </w:tc>
        <w:tc>
          <w:tcPr>
            <w:tcW w:w="1276" w:type="dxa"/>
          </w:tcPr>
          <w:p w14:paraId="4A234159" w14:textId="1689BE3F" w:rsidR="00A23AA4" w:rsidRDefault="00A23AA4"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91" w:type="dxa"/>
          </w:tcPr>
          <w:p w14:paraId="4C9B6A20" w14:textId="3703D9E3" w:rsidR="00A23AA4" w:rsidRPr="63F6884F" w:rsidRDefault="00A23AA4"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458EC3A8" w14:textId="19E3A0C5" w:rsidR="00A23AA4" w:rsidRDefault="00A23AA4"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A23AA4" w14:paraId="5669059F" w14:textId="77777777" w:rsidTr="00A23AA4">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1B52984F" w14:textId="77777777" w:rsidR="00A23AA4" w:rsidRDefault="00A23AA4" w:rsidP="00AB6EB5">
            <w:pPr>
              <w:pStyle w:val="BodyText"/>
            </w:pPr>
            <w:ins w:id="8"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9" w:author="Tobias Heide Kaihøj" w:date="2022-10-07T12:10:00Z">
              <w:r>
                <w:instrText>{CVR}</w:instrText>
              </w:r>
            </w:ins>
            <w:r>
              <w:instrText>_UID_</w:instrText>
            </w:r>
            <w:ins w:id="10"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76" w:type="dxa"/>
          </w:tcPr>
          <w:p w14:paraId="4AA9D3B5" w14:textId="77777777" w:rsidR="00A23AA4" w:rsidRDefault="00A23AA4"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1191" w:type="dxa"/>
          </w:tcPr>
          <w:p w14:paraId="421B4950" w14:textId="5E12D612" w:rsidR="00A23AA4" w:rsidRPr="46A7CFE1" w:rsidRDefault="00A23AA4"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166" w:type="dxa"/>
          </w:tcPr>
          <w:p w14:paraId="702BABC1" w14:textId="0ACEFF0D" w:rsidR="00A23AA4" w:rsidRDefault="00A23AA4"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commentRangeStart w:id="11"/>
            <w:r w:rsidRPr="46A7CFE1">
              <w:rPr>
                <w:lang w:val="en-GB"/>
              </w:rPr>
              <w:t>Notification</w:t>
            </w:r>
            <w:commentRangeStart w:id="12"/>
            <w:commentRangeStart w:id="13"/>
            <w:commentRangeStart w:id="14"/>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1"/>
            <w:r>
              <w:rPr>
                <w:rStyle w:val="CommentReference"/>
              </w:rPr>
              <w:commentReference w:id="11"/>
            </w:r>
          </w:p>
        </w:tc>
      </w:tr>
    </w:tbl>
    <w:p w14:paraId="0BD8DB86" w14:textId="498D51AC" w:rsidR="000E5CB0" w:rsidRPr="009B5887" w:rsidRDefault="009B5887" w:rsidP="000E5CB0">
      <w:pPr>
        <w:pStyle w:val="BodyText"/>
        <w:rPr>
          <w:lang w:val="en-US"/>
        </w:rPr>
      </w:pPr>
      <w:r>
        <w:rPr>
          <w:rStyle w:val="normaltextrun"/>
          <w:rFonts w:cs="Calibri"/>
          <w:color w:val="000000"/>
          <w:szCs w:val="18"/>
          <w:shd w:val="clear" w:color="auto" w:fill="FFFFFF"/>
          <w:lang w:val="en-GB"/>
        </w:rPr>
        <w:br/>
        <w:t>Please ensure that the “</w:t>
      </w:r>
      <w:r>
        <w:rPr>
          <w:rStyle w:val="normaltextrun"/>
          <w:rFonts w:cs="Calibri"/>
          <w:b/>
          <w:bCs/>
          <w:color w:val="000000"/>
          <w:szCs w:val="18"/>
          <w:shd w:val="clear" w:color="auto" w:fill="FFFFFF"/>
          <w:lang w:val="en-GB"/>
        </w:rPr>
        <w:t xml:space="preserve">Test Case – </w:t>
      </w:r>
      <w:r w:rsidR="007D616D">
        <w:rPr>
          <w:rStyle w:val="normaltextrun"/>
          <w:rFonts w:cs="Calibri"/>
          <w:b/>
          <w:bCs/>
          <w:color w:val="000000"/>
          <w:szCs w:val="18"/>
          <w:shd w:val="clear" w:color="auto" w:fill="FFFFFF"/>
          <w:lang w:val="en-GB"/>
        </w:rPr>
        <w:t>C1</w:t>
      </w:r>
      <w:r>
        <w:rPr>
          <w:rStyle w:val="normaltextrun"/>
          <w:rFonts w:cs="Calibri"/>
          <w:b/>
          <w:bCs/>
          <w:color w:val="000000"/>
          <w:szCs w:val="18"/>
          <w:shd w:val="clear" w:color="auto" w:fill="FFFFFF"/>
          <w:lang w:val="en-GB"/>
        </w:rPr>
        <w:t xml:space="preserve"> Standard</w:t>
      </w:r>
      <w:r>
        <w:rPr>
          <w:rStyle w:val="normaltextrun"/>
          <w:rFonts w:cs="Calibri"/>
          <w:color w:val="000000"/>
          <w:szCs w:val="18"/>
          <w:shd w:val="clear" w:color="auto" w:fill="FFFFFF"/>
          <w:lang w:val="en-GB"/>
        </w:rPr>
        <w:t xml:space="preserve">” have been completed </w:t>
      </w:r>
      <w:r>
        <w:rPr>
          <w:rStyle w:val="normaltextrun"/>
          <w:rFonts w:cs="Calibri"/>
          <w:b/>
          <w:bCs/>
          <w:color w:val="000000"/>
          <w:szCs w:val="18"/>
          <w:shd w:val="clear" w:color="auto" w:fill="FFFFFF"/>
          <w:lang w:val="en-GB"/>
        </w:rPr>
        <w:t>before</w:t>
      </w:r>
      <w:r>
        <w:rPr>
          <w:rStyle w:val="normaltextrun"/>
          <w:rFonts w:cs="Calibri"/>
          <w:color w:val="000000"/>
          <w:szCs w:val="18"/>
          <w:shd w:val="clear" w:color="auto" w:fill="FFFFFF"/>
          <w:lang w:val="en-GB"/>
        </w:rPr>
        <w:t xml:space="preserve"> you try to complete the </w:t>
      </w:r>
      <w:r>
        <w:rPr>
          <w:rStyle w:val="normaltextrun"/>
          <w:rFonts w:cs="Calibri"/>
          <w:b/>
          <w:bCs/>
          <w:color w:val="000000"/>
          <w:szCs w:val="18"/>
          <w:shd w:val="clear" w:color="auto" w:fill="FFFFFF"/>
          <w:lang w:val="en-GB"/>
        </w:rPr>
        <w:t xml:space="preserve">“Test Case – </w:t>
      </w:r>
      <w:r w:rsidR="007D616D">
        <w:rPr>
          <w:rStyle w:val="normaltextrun"/>
          <w:rFonts w:cs="Calibri"/>
          <w:b/>
          <w:bCs/>
          <w:color w:val="000000"/>
          <w:szCs w:val="18"/>
          <w:shd w:val="clear" w:color="auto" w:fill="FFFFFF"/>
          <w:lang w:val="en-GB"/>
        </w:rPr>
        <w:t>C1</w:t>
      </w:r>
      <w:r>
        <w:rPr>
          <w:rStyle w:val="normaltextrun"/>
          <w:rFonts w:cs="Calibri"/>
          <w:b/>
          <w:bCs/>
          <w:color w:val="000000"/>
          <w:szCs w:val="18"/>
          <w:shd w:val="clear" w:color="auto" w:fill="FFFFFF"/>
          <w:lang w:val="en-GB"/>
        </w:rPr>
        <w:t xml:space="preserve"> </w:t>
      </w:r>
      <w:r w:rsidR="00850581">
        <w:rPr>
          <w:rStyle w:val="normaltextrun"/>
          <w:rFonts w:cs="Calibri"/>
          <w:b/>
          <w:bCs/>
          <w:color w:val="000000"/>
          <w:szCs w:val="18"/>
          <w:shd w:val="clear" w:color="auto" w:fill="FFFFFF"/>
          <w:lang w:val="en-GB"/>
        </w:rPr>
        <w:t>Invalidation</w:t>
      </w:r>
      <w:r>
        <w:rPr>
          <w:rStyle w:val="normaltextrun"/>
          <w:rFonts w:cs="Calibri"/>
          <w:b/>
          <w:bCs/>
          <w:color w:val="000000"/>
          <w:szCs w:val="18"/>
          <w:shd w:val="clear" w:color="auto" w:fill="FFFFFF"/>
          <w:lang w:val="en-GB"/>
        </w:rPr>
        <w:t>”</w:t>
      </w:r>
      <w:r>
        <w:rPr>
          <w:rStyle w:val="normaltextrun"/>
          <w:rFonts w:cs="Calibri"/>
          <w:color w:val="000000"/>
          <w:szCs w:val="18"/>
          <w:shd w:val="clear" w:color="auto" w:fill="FFFFFF"/>
          <w:lang w:val="en-GB"/>
        </w:rPr>
        <w:t xml:space="preserve"> scenarios.</w:t>
      </w:r>
    </w:p>
    <w:p w14:paraId="1DF4FE59" w14:textId="63982F68" w:rsidR="000E5CB0" w:rsidRDefault="000E5CB0" w:rsidP="000E5CB0">
      <w:pPr>
        <w:pStyle w:val="Heading2"/>
        <w:rPr>
          <w:lang w:val="en-GB"/>
        </w:rPr>
      </w:pPr>
      <w:r>
        <w:rPr>
          <w:lang w:val="en-GB"/>
        </w:rPr>
        <w:t>Process flow</w:t>
      </w:r>
    </w:p>
    <w:p w14:paraId="605F8FF5" w14:textId="3888F07B" w:rsidR="000E5CB0" w:rsidRDefault="000E5CB0" w:rsidP="000E5CB0">
      <w:pPr>
        <w:pStyle w:val="BodyText"/>
        <w:rPr>
          <w:lang w:val="en-GB"/>
        </w:rPr>
      </w:pPr>
      <w:r>
        <w:rPr>
          <w:lang w:val="en-GB"/>
        </w:rPr>
        <w:t xml:space="preserve">The process flow for a </w:t>
      </w:r>
      <w:r w:rsidR="007D616D">
        <w:rPr>
          <w:lang w:val="en-GB"/>
        </w:rPr>
        <w:t>C1</w:t>
      </w:r>
      <w:r>
        <w:rPr>
          <w:lang w:val="en-GB"/>
        </w:rPr>
        <w:t xml:space="preserve"> standard declaration can be seen in Figure 1 below: </w:t>
      </w:r>
    </w:p>
    <w:p w14:paraId="00E30D69" w14:textId="6989673D" w:rsidR="007E7527" w:rsidRPr="000E5CB0" w:rsidRDefault="007E7527" w:rsidP="000E5CB0">
      <w:pPr>
        <w:pStyle w:val="BodyText"/>
        <w:rPr>
          <w:lang w:val="en-GB"/>
        </w:rPr>
      </w:pPr>
      <w:commentRangeStart w:id="17"/>
      <w:r>
        <w:rPr>
          <w:lang w:val="en-GB"/>
        </w:rPr>
        <w:t>*Insert process flow*</w:t>
      </w:r>
      <w:commentRangeEnd w:id="17"/>
      <w:r>
        <w:rPr>
          <w:rStyle w:val="CommentReference"/>
        </w:rPr>
        <w:commentReference w:id="17"/>
      </w:r>
    </w:p>
    <w:p w14:paraId="10DE6D62" w14:textId="77777777" w:rsidR="000E5CB0" w:rsidRDefault="000E5CB0">
      <w:pPr>
        <w:rPr>
          <w:lang w:val="en-GB"/>
        </w:rPr>
      </w:pPr>
    </w:p>
    <w:p w14:paraId="5C4C2E80" w14:textId="46825407" w:rsidR="001B3773" w:rsidRDefault="001B3773">
      <w:pPr>
        <w:rPr>
          <w:lang w:val="en-GB"/>
        </w:rPr>
      </w:pPr>
      <w:r>
        <w:rPr>
          <w:lang w:val="en-GB"/>
        </w:rPr>
        <w:br w:type="page"/>
      </w:r>
    </w:p>
    <w:bookmarkEnd w:id="2"/>
    <w:p w14:paraId="0F084BE3" w14:textId="77777777" w:rsidR="001B5886" w:rsidRDefault="001B5886" w:rsidP="001B5886">
      <w:pPr>
        <w:pStyle w:val="Heading1"/>
        <w:rPr>
          <w:lang w:val="en-GB"/>
        </w:rPr>
      </w:pPr>
      <w:r>
        <w:rPr>
          <w:lang w:val="en-GB"/>
        </w:rPr>
        <w:lastRenderedPageBreak/>
        <w:t>Test Scenarios</w:t>
      </w:r>
    </w:p>
    <w:p w14:paraId="4C540B3F" w14:textId="77777777" w:rsidR="001B5886" w:rsidRDefault="001B5886" w:rsidP="001B5886">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1B5886" w14:paraId="2C1FDD87"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404A2D" w14:textId="77777777" w:rsidR="001B5886" w:rsidRDefault="001B5886" w:rsidP="00AB6EB5">
            <w:pPr>
              <w:pStyle w:val="BodyText"/>
              <w:rPr>
                <w:lang w:val="en-GB"/>
              </w:rPr>
            </w:pPr>
            <w:r>
              <w:rPr>
                <w:lang w:val="en-GB"/>
              </w:rPr>
              <w:t>Test no</w:t>
            </w:r>
            <w:r w:rsidRPr="63F6884F">
              <w:rPr>
                <w:lang w:val="en-GB"/>
              </w:rPr>
              <w:t>.</w:t>
            </w:r>
          </w:p>
        </w:tc>
        <w:tc>
          <w:tcPr>
            <w:tcW w:w="6988" w:type="dxa"/>
          </w:tcPr>
          <w:p w14:paraId="706A7577"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18"/>
            <w:r w:rsidRPr="558D0630">
              <w:rPr>
                <w:lang w:val="en-GB"/>
              </w:rPr>
              <w:t>Test scenario</w:t>
            </w:r>
            <w:commentRangeEnd w:id="18"/>
            <w:r>
              <w:rPr>
                <w:rStyle w:val="CommentReference"/>
              </w:rPr>
              <w:commentReference w:id="18"/>
            </w:r>
          </w:p>
        </w:tc>
        <w:tc>
          <w:tcPr>
            <w:tcW w:w="1560" w:type="dxa"/>
          </w:tcPr>
          <w:p w14:paraId="3F293D42" w14:textId="77777777" w:rsidR="001B5886" w:rsidRDefault="001B5886"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1B5886" w14:paraId="20F58493"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5D8241A2" w14:textId="77777777" w:rsidR="001B5886" w:rsidRDefault="001B5886" w:rsidP="00AB6EB5">
            <w:pPr>
              <w:pStyle w:val="BodyText"/>
              <w:jc w:val="center"/>
              <w:rPr>
                <w:lang w:val="en-GB"/>
              </w:rPr>
            </w:pPr>
            <w:r>
              <w:rPr>
                <w:lang w:val="en-GB"/>
              </w:rPr>
              <w:t>1</w:t>
            </w:r>
          </w:p>
        </w:tc>
        <w:tc>
          <w:tcPr>
            <w:tcW w:w="6988" w:type="dxa"/>
          </w:tcPr>
          <w:p w14:paraId="691CC987" w14:textId="1032EC11"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7D616D">
              <w:rPr>
                <w:lang w:val="en-GB"/>
              </w:rPr>
              <w:t>C1</w:t>
            </w:r>
            <w:r>
              <w:rPr>
                <w:lang w:val="en-GB"/>
              </w:rPr>
              <w:t xml:space="preserve"> – </w:t>
            </w:r>
            <w:r w:rsidR="00A47CCA">
              <w:rPr>
                <w:lang w:val="en-GB"/>
              </w:rPr>
              <w:t>Invalidation</w:t>
            </w:r>
            <w:r>
              <w:rPr>
                <w:lang w:val="en-GB"/>
              </w:rPr>
              <w:t>, which is accepted</w:t>
            </w:r>
          </w:p>
        </w:tc>
        <w:tc>
          <w:tcPr>
            <w:tcW w:w="1560" w:type="dxa"/>
          </w:tcPr>
          <w:p w14:paraId="106C2C8B"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5984F6EF"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05EBB819" w14:textId="77777777" w:rsidR="001B5886" w:rsidRDefault="001B5886" w:rsidP="00AB6EB5">
            <w:pPr>
              <w:pStyle w:val="BodyText"/>
              <w:jc w:val="center"/>
              <w:rPr>
                <w:lang w:val="en-GB"/>
              </w:rPr>
            </w:pPr>
            <w:r>
              <w:rPr>
                <w:lang w:val="en-GB"/>
              </w:rPr>
              <w:t>2</w:t>
            </w:r>
          </w:p>
        </w:tc>
        <w:tc>
          <w:tcPr>
            <w:tcW w:w="6988" w:type="dxa"/>
          </w:tcPr>
          <w:p w14:paraId="3F024F81" w14:textId="1786043D"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7D616D">
              <w:rPr>
                <w:lang w:val="en-GB"/>
              </w:rPr>
              <w:t>C1</w:t>
            </w:r>
            <w:r>
              <w:rPr>
                <w:lang w:val="en-GB"/>
              </w:rPr>
              <w:t xml:space="preserve"> – </w:t>
            </w:r>
            <w:r w:rsidR="00A47CCA">
              <w:rPr>
                <w:lang w:val="en-GB"/>
              </w:rPr>
              <w:t>Invalidation</w:t>
            </w:r>
            <w:r>
              <w:rPr>
                <w:lang w:val="en-GB"/>
              </w:rPr>
              <w:t>, which is rejected</w:t>
            </w:r>
          </w:p>
        </w:tc>
        <w:tc>
          <w:tcPr>
            <w:tcW w:w="1560" w:type="dxa"/>
          </w:tcPr>
          <w:p w14:paraId="56B0D916"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5D0215C6" w14:textId="77777777" w:rsidR="001B5886" w:rsidRPr="00AF5EB4" w:rsidRDefault="001B5886" w:rsidP="001B5886">
      <w:pPr>
        <w:pStyle w:val="Heading2"/>
        <w:rPr>
          <w:sz w:val="28"/>
          <w:szCs w:val="16"/>
          <w:lang w:val="en-GB"/>
        </w:rPr>
      </w:pPr>
      <w:bookmarkStart w:id="19" w:name="_Toc116380227"/>
      <w:r w:rsidRPr="00AF5EB4">
        <w:rPr>
          <w:sz w:val="28"/>
          <w:szCs w:val="16"/>
          <w:lang w:val="en-GB"/>
        </w:rPr>
        <w:t>Description</w:t>
      </w:r>
      <w:bookmarkEnd w:id="19"/>
      <w:r>
        <w:rPr>
          <w:sz w:val="28"/>
          <w:szCs w:val="16"/>
          <w:lang w:val="en-GB"/>
        </w:rPr>
        <w:t xml:space="preserve"> of test scenarios</w:t>
      </w:r>
    </w:p>
    <w:p w14:paraId="340A3CCC" w14:textId="77777777" w:rsidR="001B5886" w:rsidRDefault="001B5886" w:rsidP="001B5886">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07CB3F38" w14:textId="77777777" w:rsidR="001B5886" w:rsidRDefault="001B5886" w:rsidP="001B5886">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249A10C8" w14:textId="178722BB" w:rsidR="001810F8" w:rsidRDefault="00C77128" w:rsidP="001B5886">
      <w:pPr>
        <w:pStyle w:val="BodyText"/>
        <w:rPr>
          <w:lang w:val="en-GB"/>
        </w:rPr>
      </w:pPr>
      <w:r>
        <w:rPr>
          <w:lang w:val="en-GB"/>
        </w:rPr>
        <w:t>Invalidation can happen</w:t>
      </w:r>
      <w:r w:rsidR="008828E9">
        <w:rPr>
          <w:lang w:val="en-GB"/>
        </w:rPr>
        <w:t xml:space="preserve"> throughout the process of sending in a </w:t>
      </w:r>
      <w:r w:rsidR="007D616D">
        <w:rPr>
          <w:lang w:val="en-GB"/>
        </w:rPr>
        <w:t>C1</w:t>
      </w:r>
      <w:r w:rsidR="008828E9">
        <w:rPr>
          <w:lang w:val="en-GB"/>
        </w:rPr>
        <w:t xml:space="preserve"> XML, unless it has been rejected</w:t>
      </w:r>
      <w:r w:rsidR="00024380">
        <w:rPr>
          <w:lang w:val="en-GB"/>
        </w:rPr>
        <w:t xml:space="preserve">. </w:t>
      </w:r>
      <w:r w:rsidR="00C34529">
        <w:rPr>
          <w:lang w:val="en-GB"/>
        </w:rPr>
        <w:t>However, for the purpose of th</w:t>
      </w:r>
      <w:r w:rsidR="0023215A">
        <w:rPr>
          <w:lang w:val="en-GB"/>
        </w:rPr>
        <w:t>ese scenarios we will do it before pulling notifications for acceptance as with the other test cases.</w:t>
      </w:r>
    </w:p>
    <w:p w14:paraId="113AD549" w14:textId="77777777" w:rsidR="00DE7C21" w:rsidRDefault="00DE7C21" w:rsidP="00DE7C21">
      <w:pPr>
        <w:pStyle w:val="BodyText"/>
        <w:rPr>
          <w:color w:val="0F2147"/>
          <w:lang w:val="en-GB"/>
        </w:rPr>
      </w:pPr>
      <w:bookmarkStart w:id="20" w:name="_Toc116380228"/>
      <w:r>
        <w:rPr>
          <w:lang w:val="en-GB"/>
        </w:rPr>
        <w:br w:type="page"/>
      </w:r>
    </w:p>
    <w:p w14:paraId="1B450A68" w14:textId="39231073" w:rsidR="001B5886" w:rsidRPr="00C4568E" w:rsidRDefault="001B5886" w:rsidP="001B5886">
      <w:pPr>
        <w:pStyle w:val="Heading2"/>
        <w:rPr>
          <w:sz w:val="28"/>
          <w:szCs w:val="28"/>
          <w:lang w:val="en-GB"/>
        </w:rPr>
      </w:pPr>
      <w:r w:rsidRPr="63F6884F">
        <w:rPr>
          <w:sz w:val="28"/>
          <w:szCs w:val="28"/>
          <w:lang w:val="en-GB"/>
        </w:rPr>
        <w:lastRenderedPageBreak/>
        <w:t>Test scenario 1 – Acceptance</w:t>
      </w:r>
      <w:bookmarkEnd w:id="20"/>
    </w:p>
    <w:p w14:paraId="42AD0110" w14:textId="2209D85E" w:rsidR="001B5886" w:rsidRDefault="001B5886" w:rsidP="001B5886">
      <w:pPr>
        <w:pStyle w:val="BodyText"/>
        <w:rPr>
          <w:lang w:val="en-GB"/>
        </w:rPr>
      </w:pPr>
      <w:r w:rsidRPr="558D0630">
        <w:rPr>
          <w:lang w:val="en-GB"/>
        </w:rPr>
        <w:t xml:space="preserve">The aim of this scenario is to get a notification that the </w:t>
      </w:r>
      <w:r w:rsidR="007D616D">
        <w:rPr>
          <w:lang w:val="en-GB"/>
        </w:rPr>
        <w:t>C1</w:t>
      </w:r>
      <w:r w:rsidRPr="558D0630">
        <w:rPr>
          <w:lang w:val="en-GB"/>
        </w:rPr>
        <w:t xml:space="preserve"> </w:t>
      </w:r>
      <w:r w:rsidR="00473832">
        <w:rPr>
          <w:lang w:val="en-GB"/>
        </w:rPr>
        <w:t>Invalidation</w:t>
      </w:r>
      <w:commentRangeStart w:id="21"/>
      <w:r w:rsidRPr="558D0630">
        <w:rPr>
          <w:lang w:val="en-GB"/>
        </w:rPr>
        <w:t xml:space="preserve"> </w:t>
      </w:r>
      <w:commentRangeEnd w:id="21"/>
      <w:r>
        <w:rPr>
          <w:rStyle w:val="CommentReference"/>
        </w:rPr>
        <w:commentReference w:id="21"/>
      </w:r>
      <w:r w:rsidRPr="558D0630">
        <w:rPr>
          <w:lang w:val="en-GB"/>
        </w:rPr>
        <w:t>XML has been accepted.</w:t>
      </w:r>
    </w:p>
    <w:p w14:paraId="020E8F05" w14:textId="77777777" w:rsidR="001B5886" w:rsidRDefault="001B5886" w:rsidP="001B5886">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1B5886" w14:paraId="186609C2" w14:textId="77777777" w:rsidTr="00AB6EB5">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03915BE2" w14:textId="77777777" w:rsidR="001B5886" w:rsidRDefault="001B5886" w:rsidP="00AB6EB5">
            <w:pPr>
              <w:pStyle w:val="BodyText"/>
              <w:jc w:val="center"/>
              <w:rPr>
                <w:lang w:val="en-GB"/>
              </w:rPr>
            </w:pPr>
            <w:r>
              <w:rPr>
                <w:lang w:val="en-GB"/>
              </w:rPr>
              <w:t>Step no</w:t>
            </w:r>
            <w:r w:rsidRPr="0F079C4B">
              <w:rPr>
                <w:lang w:val="en-GB"/>
              </w:rPr>
              <w:t>.</w:t>
            </w:r>
          </w:p>
        </w:tc>
        <w:tc>
          <w:tcPr>
            <w:tcW w:w="5880" w:type="dxa"/>
          </w:tcPr>
          <w:p w14:paraId="7A7E8EE5"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43CD4F3"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0CC2633E"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1B5886" w14:paraId="30522B17"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1D910EDA" w14:textId="77777777" w:rsidR="001B5886" w:rsidRDefault="001B5886" w:rsidP="00AB6EB5">
            <w:pPr>
              <w:pStyle w:val="BodyText"/>
              <w:jc w:val="center"/>
              <w:rPr>
                <w:lang w:val="en-GB"/>
              </w:rPr>
            </w:pPr>
            <w:r>
              <w:rPr>
                <w:lang w:val="en-GB"/>
              </w:rPr>
              <w:t>1</w:t>
            </w:r>
          </w:p>
        </w:tc>
        <w:tc>
          <w:tcPr>
            <w:tcW w:w="5880" w:type="dxa"/>
          </w:tcPr>
          <w:p w14:paraId="60F37D96" w14:textId="124A88A2"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7D616D">
              <w:rPr>
                <w:lang w:val="en-GB"/>
              </w:rPr>
              <w:t>C1</w:t>
            </w:r>
            <w:r w:rsidRPr="558D0630">
              <w:rPr>
                <w:lang w:val="en-GB"/>
              </w:rPr>
              <w:t xml:space="preserve"> XML or use the provided </w:t>
            </w:r>
            <w:r w:rsidR="007D616D">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7825CCC3" w14:textId="77777777" w:rsidR="001B5886" w:rsidRDefault="001B5886"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5D2D5CE8"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0893168B"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5B4BE007" w14:textId="77777777" w:rsidR="001B5886" w:rsidRDefault="001B5886" w:rsidP="00AB6EB5">
            <w:pPr>
              <w:pStyle w:val="BodyText"/>
              <w:jc w:val="center"/>
              <w:rPr>
                <w:lang w:val="en-GB"/>
              </w:rPr>
            </w:pPr>
            <w:r>
              <w:rPr>
                <w:lang w:val="en-GB"/>
              </w:rPr>
              <w:t>2</w:t>
            </w:r>
          </w:p>
        </w:tc>
        <w:tc>
          <w:tcPr>
            <w:tcW w:w="5880" w:type="dxa"/>
          </w:tcPr>
          <w:p w14:paraId="08DE621C" w14:textId="20A27816"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2">
              <w:r w:rsidRPr="256C4AB0">
                <w:rPr>
                  <w:rStyle w:val="Hyperlink"/>
                  <w:lang w:val="en-GB"/>
                </w:rPr>
                <w:t>2.</w:t>
              </w:r>
              <w:r w:rsidR="00077515">
                <w:rPr>
                  <w:rStyle w:val="Hyperlink"/>
                  <w:lang w:val="en-GB"/>
                </w:rPr>
                <w:t>2</w:t>
              </w:r>
              <w:r w:rsidRPr="256C4AB0">
                <w:rPr>
                  <w:rStyle w:val="Hyperlink"/>
                  <w:lang w:val="en-GB"/>
                </w:rPr>
                <w:t>.1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56667F6C" w14:textId="2E57A3A8"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_2">
              <w:r w:rsidRPr="256C4AB0">
                <w:rPr>
                  <w:rStyle w:val="Hyperlink"/>
                  <w:lang w:val="en-GB"/>
                </w:rPr>
                <w:t>2.</w:t>
              </w:r>
              <w:r w:rsidR="00077515">
                <w:rPr>
                  <w:rStyle w:val="Hyperlink"/>
                  <w:lang w:val="en-GB"/>
                </w:rPr>
                <w:t>2</w:t>
              </w:r>
              <w:r w:rsidRPr="256C4AB0">
                <w:rPr>
                  <w:rStyle w:val="Hyperlink"/>
                  <w:lang w:val="en-GB"/>
                </w:rPr>
                <w:t>.1</w:t>
              </w:r>
            </w:hyperlink>
          </w:p>
        </w:tc>
        <w:tc>
          <w:tcPr>
            <w:tcW w:w="786" w:type="dxa"/>
          </w:tcPr>
          <w:p w14:paraId="3533355E"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198DD942" w14:textId="77777777" w:rsidTr="00AB6EB5">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0DD4793D" w14:textId="77777777" w:rsidR="001B5886" w:rsidRDefault="001B5886" w:rsidP="00AB6EB5">
            <w:pPr>
              <w:pStyle w:val="BodyText"/>
              <w:jc w:val="center"/>
              <w:rPr>
                <w:lang w:val="en-GB"/>
              </w:rPr>
            </w:pPr>
            <w:r>
              <w:rPr>
                <w:lang w:val="en-GB"/>
              </w:rPr>
              <w:t>3</w:t>
            </w:r>
          </w:p>
        </w:tc>
        <w:tc>
          <w:tcPr>
            <w:tcW w:w="5880" w:type="dxa"/>
          </w:tcPr>
          <w:p w14:paraId="2B3BC91E" w14:textId="77777777"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Preconditions</w:t>
            </w:r>
          </w:p>
        </w:tc>
        <w:tc>
          <w:tcPr>
            <w:tcW w:w="2184" w:type="dxa"/>
          </w:tcPr>
          <w:p w14:paraId="2F9F40F7" w14:textId="77777777"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0B8C1EFF" w14:textId="77777777" w:rsidR="001B5886" w:rsidRPr="002C1EE0"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6D2185" w:rsidRPr="003E6231" w14:paraId="4CD7A4DE" w14:textId="77777777" w:rsidTr="00AB6EB5">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65682CD" w14:textId="07DCB50A" w:rsidR="006D2185" w:rsidRDefault="006D2185" w:rsidP="00AB6EB5">
            <w:pPr>
              <w:pStyle w:val="BodyText"/>
              <w:jc w:val="center"/>
              <w:rPr>
                <w:lang w:val="en-GB"/>
              </w:rPr>
            </w:pPr>
            <w:r>
              <w:rPr>
                <w:lang w:val="en-GB"/>
              </w:rPr>
              <w:t>4</w:t>
            </w:r>
          </w:p>
        </w:tc>
        <w:tc>
          <w:tcPr>
            <w:tcW w:w="5880" w:type="dxa"/>
          </w:tcPr>
          <w:p w14:paraId="5FE4BEE6" w14:textId="1066D3D6" w:rsidR="006D2185" w:rsidRPr="003E6231" w:rsidRDefault="003E6231" w:rsidP="00AB6EB5">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Pr="005B6D10">
              <w:rPr>
                <w:b/>
                <w:bCs/>
                <w:lang w:val="en-US"/>
              </w:rPr>
              <w:t>Invalidation Request</w:t>
            </w:r>
            <w:r w:rsidR="00C46092" w:rsidRPr="005B6D10">
              <w:rPr>
                <w:b/>
                <w:bCs/>
                <w:lang w:val="en-US"/>
              </w:rPr>
              <w:t xml:space="preserve"> XML</w:t>
            </w:r>
            <w:r w:rsidR="00C46092">
              <w:rPr>
                <w:lang w:val="en-US"/>
              </w:rPr>
              <w:t xml:space="preserve">, it can be found in the same folder as this test case. </w:t>
            </w:r>
          </w:p>
        </w:tc>
        <w:tc>
          <w:tcPr>
            <w:tcW w:w="2184" w:type="dxa"/>
          </w:tcPr>
          <w:p w14:paraId="657C61E2" w14:textId="2B451438" w:rsidR="006D2185" w:rsidRPr="63F6884F" w:rsidRDefault="00D22D41"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Pr="005B6D10">
              <w:rPr>
                <w:b/>
                <w:bCs/>
                <w:lang w:val="en-GB"/>
              </w:rPr>
              <w:t>Invalidation Request</w:t>
            </w:r>
            <w:r>
              <w:rPr>
                <w:lang w:val="en-GB"/>
              </w:rPr>
              <w:t xml:space="preserve"> should be sent to the system</w:t>
            </w:r>
          </w:p>
        </w:tc>
        <w:tc>
          <w:tcPr>
            <w:tcW w:w="786" w:type="dxa"/>
          </w:tcPr>
          <w:p w14:paraId="6FC3FD41" w14:textId="71A9B5CF" w:rsidR="006D2185" w:rsidRPr="003E6231" w:rsidRDefault="00370C00"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1B5886" w14:paraId="6A361832" w14:textId="77777777" w:rsidTr="00AB6EB5">
        <w:tc>
          <w:tcPr>
            <w:cnfStyle w:val="001000000000" w:firstRow="0" w:lastRow="0" w:firstColumn="1" w:lastColumn="0" w:oddVBand="0" w:evenVBand="0" w:oddHBand="0" w:evenHBand="0" w:firstRowFirstColumn="0" w:firstRowLastColumn="0" w:lastRowFirstColumn="0" w:lastRowLastColumn="0"/>
            <w:tcW w:w="600" w:type="dxa"/>
          </w:tcPr>
          <w:p w14:paraId="71D46A6D" w14:textId="79EA1CBE" w:rsidR="001B5886" w:rsidRDefault="00BE3D2C" w:rsidP="00AB6EB5">
            <w:pPr>
              <w:pStyle w:val="BodyText"/>
              <w:jc w:val="center"/>
              <w:rPr>
                <w:lang w:val="en-GB"/>
              </w:rPr>
            </w:pPr>
            <w:r>
              <w:rPr>
                <w:lang w:val="en-GB"/>
              </w:rPr>
              <w:t>5</w:t>
            </w:r>
          </w:p>
        </w:tc>
        <w:tc>
          <w:tcPr>
            <w:tcW w:w="5880" w:type="dxa"/>
          </w:tcPr>
          <w:p w14:paraId="7D03D34D" w14:textId="3FA8ACBC"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p>
        </w:tc>
        <w:tc>
          <w:tcPr>
            <w:tcW w:w="2184" w:type="dxa"/>
          </w:tcPr>
          <w:p w14:paraId="16CE2CFB" w14:textId="04509F07"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EA06455"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rsidRPr="00842FFC" w14:paraId="526497C8" w14:textId="77777777" w:rsidTr="00AB6EB5">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384B382A" w14:textId="255DA7ED" w:rsidR="001B5886" w:rsidRDefault="00BE3D2C" w:rsidP="00AB6EB5">
            <w:pPr>
              <w:pStyle w:val="BodyText"/>
              <w:jc w:val="center"/>
              <w:rPr>
                <w:lang w:val="en-GB"/>
              </w:rPr>
            </w:pPr>
            <w:r>
              <w:rPr>
                <w:lang w:val="en-GB"/>
              </w:rPr>
              <w:t>6</w:t>
            </w:r>
          </w:p>
        </w:tc>
        <w:tc>
          <w:tcPr>
            <w:tcW w:w="5880" w:type="dxa"/>
          </w:tcPr>
          <w:p w14:paraId="38B682B8" w14:textId="0AC8D301"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Acceptance of submission by receiving the </w:t>
            </w:r>
            <w:r w:rsidR="00BE3D2C">
              <w:rPr>
                <w:b/>
                <w:bCs/>
                <w:lang w:val="en-GB"/>
              </w:rPr>
              <w:t>CWMINV</w:t>
            </w:r>
            <w:r w:rsidRPr="558D0630">
              <w:rPr>
                <w:lang w:val="en-GB"/>
              </w:rPr>
              <w:t xml:space="preserve"> notification</w:t>
            </w:r>
          </w:p>
        </w:tc>
        <w:tc>
          <w:tcPr>
            <w:tcW w:w="2184" w:type="dxa"/>
          </w:tcPr>
          <w:p w14:paraId="4CC1900E" w14:textId="23F17FF3" w:rsidR="001B5886" w:rsidRDefault="001B5886"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 </w:t>
            </w:r>
            <w:r w:rsidRPr="256C4AB0">
              <w:rPr>
                <w:b/>
                <w:bCs/>
                <w:lang w:val="en-GB"/>
              </w:rPr>
              <w:t>CWM</w:t>
            </w:r>
            <w:r w:rsidR="005B6D10">
              <w:rPr>
                <w:b/>
                <w:bCs/>
                <w:lang w:val="en-GB"/>
              </w:rPr>
              <w:t>INV</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w:t>
            </w:r>
            <w:r w:rsidR="006510C9">
              <w:rPr>
                <w:lang w:val="en-GB"/>
              </w:rPr>
              <w:t>the scenario</w:t>
            </w:r>
          </w:p>
        </w:tc>
        <w:tc>
          <w:tcPr>
            <w:tcW w:w="786" w:type="dxa"/>
          </w:tcPr>
          <w:p w14:paraId="38C0404E" w14:textId="77777777" w:rsidR="001B5886" w:rsidRPr="00CC0B12"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26FB44C" w14:textId="77777777" w:rsidR="001B5886" w:rsidRPr="00CC0B12"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81FBB21" w14:textId="77777777" w:rsidR="001B5886" w:rsidRDefault="001B5886" w:rsidP="001B5886"/>
    <w:p w14:paraId="5C9AD0B0" w14:textId="77777777" w:rsidR="001B5886" w:rsidRDefault="001B5886" w:rsidP="001B5886">
      <w:pPr>
        <w:pStyle w:val="Heading3"/>
        <w:rPr>
          <w:lang w:val="en-GB"/>
        </w:rPr>
      </w:pPr>
      <w:bookmarkStart w:id="22" w:name="_XML_example_2"/>
      <w:bookmarkStart w:id="23" w:name="_XML_example"/>
      <w:bookmarkStart w:id="24" w:name="_Toc116380229"/>
      <w:bookmarkEnd w:id="22"/>
      <w:commentRangeStart w:id="25"/>
      <w:r>
        <w:rPr>
          <w:lang w:val="en-GB"/>
        </w:rPr>
        <w:t>XML example</w:t>
      </w:r>
      <w:commentRangeEnd w:id="25"/>
      <w:r>
        <w:rPr>
          <w:rStyle w:val="CommentReference"/>
        </w:rPr>
        <w:commentReference w:id="25"/>
      </w:r>
      <w:bookmarkEnd w:id="23"/>
      <w:bookmarkEnd w:id="24"/>
    </w:p>
    <w:p w14:paraId="3A44DC0F" w14:textId="77777777" w:rsidR="001B5886" w:rsidRPr="001B5886" w:rsidRDefault="001B5886" w:rsidP="001B5886">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ns3:GoodsLocation</w:t>
      </w:r>
      <w:r w:rsidRPr="001B5886">
        <w:rPr>
          <w:rFonts w:ascii="Courier New" w:hAnsi="Courier New" w:cs="Courier New"/>
          <w:color w:val="0000FF"/>
          <w:szCs w:val="18"/>
          <w:lang w:val="en-US" w:eastAsia="da-DK"/>
        </w:rPr>
        <w:t>&gt;</w:t>
      </w:r>
    </w:p>
    <w:p w14:paraId="7EBB0968" w14:textId="77777777" w:rsidR="001B5886" w:rsidRPr="00D171A1" w:rsidRDefault="001B5886" w:rsidP="001B5886">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r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6864D271" w14:textId="77777777"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7EEA1609" w14:textId="77777777"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755C4111" w14:textId="77777777" w:rsidR="001B5886" w:rsidRPr="001B0B84" w:rsidRDefault="001B5886" w:rsidP="001B5886">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5502AA21" w14:textId="77777777" w:rsidR="00DE7C21" w:rsidRDefault="00DE7C21" w:rsidP="00DE7C21">
      <w:pPr>
        <w:pStyle w:val="BodyText"/>
        <w:rPr>
          <w:color w:val="0F2147"/>
          <w:lang w:val="en-GB"/>
        </w:rPr>
      </w:pPr>
      <w:bookmarkStart w:id="26" w:name="_Toc116380230"/>
      <w:r>
        <w:rPr>
          <w:lang w:val="en-GB"/>
        </w:rPr>
        <w:br w:type="page"/>
      </w:r>
    </w:p>
    <w:p w14:paraId="6F39154B" w14:textId="2CA51AD2" w:rsidR="001B5886" w:rsidRDefault="001B5886" w:rsidP="001B5886">
      <w:pPr>
        <w:pStyle w:val="Heading2"/>
        <w:rPr>
          <w:sz w:val="28"/>
          <w:szCs w:val="28"/>
          <w:lang w:val="en-GB"/>
        </w:rPr>
      </w:pPr>
      <w:r w:rsidRPr="63F6884F">
        <w:rPr>
          <w:sz w:val="28"/>
          <w:szCs w:val="28"/>
          <w:lang w:val="en-GB"/>
        </w:rPr>
        <w:lastRenderedPageBreak/>
        <w:t>Test scenario 2 – Rejection</w:t>
      </w:r>
      <w:bookmarkEnd w:id="26"/>
    </w:p>
    <w:p w14:paraId="7BF2E2A4" w14:textId="4F23C71A" w:rsidR="001B5886" w:rsidRDefault="001B5886" w:rsidP="001B5886">
      <w:pPr>
        <w:pStyle w:val="BodyText"/>
        <w:rPr>
          <w:lang w:val="en-GB"/>
        </w:rPr>
      </w:pPr>
      <w:r w:rsidRPr="558D0630">
        <w:rPr>
          <w:lang w:val="en-GB"/>
        </w:rPr>
        <w:t xml:space="preserve">The aim of this scenario is for the EO to get a notification that the </w:t>
      </w:r>
      <w:r w:rsidR="007D616D">
        <w:rPr>
          <w:lang w:val="en-GB"/>
        </w:rPr>
        <w:t>C1</w:t>
      </w:r>
      <w:r w:rsidRPr="558D0630">
        <w:rPr>
          <w:lang w:val="en-GB"/>
        </w:rPr>
        <w:t xml:space="preserve"> </w:t>
      </w:r>
      <w:r w:rsidR="00473832">
        <w:rPr>
          <w:lang w:val="en-GB"/>
        </w:rPr>
        <w:t>Invalidation</w:t>
      </w:r>
      <w:commentRangeStart w:id="27"/>
      <w:r w:rsidRPr="558D0630">
        <w:rPr>
          <w:lang w:val="en-GB"/>
        </w:rPr>
        <w:t xml:space="preserve"> </w:t>
      </w:r>
      <w:commentRangeEnd w:id="27"/>
      <w:r>
        <w:rPr>
          <w:rStyle w:val="CommentReference"/>
        </w:rPr>
        <w:commentReference w:id="27"/>
      </w:r>
      <w:r w:rsidRPr="558D0630">
        <w:rPr>
          <w:lang w:val="en-GB"/>
        </w:rPr>
        <w:t>XML has been rejected.</w:t>
      </w:r>
    </w:p>
    <w:p w14:paraId="2FEDAC48" w14:textId="77777777" w:rsidR="001B5886" w:rsidRDefault="001B5886" w:rsidP="001B5886">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 Then go to the “</w:t>
      </w:r>
      <w:r w:rsidRPr="425B5E5E">
        <w:rPr>
          <w:b/>
          <w:bCs/>
          <w:lang w:val="en-GB"/>
        </w:rPr>
        <w:t>GoodsLocation</w:t>
      </w:r>
      <w:r w:rsidRPr="425B5E5E">
        <w:rPr>
          <w:lang w:val="en-GB"/>
        </w:rPr>
        <w:t>” (16 15 000 000) 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1B5886" w14:paraId="4AEAC098" w14:textId="77777777" w:rsidTr="00AB6EB5">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F725FD" w14:textId="77777777" w:rsidR="001B5886" w:rsidRDefault="001B5886" w:rsidP="00AB6EB5">
            <w:pPr>
              <w:pStyle w:val="BodyText"/>
              <w:jc w:val="center"/>
              <w:rPr>
                <w:lang w:val="en-GB"/>
              </w:rPr>
            </w:pPr>
            <w:r>
              <w:rPr>
                <w:lang w:val="en-GB"/>
              </w:rPr>
              <w:t>Step no</w:t>
            </w:r>
            <w:r w:rsidRPr="3467D133">
              <w:rPr>
                <w:lang w:val="en-GB"/>
              </w:rPr>
              <w:t>.</w:t>
            </w:r>
          </w:p>
        </w:tc>
        <w:tc>
          <w:tcPr>
            <w:tcW w:w="5655" w:type="dxa"/>
          </w:tcPr>
          <w:p w14:paraId="637940F6"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3DBE0658"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3E0623CD" w14:textId="77777777" w:rsidR="001B5886" w:rsidRPr="3467D133"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0C985468" w14:textId="77777777" w:rsidR="001B5886" w:rsidRDefault="001B5886"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1B5886" w14:paraId="20D247EC" w14:textId="77777777" w:rsidTr="00AB6EB5">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2AEB6482" w14:textId="77777777" w:rsidR="001B5886" w:rsidRDefault="001B5886" w:rsidP="00AB6EB5">
            <w:pPr>
              <w:pStyle w:val="BodyText"/>
              <w:jc w:val="center"/>
              <w:rPr>
                <w:lang w:val="en-GB"/>
              </w:rPr>
            </w:pPr>
            <w:r>
              <w:rPr>
                <w:lang w:val="en-GB"/>
              </w:rPr>
              <w:t>1</w:t>
            </w:r>
          </w:p>
        </w:tc>
        <w:tc>
          <w:tcPr>
            <w:tcW w:w="5655" w:type="dxa"/>
          </w:tcPr>
          <w:p w14:paraId="237B882D" w14:textId="601EBE66"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7D616D">
              <w:rPr>
                <w:lang w:val="en-GB"/>
              </w:rPr>
              <w:t>C1</w:t>
            </w:r>
            <w:r w:rsidRPr="558D0630">
              <w:rPr>
                <w:lang w:val="en-GB"/>
              </w:rPr>
              <w:t xml:space="preserve"> XML or use the provided </w:t>
            </w:r>
            <w:r w:rsidR="007D616D">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and Submitter fields)</w:t>
            </w:r>
          </w:p>
        </w:tc>
        <w:tc>
          <w:tcPr>
            <w:tcW w:w="2300" w:type="dxa"/>
          </w:tcPr>
          <w:p w14:paraId="5523DB9F" w14:textId="77777777" w:rsidR="001B5886" w:rsidRPr="256C4AB0" w:rsidRDefault="001B5886"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BAD4238"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24115EF2"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3E1DD997" w14:textId="77777777" w:rsidR="001B5886" w:rsidRDefault="001B5886" w:rsidP="00AB6EB5">
            <w:pPr>
              <w:pStyle w:val="BodyText"/>
              <w:jc w:val="center"/>
              <w:rPr>
                <w:lang w:val="en-GB"/>
              </w:rPr>
            </w:pPr>
            <w:r>
              <w:rPr>
                <w:lang w:val="en-GB"/>
              </w:rPr>
              <w:t>2</w:t>
            </w:r>
          </w:p>
        </w:tc>
        <w:tc>
          <w:tcPr>
            <w:tcW w:w="5655" w:type="dxa"/>
          </w:tcPr>
          <w:p w14:paraId="1A3139D1" w14:textId="7141DD4F"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3">
              <w:r w:rsidRPr="256C4AB0">
                <w:rPr>
                  <w:rStyle w:val="Hyperlink"/>
                  <w:lang w:val="en-GB"/>
                </w:rPr>
                <w:t>2.</w:t>
              </w:r>
              <w:r w:rsidR="00DE7C21">
                <w:rPr>
                  <w:rStyle w:val="Hyperlink"/>
                  <w:lang w:val="en-GB"/>
                </w:rPr>
                <w:t>3</w:t>
              </w:r>
              <w:r w:rsidRPr="256C4AB0">
                <w:rPr>
                  <w:rStyle w:val="Hyperlink"/>
                  <w:lang w:val="en-GB"/>
                </w:rPr>
                <w:t>.1</w:t>
              </w:r>
            </w:hyperlink>
            <w:r w:rsidRPr="256C4AB0">
              <w:rPr>
                <w:lang w:val="en-GB"/>
              </w:rPr>
              <w:t xml:space="preserve"> with the invalid data in the element </w:t>
            </w:r>
            <w:r w:rsidRPr="256C4AB0">
              <w:rPr>
                <w:b/>
                <w:bCs/>
                <w:lang w:val="en-GB"/>
              </w:rPr>
              <w:t xml:space="preserve">GoodsLocation </w:t>
            </w:r>
            <w:r w:rsidRPr="256C4AB0">
              <w:rPr>
                <w:lang w:val="en-GB"/>
              </w:rPr>
              <w:t>(16 15 000 000) to ensure rejection</w:t>
            </w:r>
          </w:p>
        </w:tc>
        <w:tc>
          <w:tcPr>
            <w:tcW w:w="2300" w:type="dxa"/>
          </w:tcPr>
          <w:p w14:paraId="6D83D719" w14:textId="3CADF7E6" w:rsidR="001B5886" w:rsidRPr="256C4AB0" w:rsidRDefault="001B5886" w:rsidP="00AB6EB5">
            <w:pPr>
              <w:pStyle w:val="BodyText"/>
              <w:cnfStyle w:val="000000000000" w:firstRow="0" w:lastRow="0" w:firstColumn="0" w:lastColumn="0" w:oddVBand="0" w:evenVBand="0" w:oddHBand="0" w:evenHBand="0" w:firstRowFirstColumn="0" w:firstRowLastColumn="0" w:lastRowFirstColumn="0" w:lastRowLastColumn="0"/>
              <w:rPr>
                <w:b/>
                <w:bCs/>
                <w:lang w:val="en-GB"/>
              </w:rPr>
            </w:pPr>
            <w:r w:rsidRPr="256C4AB0">
              <w:rPr>
                <w:b/>
                <w:bCs/>
                <w:lang w:val="en-GB"/>
              </w:rPr>
              <w:t xml:space="preserve">GoodsLocation </w:t>
            </w:r>
            <w:r w:rsidRPr="256C4AB0">
              <w:rPr>
                <w:lang w:val="en-GB"/>
              </w:rPr>
              <w:t xml:space="preserve">(16 15 000 000) element should resemble section </w:t>
            </w:r>
            <w:hyperlink w:anchor="_XML_example_3">
              <w:r w:rsidRPr="256C4AB0">
                <w:rPr>
                  <w:rStyle w:val="Hyperlink"/>
                  <w:lang w:val="en-GB"/>
                </w:rPr>
                <w:t>2.</w:t>
              </w:r>
              <w:r w:rsidR="00AB6A04">
                <w:rPr>
                  <w:rStyle w:val="Hyperlink"/>
                  <w:lang w:val="en-GB"/>
                </w:rPr>
                <w:t>3</w:t>
              </w:r>
              <w:r w:rsidRPr="256C4AB0">
                <w:rPr>
                  <w:rStyle w:val="Hyperlink"/>
                  <w:lang w:val="en-GB"/>
                </w:rPr>
                <w:t>.1</w:t>
              </w:r>
            </w:hyperlink>
          </w:p>
        </w:tc>
        <w:tc>
          <w:tcPr>
            <w:tcW w:w="820" w:type="dxa"/>
          </w:tcPr>
          <w:p w14:paraId="75DFC18E" w14:textId="77777777" w:rsidR="001B5886"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1B5886" w:rsidRPr="002C1EE0" w14:paraId="4A3F10AE" w14:textId="77777777" w:rsidTr="00AB6EB5">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49743537" w14:textId="77777777" w:rsidR="001B5886" w:rsidRDefault="001B5886" w:rsidP="00AB6EB5">
            <w:pPr>
              <w:pStyle w:val="BodyText"/>
              <w:jc w:val="center"/>
              <w:rPr>
                <w:lang w:val="en-GB"/>
              </w:rPr>
            </w:pPr>
            <w:r>
              <w:rPr>
                <w:lang w:val="en-GB"/>
              </w:rPr>
              <w:t>3</w:t>
            </w:r>
          </w:p>
        </w:tc>
        <w:tc>
          <w:tcPr>
            <w:tcW w:w="5655" w:type="dxa"/>
          </w:tcPr>
          <w:p w14:paraId="0A2A6DE1" w14:textId="77777777" w:rsidR="001B5886"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Preconditions</w:t>
            </w:r>
          </w:p>
        </w:tc>
        <w:tc>
          <w:tcPr>
            <w:tcW w:w="2300" w:type="dxa"/>
          </w:tcPr>
          <w:p w14:paraId="18C5FDA0" w14:textId="77777777" w:rsidR="001B5886" w:rsidRPr="63F6884F" w:rsidRDefault="001B5886"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7E9F8F08" w14:textId="77777777" w:rsidR="001B5886" w:rsidRPr="002C1EE0" w:rsidRDefault="001B5886" w:rsidP="00AB6EB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077515" w14:paraId="2138E50E"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706FB6E7" w14:textId="030AB02C" w:rsidR="00077515" w:rsidRDefault="00077515" w:rsidP="00077515">
            <w:pPr>
              <w:pStyle w:val="BodyText"/>
              <w:jc w:val="center"/>
              <w:rPr>
                <w:lang w:val="en-GB"/>
              </w:rPr>
            </w:pPr>
            <w:r>
              <w:rPr>
                <w:lang w:val="en-GB"/>
              </w:rPr>
              <w:t>4</w:t>
            </w:r>
          </w:p>
        </w:tc>
        <w:tc>
          <w:tcPr>
            <w:tcW w:w="5655" w:type="dxa"/>
          </w:tcPr>
          <w:p w14:paraId="08C8B801" w14:textId="6304AD28" w:rsidR="00077515" w:rsidRDefault="00077515" w:rsidP="0007751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w:t>
            </w:r>
            <w:r w:rsidRPr="003E6231">
              <w:rPr>
                <w:lang w:val="en-US"/>
              </w:rPr>
              <w:t>end in an Invalidation R</w:t>
            </w:r>
            <w:r>
              <w:rPr>
                <w:lang w:val="en-US"/>
              </w:rPr>
              <w:t xml:space="preserve">equest XML, it can be found in the same folder as this test case. </w:t>
            </w:r>
          </w:p>
        </w:tc>
        <w:tc>
          <w:tcPr>
            <w:tcW w:w="2300" w:type="dxa"/>
          </w:tcPr>
          <w:p w14:paraId="1747AA0D" w14:textId="037C4EC6" w:rsidR="00077515" w:rsidRPr="63F6884F" w:rsidRDefault="00077515" w:rsidP="0007751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 Invalidation Request should be sent to the system</w:t>
            </w:r>
          </w:p>
        </w:tc>
        <w:tc>
          <w:tcPr>
            <w:tcW w:w="820" w:type="dxa"/>
          </w:tcPr>
          <w:p w14:paraId="3353643A" w14:textId="75ECFDEB" w:rsidR="00077515" w:rsidRDefault="00077515" w:rsidP="0007751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077515" w14:paraId="3ED4DD0A"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1EB817B7" w14:textId="73A4050B" w:rsidR="00077515" w:rsidRDefault="00077515" w:rsidP="00077515">
            <w:pPr>
              <w:pStyle w:val="BodyText"/>
              <w:jc w:val="center"/>
              <w:rPr>
                <w:lang w:val="en-GB"/>
              </w:rPr>
            </w:pPr>
            <w:r>
              <w:rPr>
                <w:lang w:val="en-GB"/>
              </w:rPr>
              <w:t>5</w:t>
            </w:r>
          </w:p>
        </w:tc>
        <w:tc>
          <w:tcPr>
            <w:tcW w:w="5655" w:type="dxa"/>
          </w:tcPr>
          <w:p w14:paraId="177281DA" w14:textId="27315EB8" w:rsidR="00077515" w:rsidRDefault="00077515" w:rsidP="0007751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p>
        </w:tc>
        <w:tc>
          <w:tcPr>
            <w:tcW w:w="2300" w:type="dxa"/>
          </w:tcPr>
          <w:p w14:paraId="1EEC4EC8" w14:textId="2C0B83A0" w:rsidR="00077515" w:rsidRDefault="00077515" w:rsidP="0007751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820" w:type="dxa"/>
          </w:tcPr>
          <w:p w14:paraId="6A97062D" w14:textId="710ED0B5" w:rsidR="00077515" w:rsidRDefault="00077515" w:rsidP="0007751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077515" w14:paraId="5E2299BD" w14:textId="77777777" w:rsidTr="00AB6EB5">
        <w:tc>
          <w:tcPr>
            <w:cnfStyle w:val="001000000000" w:firstRow="0" w:lastRow="0" w:firstColumn="1" w:lastColumn="0" w:oddVBand="0" w:evenVBand="0" w:oddHBand="0" w:evenHBand="0" w:firstRowFirstColumn="0" w:firstRowLastColumn="0" w:lastRowFirstColumn="0" w:lastRowLastColumn="0"/>
            <w:tcW w:w="675" w:type="dxa"/>
          </w:tcPr>
          <w:p w14:paraId="40F4BA38" w14:textId="43904720" w:rsidR="00077515" w:rsidRDefault="00077515" w:rsidP="00077515">
            <w:pPr>
              <w:pStyle w:val="BodyText"/>
              <w:jc w:val="center"/>
              <w:rPr>
                <w:lang w:val="en-GB"/>
              </w:rPr>
            </w:pPr>
            <w:r>
              <w:rPr>
                <w:lang w:val="en-GB"/>
              </w:rPr>
              <w:t>6</w:t>
            </w:r>
          </w:p>
        </w:tc>
        <w:tc>
          <w:tcPr>
            <w:tcW w:w="5655" w:type="dxa"/>
          </w:tcPr>
          <w:p w14:paraId="0798DCD0" w14:textId="20D82937" w:rsidR="00077515" w:rsidRDefault="00077515" w:rsidP="0007751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Acceptance of submission by receiving the </w:t>
            </w:r>
            <w:r>
              <w:rPr>
                <w:b/>
                <w:bCs/>
                <w:lang w:val="en-GB"/>
              </w:rPr>
              <w:t>CWMREJ</w:t>
            </w:r>
            <w:r w:rsidRPr="558D0630">
              <w:rPr>
                <w:lang w:val="en-GB"/>
              </w:rPr>
              <w:t xml:space="preserve"> notification</w:t>
            </w:r>
          </w:p>
        </w:tc>
        <w:tc>
          <w:tcPr>
            <w:tcW w:w="2300" w:type="dxa"/>
          </w:tcPr>
          <w:p w14:paraId="0E5BC6EC" w14:textId="572754D5" w:rsidR="00077515" w:rsidRPr="63F6884F" w:rsidRDefault="00077515" w:rsidP="0007751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 </w:t>
            </w:r>
            <w:r>
              <w:rPr>
                <w:b/>
                <w:bCs/>
                <w:lang w:val="en-GB"/>
              </w:rPr>
              <w:t xml:space="preserve">CWMREJ </w:t>
            </w:r>
            <w:r w:rsidRPr="63F6884F">
              <w:rPr>
                <w:lang w:val="en-GB"/>
              </w:rPr>
              <w:t xml:space="preserve">and </w:t>
            </w:r>
            <w:r w:rsidRPr="40747D88">
              <w:rPr>
                <w:lang w:val="en-GB"/>
              </w:rPr>
              <w:t>pa</w:t>
            </w:r>
            <w:r>
              <w:rPr>
                <w:lang w:val="en-GB"/>
              </w:rPr>
              <w:t>ss</w:t>
            </w:r>
            <w:r w:rsidRPr="63F6884F">
              <w:rPr>
                <w:lang w:val="en-GB"/>
              </w:rPr>
              <w:t xml:space="preserve"> </w:t>
            </w:r>
            <w:r w:rsidR="006510C9">
              <w:rPr>
                <w:lang w:val="en-GB"/>
              </w:rPr>
              <w:t xml:space="preserve">the </w:t>
            </w:r>
            <w:r>
              <w:rPr>
                <w:lang w:val="en-GB"/>
              </w:rPr>
              <w:t>scenario</w:t>
            </w:r>
          </w:p>
        </w:tc>
        <w:tc>
          <w:tcPr>
            <w:tcW w:w="820" w:type="dxa"/>
          </w:tcPr>
          <w:p w14:paraId="639BC7C4" w14:textId="77777777" w:rsidR="00077515" w:rsidRPr="00CC0B12" w:rsidRDefault="00077515" w:rsidP="0007751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71EAF76A" w14:textId="77777777" w:rsidR="00077515" w:rsidRPr="00B552F4" w:rsidRDefault="00077515" w:rsidP="0007751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p>
        </w:tc>
      </w:tr>
    </w:tbl>
    <w:p w14:paraId="70E9C136" w14:textId="77777777" w:rsidR="001B5886" w:rsidRDefault="001B5886" w:rsidP="001B5886">
      <w:pPr>
        <w:pStyle w:val="BodyText"/>
        <w:rPr>
          <w:lang w:val="en-GB"/>
        </w:rPr>
      </w:pPr>
    </w:p>
    <w:p w14:paraId="52A62861" w14:textId="77777777" w:rsidR="001B5886" w:rsidRDefault="001B5886" w:rsidP="001B5886">
      <w:pPr>
        <w:pStyle w:val="Heading3"/>
        <w:rPr>
          <w:lang w:val="en-GB"/>
        </w:rPr>
      </w:pPr>
      <w:bookmarkStart w:id="28" w:name="_XML_example_3"/>
      <w:bookmarkStart w:id="29" w:name="_XML_example_1"/>
      <w:bookmarkStart w:id="30" w:name="_Toc116380231"/>
      <w:bookmarkEnd w:id="28"/>
      <w:r>
        <w:rPr>
          <w:lang w:val="en-GB"/>
        </w:rPr>
        <w:t>XML example</w:t>
      </w:r>
      <w:bookmarkEnd w:id="29"/>
      <w:bookmarkEnd w:id="30"/>
    </w:p>
    <w:p w14:paraId="4B680381" w14:textId="77777777"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ns3:GoodsLocation</w:t>
      </w:r>
      <w:r w:rsidRPr="00D171A1">
        <w:rPr>
          <w:rFonts w:ascii="Courier New" w:hAnsi="Courier New" w:cs="Courier New"/>
          <w:color w:val="0000FF"/>
          <w:szCs w:val="18"/>
          <w:lang w:val="en-US" w:eastAsia="da-DK"/>
        </w:rPr>
        <w:t>&gt;</w:t>
      </w:r>
    </w:p>
    <w:p w14:paraId="705B45C6" w14:textId="77777777"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FF"/>
          <w:szCs w:val="18"/>
          <w:lang w:val="en-US" w:eastAsia="da-DK"/>
        </w:rPr>
        <w:t>…</w:t>
      </w:r>
    </w:p>
    <w:p w14:paraId="7890BBEE" w14:textId="77777777"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Name</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ns3:Name</w:t>
      </w:r>
      <w:r w:rsidRPr="00D171A1">
        <w:rPr>
          <w:rFonts w:ascii="Courier New" w:hAnsi="Courier New" w:cs="Courier New"/>
          <w:color w:val="0000FF"/>
          <w:szCs w:val="18"/>
          <w:lang w:val="en-US" w:eastAsia="da-DK"/>
        </w:rPr>
        <w:t>&gt;</w:t>
      </w:r>
    </w:p>
    <w:p w14:paraId="6386952A" w14:textId="77777777"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3D156844" w14:textId="77777777"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Z</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794DC3C7" w14:textId="77777777" w:rsidR="001B5886" w:rsidRDefault="001B5886" w:rsidP="001B5886">
      <w:pPr>
        <w:shd w:val="clear" w:color="auto" w:fill="FFFFFE"/>
        <w:spacing w:after="0" w:line="270" w:lineRule="atLeast"/>
        <w:rPr>
          <w:rFonts w:ascii="Courier New" w:hAnsi="Courier New" w:cs="Courier New"/>
          <w:color w:val="0000FF"/>
          <w:szCs w:val="18"/>
          <w:lang w:val="en-US" w:eastAsia="da-DK"/>
        </w:rPr>
      </w:pPr>
      <w:r>
        <w:rPr>
          <w:rFonts w:ascii="Courier New" w:hAnsi="Courier New" w:cs="Courier New"/>
          <w:color w:val="0000FF"/>
          <w:szCs w:val="18"/>
          <w:lang w:val="en-US" w:eastAsia="da-DK"/>
        </w:rPr>
        <w:t>…</w:t>
      </w:r>
    </w:p>
    <w:p w14:paraId="375CA9A5" w14:textId="77777777" w:rsidR="001B5886" w:rsidRPr="00D171A1" w:rsidRDefault="001B5886" w:rsidP="001B5886">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8E4FE9F" w14:textId="77777777" w:rsidR="001B5886" w:rsidRPr="00C76394" w:rsidRDefault="001B5886" w:rsidP="001B5886">
      <w:pPr>
        <w:pStyle w:val="BodyText"/>
        <w:rPr>
          <w:lang w:val="en-GB"/>
        </w:rPr>
      </w:pPr>
    </w:p>
    <w:p w14:paraId="3E0CB109" w14:textId="77777777" w:rsidR="00C76394" w:rsidRPr="00C76394" w:rsidRDefault="00C76394" w:rsidP="001B5886">
      <w:pPr>
        <w:pStyle w:val="BodyText"/>
        <w:rPr>
          <w:lang w:val="en-GB"/>
        </w:rPr>
      </w:pPr>
    </w:p>
    <w:sectPr w:rsidR="00C76394" w:rsidRPr="00C76394" w:rsidSect="00CD1DC4">
      <w:headerReference w:type="default" r:id="rId21"/>
      <w:footerReference w:type="default" r:id="rId22"/>
      <w:headerReference w:type="first" r:id="rId23"/>
      <w:footerReference w:type="first" r:id="rId24"/>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11T12:16:00Z" w:initials="AS">
    <w:p w14:paraId="16097E01" w14:textId="77777777" w:rsidR="00123966" w:rsidRDefault="00123966" w:rsidP="00123966">
      <w:pPr>
        <w:pStyle w:val="CommentText"/>
      </w:pPr>
      <w:r>
        <w:t>Change for each Test Case</w:t>
      </w:r>
      <w:r>
        <w:rPr>
          <w:rStyle w:val="CommentReference"/>
        </w:rPr>
        <w:annotationRef/>
      </w:r>
    </w:p>
  </w:comment>
  <w:comment w:id="4" w:author="Alexander Vejling Sennefelder" w:date="2022-10-10T13:09:00Z" w:initials="AS">
    <w:p w14:paraId="0533ACA8" w14:textId="77777777" w:rsidR="00123966" w:rsidRDefault="00123966" w:rsidP="00123966">
      <w:pPr>
        <w:pStyle w:val="CommentText"/>
      </w:pPr>
      <w:r>
        <w:t>Tobias kan du evt tilføje her</w:t>
      </w:r>
      <w:r>
        <w:rPr>
          <w:rStyle w:val="CommentReference"/>
        </w:rPr>
        <w:annotationRef/>
      </w:r>
    </w:p>
  </w:comment>
  <w:comment w:id="12" w:author="Alexander Vejling Sennefelder" w:date="2022-10-10T14:36:00Z" w:initials="AS">
    <w:p w14:paraId="25D082FD" w14:textId="77777777" w:rsidR="00A23AA4" w:rsidRDefault="00A23AA4" w:rsidP="00123966">
      <w:pPr>
        <w:pStyle w:val="CommentText"/>
      </w:pPr>
      <w:r>
        <w:t>Skal den ændres til stort N? Eller er det lille n? Henviser til kommentar fra Emma Hagerup i SystemsGuide (v8)</w:t>
      </w:r>
      <w:r>
        <w:rPr>
          <w:rStyle w:val="CommentReference"/>
        </w:rPr>
        <w:annotationRef/>
      </w:r>
    </w:p>
  </w:comment>
  <w:comment w:id="13" w:author="Tobias Heide Kaihøj" w:date="2022-10-10T16:28:00Z" w:initials="TK">
    <w:p w14:paraId="4B3DE579" w14:textId="77777777" w:rsidR="00A23AA4" w:rsidRDefault="00A23AA4" w:rsidP="00123966">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5" w:name="_@_DD79C4DF759242BDA32C993772A389E1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4" w:author="Alexander Vejling Sennefelder" w:date="2022-10-11T10:15:00Z" w:initials="AS">
    <w:p w14:paraId="20992A53" w14:textId="77777777" w:rsidR="00A23AA4" w:rsidRDefault="00A23AA4" w:rsidP="00123966">
      <w:pPr>
        <w:pStyle w:val="CommentText"/>
      </w:pPr>
      <w:r>
        <w:t xml:space="preserve">Okay </w:t>
      </w:r>
      <w:r>
        <w:rPr>
          <w:color w:val="2B579A"/>
          <w:shd w:val="clear" w:color="auto" w:fill="E6E6E6"/>
        </w:rPr>
        <w:fldChar w:fldCharType="begin"/>
      </w:r>
      <w:r>
        <w:instrText xml:space="preserve"> HYPERLINK "mailto:Tobias.Kaihoj@ufst.dk"</w:instrText>
      </w:r>
      <w:bookmarkStart w:id="16" w:name="_@_B1353F8084ED420085AA71A392138F64Z"/>
      <w:r>
        <w:rPr>
          <w:color w:val="2B579A"/>
          <w:shd w:val="clear" w:color="auto" w:fill="E6E6E6"/>
        </w:rPr>
        <w:fldChar w:fldCharType="separate"/>
      </w:r>
      <w:bookmarkEnd w:id="16"/>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1" w:author="Tobias Heide Kaihøj" w:date="2022-10-11T11:20:00Z" w:initials="TK">
    <w:p w14:paraId="2EF9840D" w14:textId="77777777" w:rsidR="00A23AA4" w:rsidRDefault="00A23AA4" w:rsidP="00123966">
      <w:pPr>
        <w:pStyle w:val="CommentText"/>
      </w:pPr>
      <w:r>
        <w:t>It has to be Notification</w:t>
      </w:r>
      <w:r>
        <w:rPr>
          <w:rStyle w:val="CommentReference"/>
        </w:rPr>
        <w:annotationRef/>
      </w:r>
    </w:p>
  </w:comment>
  <w:comment w:id="17" w:author="Alexander Vejling Sennefelder [2]" w:date="2022-10-02T14:09:00Z" w:initials="AVS">
    <w:p w14:paraId="19306B8E" w14:textId="09F28655" w:rsidR="007E7527" w:rsidRDefault="007E7527" w:rsidP="0014560B">
      <w:pPr>
        <w:pStyle w:val="CommentText"/>
      </w:pPr>
      <w:r>
        <w:rPr>
          <w:rStyle w:val="CommentReference"/>
        </w:rPr>
        <w:annotationRef/>
      </w:r>
      <w:r>
        <w:t>Gotta come back</w:t>
      </w:r>
    </w:p>
  </w:comment>
  <w:comment w:id="18" w:author="Alexander Vejling Sennefelder" w:date="2022-10-11T11:52:00Z" w:initials="AS">
    <w:p w14:paraId="0409183F" w14:textId="77777777" w:rsidR="001B5886" w:rsidRDefault="001B5886" w:rsidP="001B5886">
      <w:pPr>
        <w:pStyle w:val="CommentText"/>
      </w:pPr>
      <w:r>
        <w:t>Change for each Test Case</w:t>
      </w:r>
      <w:r>
        <w:rPr>
          <w:rStyle w:val="CommentReference"/>
        </w:rPr>
        <w:annotationRef/>
      </w:r>
    </w:p>
  </w:comment>
  <w:comment w:id="21" w:author="Alexander Vejling Sennefelder" w:date="2022-10-11T11:52:00Z" w:initials="AS">
    <w:p w14:paraId="6BF3CD60" w14:textId="77777777" w:rsidR="001B5886" w:rsidRDefault="001B5886" w:rsidP="001B5886">
      <w:pPr>
        <w:pStyle w:val="CommentText"/>
      </w:pPr>
      <w:r>
        <w:t>Change for each Test Case</w:t>
      </w:r>
      <w:r>
        <w:rPr>
          <w:rStyle w:val="CommentReference"/>
        </w:rPr>
        <w:annotationRef/>
      </w:r>
    </w:p>
  </w:comment>
  <w:comment w:id="25" w:author="Alexander Vejling Sennefelder [3]" w:date="2022-10-02T13:28:00Z" w:initials="AVS">
    <w:p w14:paraId="5F27489B" w14:textId="77777777" w:rsidR="001B5886" w:rsidRDefault="001B5886" w:rsidP="001B5886">
      <w:pPr>
        <w:pStyle w:val="CommentText"/>
      </w:pPr>
      <w:r>
        <w:rPr>
          <w:rStyle w:val="CommentReference"/>
        </w:rPr>
        <w:annotationRef/>
      </w:r>
      <w:r>
        <w:t>Gotta come back</w:t>
      </w:r>
    </w:p>
  </w:comment>
  <w:comment w:id="27" w:author="Alexander Vejling Sennefelder" w:date="2022-10-11T11:53:00Z" w:initials="AS">
    <w:p w14:paraId="01194A9D" w14:textId="77777777" w:rsidR="001B5886" w:rsidRDefault="001B5886" w:rsidP="001B5886">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97E01" w15:done="1"/>
  <w15:commentEx w15:paraId="0533ACA8" w15:done="1"/>
  <w15:commentEx w15:paraId="25D082FD" w15:done="1"/>
  <w15:commentEx w15:paraId="4B3DE579" w15:paraIdParent="25D082FD" w15:done="1"/>
  <w15:commentEx w15:paraId="20992A53" w15:paraIdParent="25D082FD" w15:done="1"/>
  <w15:commentEx w15:paraId="2EF9840D" w15:paraIdParent="25D082FD" w15:done="1"/>
  <w15:commentEx w15:paraId="19306B8E" w15:done="0"/>
  <w15:commentEx w15:paraId="0409183F" w15:done="1"/>
  <w15:commentEx w15:paraId="6BF3CD60" w15:done="1"/>
  <w15:commentEx w15:paraId="5F27489B" w15:done="1"/>
  <w15:commentEx w15:paraId="01194A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26E41A1C" w16cex:dateUtc="2022-10-02T12:09:00Z"/>
  <w16cex:commentExtensible w16cex:durableId="0D664E05" w16cex:dateUtc="2022-10-11T09:52:00Z"/>
  <w16cex:commentExtensible w16cex:durableId="572B8D63" w16cex:dateUtc="2022-10-11T09:52:00Z"/>
  <w16cex:commentExtensible w16cex:durableId="26E4108C" w16cex:dateUtc="2022-10-02T11:28:00Z"/>
  <w16cex:commentExtensible w16cex:durableId="68FE4355" w16cex:dateUtc="2022-10-1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97E01" w16cid:durableId="5DBFA9F5"/>
  <w16cid:commentId w16cid:paraId="0533ACA8" w16cid:durableId="5587E743"/>
  <w16cid:commentId w16cid:paraId="25D082FD" w16cid:durableId="50FEA8C3"/>
  <w16cid:commentId w16cid:paraId="4B3DE579" w16cid:durableId="4632D8AE"/>
  <w16cid:commentId w16cid:paraId="20992A53" w16cid:durableId="3CC0CE63"/>
  <w16cid:commentId w16cid:paraId="2EF9840D" w16cid:durableId="7C294FD2"/>
  <w16cid:commentId w16cid:paraId="19306B8E" w16cid:durableId="26E41A1C"/>
  <w16cid:commentId w16cid:paraId="0409183F" w16cid:durableId="0D664E05"/>
  <w16cid:commentId w16cid:paraId="6BF3CD60" w16cid:durableId="572B8D63"/>
  <w16cid:commentId w16cid:paraId="5F27489B" w16cid:durableId="26E4108C"/>
  <w16cid:commentId w16cid:paraId="01194A9D" w16cid:durableId="68FE4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F5D3" w14:textId="77777777" w:rsidR="00673B01" w:rsidRDefault="00673B01">
      <w:pPr>
        <w:spacing w:after="0" w:line="240" w:lineRule="auto"/>
      </w:pPr>
      <w:r>
        <w:separator/>
      </w:r>
    </w:p>
  </w:endnote>
  <w:endnote w:type="continuationSeparator" w:id="0">
    <w:p w14:paraId="0A17AFA2" w14:textId="77777777" w:rsidR="00673B01" w:rsidRDefault="00673B01">
      <w:pPr>
        <w:spacing w:after="0" w:line="240" w:lineRule="auto"/>
      </w:pPr>
      <w:r>
        <w:continuationSeparator/>
      </w:r>
    </w:p>
  </w:endnote>
  <w:endnote w:type="continuationNotice" w:id="1">
    <w:p w14:paraId="71861D9F" w14:textId="77777777" w:rsidR="00673B01" w:rsidRDefault="00673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28982F22"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7D616D" w:rsidRPr="007D616D">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7D616D"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64B0EF0"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7D616D" w:rsidRPr="007D616D">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6D31" w14:textId="77777777" w:rsidR="00673B01" w:rsidRDefault="00673B01">
      <w:pPr>
        <w:spacing w:after="0" w:line="240" w:lineRule="auto"/>
      </w:pPr>
      <w:r>
        <w:separator/>
      </w:r>
    </w:p>
  </w:footnote>
  <w:footnote w:type="continuationSeparator" w:id="0">
    <w:p w14:paraId="22C7596A" w14:textId="77777777" w:rsidR="00673B01" w:rsidRDefault="00673B01">
      <w:pPr>
        <w:spacing w:after="0" w:line="240" w:lineRule="auto"/>
      </w:pPr>
      <w:r>
        <w:continuationSeparator/>
      </w:r>
    </w:p>
  </w:footnote>
  <w:footnote w:type="continuationNotice" w:id="1">
    <w:p w14:paraId="17C3D681" w14:textId="77777777" w:rsidR="00673B01" w:rsidRDefault="00673B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10CAE91D"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9264"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215DDA">
          <w:rPr>
            <w:rFonts w:cs="Calibri"/>
            <w:color w:val="0F2147" w:themeColor="text1"/>
            <w:sz w:val="16"/>
          </w:rPr>
          <w:t xml:space="preserve">Test Case – </w:t>
        </w:r>
        <w:r w:rsidR="007D616D">
          <w:rPr>
            <w:rFonts w:cs="Calibri"/>
            <w:color w:val="0F2147" w:themeColor="text1"/>
            <w:sz w:val="16"/>
          </w:rPr>
          <w:t>C1</w:t>
        </w:r>
        <w:r w:rsidR="00215DDA">
          <w:rPr>
            <w:rFonts w:cs="Calibri"/>
            <w:color w:val="0F2147" w:themeColor="text1"/>
            <w:sz w:val="16"/>
          </w:rPr>
          <w:t xml:space="preserve"> </w:t>
        </w:r>
        <w:proofErr w:type="spellStart"/>
        <w:r w:rsidR="00215DDA">
          <w:rPr>
            <w:rFonts w:cs="Calibri"/>
            <w:color w:val="0F2147" w:themeColor="text1"/>
            <w:sz w:val="16"/>
          </w:rPr>
          <w:t>Invalidation</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AD" w15:userId="S::avse@netcompany.com::12cbbd2b-2a80-48c4-8937-4a98a77a1edb"/>
  </w15:person>
  <w15:person w15:author="Alexander Vejling Sennefelder [3]">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24380"/>
    <w:rsid w:val="00045CE7"/>
    <w:rsid w:val="000530EF"/>
    <w:rsid w:val="00060FF8"/>
    <w:rsid w:val="00071584"/>
    <w:rsid w:val="00075F38"/>
    <w:rsid w:val="00077515"/>
    <w:rsid w:val="000B6A07"/>
    <w:rsid w:val="000D66A1"/>
    <w:rsid w:val="000E5CB0"/>
    <w:rsid w:val="000F2926"/>
    <w:rsid w:val="00120F0E"/>
    <w:rsid w:val="00123966"/>
    <w:rsid w:val="00141F1D"/>
    <w:rsid w:val="00152920"/>
    <w:rsid w:val="00163B7E"/>
    <w:rsid w:val="00175955"/>
    <w:rsid w:val="001810F8"/>
    <w:rsid w:val="001959A6"/>
    <w:rsid w:val="001A2C5A"/>
    <w:rsid w:val="001B3773"/>
    <w:rsid w:val="001B5886"/>
    <w:rsid w:val="001C4459"/>
    <w:rsid w:val="001D49D4"/>
    <w:rsid w:val="002005CA"/>
    <w:rsid w:val="0020550A"/>
    <w:rsid w:val="00207BF9"/>
    <w:rsid w:val="00213892"/>
    <w:rsid w:val="00215DDA"/>
    <w:rsid w:val="0023215A"/>
    <w:rsid w:val="00235502"/>
    <w:rsid w:val="00257E14"/>
    <w:rsid w:val="00261658"/>
    <w:rsid w:val="0026574E"/>
    <w:rsid w:val="00266B76"/>
    <w:rsid w:val="0029526D"/>
    <w:rsid w:val="002C1EE0"/>
    <w:rsid w:val="002C5D0F"/>
    <w:rsid w:val="002D3BA9"/>
    <w:rsid w:val="002E713D"/>
    <w:rsid w:val="003010ED"/>
    <w:rsid w:val="00316299"/>
    <w:rsid w:val="0032464C"/>
    <w:rsid w:val="0032736A"/>
    <w:rsid w:val="00344213"/>
    <w:rsid w:val="00370C00"/>
    <w:rsid w:val="003A6F68"/>
    <w:rsid w:val="003D0B4C"/>
    <w:rsid w:val="003D4738"/>
    <w:rsid w:val="003D6655"/>
    <w:rsid w:val="003E08CE"/>
    <w:rsid w:val="003E6231"/>
    <w:rsid w:val="003F2B1A"/>
    <w:rsid w:val="003F7E10"/>
    <w:rsid w:val="00435700"/>
    <w:rsid w:val="0045764E"/>
    <w:rsid w:val="00463E85"/>
    <w:rsid w:val="0046556F"/>
    <w:rsid w:val="00473832"/>
    <w:rsid w:val="004A5ABE"/>
    <w:rsid w:val="004B2C24"/>
    <w:rsid w:val="004E1F93"/>
    <w:rsid w:val="004F38F8"/>
    <w:rsid w:val="00515A5E"/>
    <w:rsid w:val="005431FE"/>
    <w:rsid w:val="0056239D"/>
    <w:rsid w:val="005821FC"/>
    <w:rsid w:val="0058536A"/>
    <w:rsid w:val="005939ED"/>
    <w:rsid w:val="005B6D10"/>
    <w:rsid w:val="005D3315"/>
    <w:rsid w:val="005E7639"/>
    <w:rsid w:val="006353DD"/>
    <w:rsid w:val="00643590"/>
    <w:rsid w:val="006510C9"/>
    <w:rsid w:val="00673B01"/>
    <w:rsid w:val="00682F2E"/>
    <w:rsid w:val="0068338A"/>
    <w:rsid w:val="006A1289"/>
    <w:rsid w:val="006A3611"/>
    <w:rsid w:val="006C4DE4"/>
    <w:rsid w:val="006D2185"/>
    <w:rsid w:val="006F5E54"/>
    <w:rsid w:val="00711AAB"/>
    <w:rsid w:val="00723073"/>
    <w:rsid w:val="00732FD6"/>
    <w:rsid w:val="007721B3"/>
    <w:rsid w:val="007747A1"/>
    <w:rsid w:val="00793C1B"/>
    <w:rsid w:val="007D616D"/>
    <w:rsid w:val="007E7527"/>
    <w:rsid w:val="007F6189"/>
    <w:rsid w:val="00802483"/>
    <w:rsid w:val="00802872"/>
    <w:rsid w:val="00836C54"/>
    <w:rsid w:val="00842E6D"/>
    <w:rsid w:val="00850581"/>
    <w:rsid w:val="00851647"/>
    <w:rsid w:val="00857036"/>
    <w:rsid w:val="008828E9"/>
    <w:rsid w:val="008A042D"/>
    <w:rsid w:val="008B06D0"/>
    <w:rsid w:val="008C324F"/>
    <w:rsid w:val="008D0655"/>
    <w:rsid w:val="008D10C5"/>
    <w:rsid w:val="008F10B0"/>
    <w:rsid w:val="00913022"/>
    <w:rsid w:val="00927484"/>
    <w:rsid w:val="00950471"/>
    <w:rsid w:val="00981D35"/>
    <w:rsid w:val="00992496"/>
    <w:rsid w:val="009A1BA8"/>
    <w:rsid w:val="009A2F31"/>
    <w:rsid w:val="009B5887"/>
    <w:rsid w:val="009B6E2E"/>
    <w:rsid w:val="009F3D6D"/>
    <w:rsid w:val="00A11BB1"/>
    <w:rsid w:val="00A23AA4"/>
    <w:rsid w:val="00A26146"/>
    <w:rsid w:val="00A47CCA"/>
    <w:rsid w:val="00A525BA"/>
    <w:rsid w:val="00A8282C"/>
    <w:rsid w:val="00A950BA"/>
    <w:rsid w:val="00AA0AF9"/>
    <w:rsid w:val="00AB6A04"/>
    <w:rsid w:val="00B552F4"/>
    <w:rsid w:val="00BC2EA2"/>
    <w:rsid w:val="00BC63AA"/>
    <w:rsid w:val="00BC7A23"/>
    <w:rsid w:val="00BE3D2C"/>
    <w:rsid w:val="00BF58D2"/>
    <w:rsid w:val="00C01211"/>
    <w:rsid w:val="00C01970"/>
    <w:rsid w:val="00C105E0"/>
    <w:rsid w:val="00C14B75"/>
    <w:rsid w:val="00C24F09"/>
    <w:rsid w:val="00C2782E"/>
    <w:rsid w:val="00C34529"/>
    <w:rsid w:val="00C35A0B"/>
    <w:rsid w:val="00C4568E"/>
    <w:rsid w:val="00C46092"/>
    <w:rsid w:val="00C51042"/>
    <w:rsid w:val="00C76394"/>
    <w:rsid w:val="00C77128"/>
    <w:rsid w:val="00C974DC"/>
    <w:rsid w:val="00CB283D"/>
    <w:rsid w:val="00CC2FA6"/>
    <w:rsid w:val="00CC485F"/>
    <w:rsid w:val="00CD1DC4"/>
    <w:rsid w:val="00CD2536"/>
    <w:rsid w:val="00CF3BA9"/>
    <w:rsid w:val="00D0327F"/>
    <w:rsid w:val="00D05849"/>
    <w:rsid w:val="00D06A8E"/>
    <w:rsid w:val="00D11C83"/>
    <w:rsid w:val="00D13067"/>
    <w:rsid w:val="00D171A1"/>
    <w:rsid w:val="00D22D41"/>
    <w:rsid w:val="00D4200D"/>
    <w:rsid w:val="00D439F5"/>
    <w:rsid w:val="00D54735"/>
    <w:rsid w:val="00D55529"/>
    <w:rsid w:val="00D63B72"/>
    <w:rsid w:val="00D73044"/>
    <w:rsid w:val="00D7626B"/>
    <w:rsid w:val="00D930BB"/>
    <w:rsid w:val="00DC0257"/>
    <w:rsid w:val="00DD62AE"/>
    <w:rsid w:val="00DE58AB"/>
    <w:rsid w:val="00DE5987"/>
    <w:rsid w:val="00DE7C21"/>
    <w:rsid w:val="00E12EA7"/>
    <w:rsid w:val="00E358E2"/>
    <w:rsid w:val="00E35E78"/>
    <w:rsid w:val="00E470BD"/>
    <w:rsid w:val="00E53E3A"/>
    <w:rsid w:val="00E664FA"/>
    <w:rsid w:val="00E94791"/>
    <w:rsid w:val="00EB628A"/>
    <w:rsid w:val="00ED0534"/>
    <w:rsid w:val="00F1136A"/>
    <w:rsid w:val="00F43F5E"/>
    <w:rsid w:val="00F50E1A"/>
    <w:rsid w:val="00F57E97"/>
    <w:rsid w:val="00F634FE"/>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123966"/>
    <w:rPr>
      <w:color w:val="2B579A"/>
      <w:shd w:val="clear" w:color="auto" w:fill="E6E6E6"/>
    </w:rPr>
  </w:style>
  <w:style w:type="character" w:customStyle="1" w:styleId="normaltextrun">
    <w:name w:val="normaltextrun"/>
    <w:basedOn w:val="DefaultParagraphFont"/>
    <w:rsid w:val="009B5887"/>
  </w:style>
  <w:style w:type="character" w:customStyle="1" w:styleId="eop">
    <w:name w:val="eop"/>
    <w:basedOn w:val="DefaultParagraphFont"/>
    <w:rsid w:val="009B5887"/>
  </w:style>
  <w:style w:type="character" w:styleId="FollowedHyperlink">
    <w:name w:val="FollowedHyperlink"/>
    <w:basedOn w:val="DefaultParagraphFont"/>
    <w:semiHidden/>
    <w:unhideWhenUsed/>
    <w:rsid w:val="00DE7C21"/>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038">
      <w:bodyDiv w:val="1"/>
      <w:marLeft w:val="0"/>
      <w:marRight w:val="0"/>
      <w:marTop w:val="0"/>
      <w:marBottom w:val="0"/>
      <w:divBdr>
        <w:top w:val="none" w:sz="0" w:space="0" w:color="auto"/>
        <w:left w:val="none" w:sz="0" w:space="0" w:color="auto"/>
        <w:bottom w:val="none" w:sz="0" w:space="0" w:color="auto"/>
        <w:right w:val="none" w:sz="0" w:space="0" w:color="auto"/>
      </w:divBdr>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20A64" w:rsidRDefault="00B20A64">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20A64" w:rsidRDefault="00B20A64">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B20A64" w:rsidRDefault="00B20A64">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20A64" w:rsidRDefault="00B20A64">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2FE"/>
    <w:rsid w:val="004717E9"/>
    <w:rsid w:val="00B20A64"/>
    <w:rsid w:val="00F40A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5A373-E25A-41FE-96F0-2EB0712E02EA}"/>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1270</TotalTime>
  <Pages>6</Pages>
  <Words>995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Invalidation</dc:title>
  <dc:creator>Alexander Vejling Sennefelder</dc:creator>
  <cp:lastModifiedBy>Alexander Vejling Sennefelder</cp:lastModifiedBy>
  <cp:revision>32</cp:revision>
  <cp:lastPrinted>2018-08-22T09:13:00Z</cp:lastPrinted>
  <dcterms:created xsi:type="dcterms:W3CDTF">2022-10-02T14:52:00Z</dcterms:created>
  <dcterms:modified xsi:type="dcterms:W3CDTF">2022-10-14T13:03:00Z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